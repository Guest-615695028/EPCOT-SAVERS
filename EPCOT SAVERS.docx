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4472C4" w:themeColor="accent1"/>
        </w:rPr>
        <w:id w:val="-929049299"/>
        <w:docPartObj>
          <w:docPartGallery w:val="Cover Pages"/>
          <w:docPartUnique/>
        </w:docPartObj>
      </w:sdtPr>
      <w:sdtEndPr>
        <w:rPr>
          <w:caps/>
          <w:color w:val="FFFFFF" w:themeColor="background1"/>
          <w:sz w:val="80"/>
          <w:szCs w:val="80"/>
        </w:rPr>
      </w:sdtEndPr>
      <w:sdtContent>
        <w:p w14:paraId="1164ABE5" w14:textId="4EA3285A" w:rsidR="00E04D33" w:rsidRPr="00B50C73" w:rsidRDefault="00E04D33">
          <w:pPr>
            <w:pStyle w:val="aff"/>
            <w:spacing w:before="1540" w:after="240"/>
            <w:jc w:val="center"/>
            <w:rPr>
              <w:color w:val="4472C4" w:themeColor="accent1"/>
            </w:rPr>
          </w:pPr>
          <w:r w:rsidRPr="00B50C73">
            <w:rPr>
              <w:noProof/>
              <w:color w:val="4472C4" w:themeColor="accent1"/>
            </w:rPr>
            <w:drawing>
              <wp:inline distT="0" distB="0" distL="0" distR="0" wp14:anchorId="78C24C72" wp14:editId="50FB9C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E232BFC" w14:textId="0382F656" w:rsidR="00E04D33" w:rsidRPr="00B50C73" w:rsidRDefault="00E04D33">
          <w:pPr>
            <w:pStyle w:val="aff"/>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50C73">
            <w:rPr>
              <w:rFonts w:asciiTheme="majorHAnsi" w:eastAsiaTheme="majorEastAsia" w:hAnsiTheme="majorHAnsi" w:cstheme="majorBidi"/>
              <w:caps/>
              <w:color w:val="4472C4" w:themeColor="accent1"/>
              <w:sz w:val="72"/>
              <w:szCs w:val="72"/>
            </w:rPr>
            <w:t>EPCOT SAVERS</w:t>
          </w:r>
        </w:p>
        <w:p w14:paraId="065B3A71" w14:textId="7E17A5B6" w:rsidR="00E04D33" w:rsidRPr="00B50C73" w:rsidRDefault="00E04D33">
          <w:pPr>
            <w:pStyle w:val="aff"/>
            <w:jc w:val="center"/>
            <w:rPr>
              <w:color w:val="4472C4" w:themeColor="accent1"/>
              <w:sz w:val="28"/>
              <w:szCs w:val="28"/>
            </w:rPr>
          </w:pPr>
          <w:r w:rsidRPr="00B50C73">
            <w:rPr>
              <w:color w:val="4472C4" w:themeColor="accent1"/>
              <w:sz w:val="28"/>
              <w:szCs w:val="28"/>
            </w:rPr>
            <w:t>IN THE WORLD’S MOST MAGICAL CELEBRATION</w:t>
          </w:r>
        </w:p>
        <w:p w14:paraId="74DDB6FF" w14:textId="61D4BD19" w:rsidR="00E04D33" w:rsidRPr="00B50C73" w:rsidRDefault="007041D9">
          <w:pPr>
            <w:pStyle w:val="aff"/>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7618CC33" wp14:editId="5B9AEF21">
                    <wp:simplePos x="0" y="0"/>
                    <wp:positionH relativeFrom="margin">
                      <wp:align>center</wp:align>
                    </wp:positionH>
                    <wp:positionV relativeFrom="margin">
                      <wp:align>bottom</wp:align>
                    </wp:positionV>
                    <wp:extent cx="4413885" cy="774700"/>
                    <wp:effectExtent l="0" t="0" r="0" b="0"/>
                    <wp:wrapSquare wrapText="bothSides"/>
                    <wp:docPr id="14284727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885"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113EF" w14:textId="1F33B3A3" w:rsidR="00E04D33" w:rsidRPr="00E04D33" w:rsidRDefault="00534021" w:rsidP="00E04D33">
                                <w:pPr>
                                  <w:pStyle w:val="aff"/>
                                  <w:jc w:val="center"/>
                                  <w:rPr>
                                    <w:caps/>
                                    <w:color w:val="4472C4" w:themeColor="accent1"/>
                                    <w:sz w:val="28"/>
                                    <w:szCs w:val="28"/>
                                  </w:rPr>
                                </w:pPr>
                                <w:r w:rsidRPr="00E04D33">
                                  <w:rPr>
                                    <w:color w:val="4472C4" w:themeColor="accent1"/>
                                    <w:sz w:val="28"/>
                                    <w:szCs w:val="28"/>
                                  </w:rPr>
                                  <w:t>ORIGINAL RELEASE ON OCTOBER 1, 2021</w:t>
                                </w:r>
                              </w:p>
                              <w:p w14:paraId="6737CDCB" w14:textId="0CE609E1" w:rsidR="00534021" w:rsidRPr="00A23783" w:rsidRDefault="00534021" w:rsidP="0081496E">
                                <w:pPr>
                                  <w:pStyle w:val="aff"/>
                                  <w:jc w:val="center"/>
                                  <w:rPr>
                                    <w:rFonts w:eastAsia="宋体"/>
                                    <w:caps/>
                                    <w:color w:val="4472C4" w:themeColor="accent1"/>
                                    <w:sz w:val="28"/>
                                    <w:szCs w:val="28"/>
                                  </w:rPr>
                                </w:pPr>
                                <w:r w:rsidRPr="00E04D33">
                                  <w:rPr>
                                    <w:color w:val="4472C4" w:themeColor="accent1"/>
                                    <w:sz w:val="28"/>
                                    <w:szCs w:val="28"/>
                                  </w:rPr>
                                  <w:t xml:space="preserve">REVISED ON </w:t>
                                </w:r>
                                <w:r w:rsidR="0081496E" w:rsidRPr="00E04D33">
                                  <w:rPr>
                                    <w:color w:val="4472C4" w:themeColor="accent1"/>
                                    <w:sz w:val="28"/>
                                    <w:szCs w:val="28"/>
                                  </w:rPr>
                                  <w:t>OCTOBER 1</w:t>
                                </w:r>
                                <w:r w:rsidRPr="00E04D33">
                                  <w:rPr>
                                    <w:color w:val="4472C4" w:themeColor="accent1"/>
                                    <w:sz w:val="28"/>
                                    <w:szCs w:val="28"/>
                                  </w:rPr>
                                  <w:t xml:space="preserve">, </w:t>
                                </w:r>
                                <w:r w:rsidR="00B76A53">
                                  <w:rPr>
                                    <w:color w:val="4472C4" w:themeColor="accent1"/>
                                    <w:sz w:val="28"/>
                                    <w:szCs w:val="28"/>
                                  </w:rPr>
                                  <w:t>2023</w:t>
                                </w:r>
                              </w:p>
                              <w:p w14:paraId="1D8F55BF" w14:textId="3A7C9047" w:rsidR="00E04D33" w:rsidRDefault="00E04D33">
                                <w:pPr>
                                  <w:pStyle w:val="aff"/>
                                  <w:jc w:val="center"/>
                                  <w:rPr>
                                    <w:color w:val="4472C4" w:themeColor="accent1"/>
                                  </w:rPr>
                                </w:pPr>
                                <w:r>
                                  <w:rPr>
                                    <w:caps/>
                                    <w:color w:val="4472C4" w:themeColor="accent1"/>
                                  </w:rPr>
                                  <w:t>CC-BY-SA SAIL-TREE DAILY NEWS</w:t>
                                </w:r>
                              </w:p>
                              <w:p w14:paraId="1ED94CD1" w14:textId="3E16F707" w:rsidR="00E04D33" w:rsidRDefault="00E04D33">
                                <w:pPr>
                                  <w:pStyle w:val="aff"/>
                                  <w:jc w:val="center"/>
                                  <w:rPr>
                                    <w:color w:val="4472C4" w:themeColor="accent1"/>
                                  </w:rPr>
                                </w:pPr>
                                <w:r>
                                  <w:rPr>
                                    <w:color w:val="4472C4" w:themeColor="accent1"/>
                                  </w:rPr>
                                  <w:t>EXPERIMENTAL PROTOTYPE COMMUNITY OF TOMORROW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18CC33" id="_x0000_t202" coordsize="21600,21600" o:spt="202" path="m,l,21600r21600,l21600,xe">
                    <v:stroke joinstyle="miter"/>
                    <v:path gradientshapeok="t" o:connecttype="rect"/>
                  </v:shapetype>
                  <v:shape id="Text Box 1" o:spid="_x0000_s1026" type="#_x0000_t202" style="position:absolute;left:0;text-align:left;margin-left:0;margin-top:0;width:347.55pt;height:61pt;z-index:25165926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" filled="f" stroked="f" strokeweight=".5pt">
                    <v:textbox style="mso-fit-shape-to-text:t" inset="0,0,0,0">
                      <w:txbxContent>
                        <w:p w14:paraId="4E7113EF" w14:textId="1F33B3A3" w:rsidR="00E04D33" w:rsidRPr="00E04D33" w:rsidRDefault="00534021" w:rsidP="00E04D33">
                          <w:pPr>
                            <w:pStyle w:val="aff"/>
                            <w:jc w:val="center"/>
                            <w:rPr>
                              <w:caps/>
                              <w:color w:val="4472C4" w:themeColor="accent1"/>
                              <w:sz w:val="28"/>
                              <w:szCs w:val="28"/>
                            </w:rPr>
                          </w:pPr>
                          <w:r w:rsidRPr="00E04D33">
                            <w:rPr>
                              <w:color w:val="4472C4" w:themeColor="accent1"/>
                              <w:sz w:val="28"/>
                              <w:szCs w:val="28"/>
                            </w:rPr>
                            <w:t>ORIGINAL RELEASE ON OCTOBER 1, 2021</w:t>
                          </w:r>
                        </w:p>
                        <w:p w14:paraId="6737CDCB" w14:textId="0CE609E1" w:rsidR="00534021" w:rsidRPr="00A23783" w:rsidRDefault="00534021" w:rsidP="0081496E">
                          <w:pPr>
                            <w:pStyle w:val="aff"/>
                            <w:jc w:val="center"/>
                            <w:rPr>
                              <w:rFonts w:eastAsia="宋体"/>
                              <w:caps/>
                              <w:color w:val="4472C4" w:themeColor="accent1"/>
                              <w:sz w:val="28"/>
                              <w:szCs w:val="28"/>
                            </w:rPr>
                          </w:pPr>
                          <w:r w:rsidRPr="00E04D33">
                            <w:rPr>
                              <w:color w:val="4472C4" w:themeColor="accent1"/>
                              <w:sz w:val="28"/>
                              <w:szCs w:val="28"/>
                            </w:rPr>
                            <w:t xml:space="preserve">REVISED ON </w:t>
                          </w:r>
                          <w:r w:rsidR="0081496E" w:rsidRPr="00E04D33">
                            <w:rPr>
                              <w:color w:val="4472C4" w:themeColor="accent1"/>
                              <w:sz w:val="28"/>
                              <w:szCs w:val="28"/>
                            </w:rPr>
                            <w:t>OCTOBER 1</w:t>
                          </w:r>
                          <w:r w:rsidRPr="00E04D33">
                            <w:rPr>
                              <w:color w:val="4472C4" w:themeColor="accent1"/>
                              <w:sz w:val="28"/>
                              <w:szCs w:val="28"/>
                            </w:rPr>
                            <w:t xml:space="preserve">, </w:t>
                          </w:r>
                          <w:r w:rsidR="00B76A53">
                            <w:rPr>
                              <w:color w:val="4472C4" w:themeColor="accent1"/>
                              <w:sz w:val="28"/>
                              <w:szCs w:val="28"/>
                            </w:rPr>
                            <w:t>2023</w:t>
                          </w:r>
                        </w:p>
                        <w:p w14:paraId="1D8F55BF" w14:textId="3A7C9047" w:rsidR="00E04D33" w:rsidRDefault="00E04D33">
                          <w:pPr>
                            <w:pStyle w:val="aff"/>
                            <w:jc w:val="center"/>
                            <w:rPr>
                              <w:color w:val="4472C4" w:themeColor="accent1"/>
                            </w:rPr>
                          </w:pPr>
                          <w:r>
                            <w:rPr>
                              <w:caps/>
                              <w:color w:val="4472C4" w:themeColor="accent1"/>
                            </w:rPr>
                            <w:t>CC-BY-SA SAIL-TREE DAILY NEWS</w:t>
                          </w:r>
                        </w:p>
                        <w:p w14:paraId="1ED94CD1" w14:textId="3E16F707" w:rsidR="00E04D33" w:rsidRDefault="00E04D33">
                          <w:pPr>
                            <w:pStyle w:val="aff"/>
                            <w:jc w:val="center"/>
                            <w:rPr>
                              <w:color w:val="4472C4" w:themeColor="accent1"/>
                            </w:rPr>
                          </w:pPr>
                          <w:r>
                            <w:rPr>
                              <w:color w:val="4472C4" w:themeColor="accent1"/>
                            </w:rPr>
                            <w:t>EXPERIMENTAL PROTOTYPE COMMUNITY OF TOMORROW</w:t>
                          </w:r>
                        </w:p>
                      </w:txbxContent>
                    </v:textbox>
                    <w10:wrap type="square" anchorx="margin" anchory="margin"/>
                  </v:shape>
                </w:pict>
              </mc:Fallback>
            </mc:AlternateContent>
          </w:r>
          <w:r w:rsidR="00E04D33" w:rsidRPr="00B50C73">
            <w:rPr>
              <w:noProof/>
              <w:color w:val="4472C4" w:themeColor="accent1"/>
            </w:rPr>
            <w:drawing>
              <wp:inline distT="0" distB="0" distL="0" distR="0" wp14:anchorId="20B293FE" wp14:editId="1671963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9D5162" w14:textId="77BEC92D" w:rsidR="00E04D33" w:rsidRPr="00B50C73" w:rsidRDefault="00E04D33">
          <w:pPr>
            <w:widowControl/>
            <w:spacing w:after="0"/>
            <w:contextualSpacing w:val="0"/>
            <w:jc w:val="left"/>
            <w:rPr>
              <w:rFonts w:asciiTheme="majorHAnsi" w:eastAsiaTheme="majorEastAsia" w:hAnsiTheme="majorHAnsi" w:cstheme="majorBidi"/>
              <w:color w:val="FFFFFF" w:themeColor="background1"/>
              <w:spacing w:val="30"/>
              <w:sz w:val="80"/>
              <w:szCs w:val="80"/>
            </w:rPr>
          </w:pPr>
          <w:r w:rsidRPr="00B50C73">
            <w:rPr>
              <w:caps/>
              <w:color w:val="FFFFFF" w:themeColor="background1"/>
              <w:sz w:val="80"/>
              <w:szCs w:val="80"/>
            </w:rPr>
            <w:br w:type="page"/>
          </w:r>
        </w:p>
      </w:sdtContent>
    </w:sdt>
    <w:p w14:paraId="49BA5D64" w14:textId="09F3DE21" w:rsidR="00162074" w:rsidRPr="00B50C73" w:rsidRDefault="00754FF7" w:rsidP="00FD58C0">
      <w:pPr>
        <w:pStyle w:val="af2"/>
      </w:pPr>
      <w:r w:rsidRPr="00B50C73">
        <w:lastRenderedPageBreak/>
        <w:t>EPCOT</w:t>
      </w:r>
      <w:r w:rsidR="006E4140" w:rsidRPr="00B50C73">
        <w:t xml:space="preserve"> SAVERS</w:t>
      </w:r>
    </w:p>
    <w:p w14:paraId="26E22813" w14:textId="541AB1EC" w:rsidR="009865FC" w:rsidRPr="00B50C73" w:rsidRDefault="006E4140" w:rsidP="009865FC">
      <w:pPr>
        <w:pStyle w:val="ae"/>
      </w:pPr>
      <w:r w:rsidRPr="00B50C73">
        <w:t>SINCERISSIM</w:t>
      </w:r>
      <w:r w:rsidR="001D4413" w:rsidRPr="00B50C73">
        <w:t>AS</w:t>
      </w:r>
      <w:r w:rsidR="00227ECD" w:rsidRPr="00B50C73">
        <w:t xml:space="preserve"> GRATIAS AGIMVS</w:t>
      </w:r>
      <w:r w:rsidR="00DB3750" w:rsidRPr="00B50C73">
        <w:br/>
      </w:r>
      <w:r w:rsidRPr="00B50C73">
        <w:t xml:space="preserve">POPVLIS OMNIBVS </w:t>
      </w:r>
      <w:r w:rsidR="007F648D" w:rsidRPr="00B50C73">
        <w:t>PLANET</w:t>
      </w:r>
      <w:r w:rsidR="007531E4" w:rsidRPr="00B50C73">
        <w:t>Æ</w:t>
      </w:r>
      <w:r w:rsidR="007F648D" w:rsidRPr="00B50C73">
        <w:t xml:space="preserve"> </w:t>
      </w:r>
      <w:r w:rsidRPr="00B50C73">
        <w:t>TERR</w:t>
      </w:r>
      <w:r w:rsidR="00EF1021" w:rsidRPr="00B50C73">
        <w:t>Æ</w:t>
      </w:r>
      <w:r w:rsidR="00DB3750" w:rsidRPr="00B50C73">
        <w:br/>
      </w:r>
      <w:r w:rsidRPr="00B50C73">
        <w:rPr>
          <w:noProof/>
        </w:rPr>
        <w:drawing>
          <wp:inline distT="0" distB="0" distL="0" distR="0" wp14:anchorId="74C61ABC" wp14:editId="0B0F4335">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048000" cy="3048000"/>
                    </a:xfrm>
                    <a:prstGeom prst="ellipse">
                      <a:avLst/>
                    </a:prstGeom>
                  </pic:spPr>
                </pic:pic>
              </a:graphicData>
            </a:graphic>
          </wp:inline>
        </w:drawing>
      </w:r>
      <w:r w:rsidR="009865FC" w:rsidRPr="00B50C73">
        <w:br w:type="page"/>
      </w:r>
    </w:p>
    <w:p w14:paraId="2BA44A72" w14:textId="6EB282FD" w:rsidR="00621F02" w:rsidRPr="00B50C73" w:rsidRDefault="007512D4" w:rsidP="00FD58C0">
      <w:pPr>
        <w:pStyle w:val="ae"/>
        <w:rPr>
          <w:lang w:eastAsia="zh-TW"/>
        </w:rPr>
      </w:pPr>
      <w:r w:rsidRPr="00B50C73">
        <w:rPr>
          <w:lang w:eastAsia="zh-TW"/>
        </w:rPr>
        <w:lastRenderedPageBreak/>
        <w:t>S</w:t>
      </w:r>
      <w:r w:rsidR="002739AC" w:rsidRPr="00B50C73">
        <w:rPr>
          <w:lang w:eastAsia="zh-TW"/>
        </w:rPr>
        <w:t>U</w:t>
      </w:r>
      <w:r w:rsidRPr="00B50C73">
        <w:rPr>
          <w:lang w:eastAsia="zh-TW"/>
        </w:rPr>
        <w:t>PPORT</w:t>
      </w:r>
      <w:r w:rsidR="002739AC" w:rsidRPr="00B50C73">
        <w:rPr>
          <w:lang w:eastAsia="zh-TW"/>
        </w:rPr>
        <w:t>ED BY</w:t>
      </w:r>
    </w:p>
    <w:p w14:paraId="7EE994D4" w14:textId="6D970629" w:rsidR="00457C61" w:rsidRPr="00B50C73" w:rsidRDefault="00457C61" w:rsidP="00BE6BA4">
      <w:pPr>
        <w:jc w:val="center"/>
        <w:rPr>
          <w:sz w:val="96"/>
          <w:szCs w:val="96"/>
          <w:lang w:eastAsia="zh-TW"/>
        </w:rPr>
      </w:pPr>
      <w:r w:rsidRPr="00B50C73">
        <w:rPr>
          <w:rFonts w:hint="eastAsia"/>
          <w:noProof/>
          <w:sz w:val="96"/>
          <w:szCs w:val="96"/>
          <w:lang w:eastAsia="zh-TW"/>
        </w:rPr>
        <w:drawing>
          <wp:inline distT="0" distB="0" distL="0" distR="0" wp14:anchorId="21DE6AED" wp14:editId="6CB8C14A">
            <wp:extent cx="1828800" cy="458581"/>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2">
                      <a:grayscl/>
                      <a:extLst>
                        <a:ext uri="{96DAC541-7B7A-43D3-8B79-37D633B846F1}">
                          <asvg:svgBlip xmlns:asvg="http://schemas.microsoft.com/office/drawing/2016/SVG/main" r:embed="rId13"/>
                        </a:ext>
                      </a:extLst>
                    </a:blip>
                    <a:stretch>
                      <a:fillRect/>
                    </a:stretch>
                  </pic:blipFill>
                  <pic:spPr>
                    <a:xfrm>
                      <a:off x="0" y="0"/>
                      <a:ext cx="1828800" cy="458581"/>
                    </a:xfrm>
                    <a:prstGeom prst="rect">
                      <a:avLst/>
                    </a:prstGeom>
                  </pic:spPr>
                </pic:pic>
              </a:graphicData>
            </a:graphic>
          </wp:inline>
        </w:drawing>
      </w:r>
      <w:r w:rsidR="009331EF" w:rsidRPr="00B50C73">
        <w:rPr>
          <w:rFonts w:ascii="Adobe Garamond Pro" w:eastAsia="PMingLiU" w:hAnsi="Adobe Garamond Pro"/>
          <w:sz w:val="96"/>
          <w:szCs w:val="96"/>
          <w:lang w:eastAsia="zh-TW"/>
        </w:rPr>
        <w:t>®</w:t>
      </w:r>
      <w:r w:rsidR="00BE6BA4" w:rsidRPr="00B50C73">
        <w:rPr>
          <w:sz w:val="96"/>
          <w:szCs w:val="96"/>
          <w:lang w:eastAsia="zh-TW"/>
        </w:rPr>
        <w:tab/>
      </w:r>
      <w:r w:rsidRPr="00B50C73">
        <w:rPr>
          <w:rFonts w:hint="eastAsia"/>
          <w:noProof/>
          <w:sz w:val="96"/>
          <w:szCs w:val="96"/>
          <w:lang w:eastAsia="zh-TW"/>
        </w:rPr>
        <w:drawing>
          <wp:inline distT="0" distB="0" distL="0" distR="0" wp14:anchorId="06DC20C2" wp14:editId="3A4A039A">
            <wp:extent cx="1827039" cy="466344"/>
            <wp:effectExtent l="0" t="0" r="1905"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rotWithShape="1">
                    <a:blip r:embed="rId14">
                      <a:extLst>
                        <a:ext uri="{96DAC541-7B7A-43D3-8B79-37D633B846F1}">
                          <asvg:svgBlip xmlns:asvg="http://schemas.microsoft.com/office/drawing/2016/SVG/main" r:embed="rId15"/>
                        </a:ext>
                      </a:extLst>
                    </a:blip>
                    <a:srcRect t="284" b="284"/>
                    <a:stretch/>
                  </pic:blipFill>
                  <pic:spPr bwMode="auto">
                    <a:xfrm>
                      <a:off x="0" y="0"/>
                      <a:ext cx="1829806" cy="467050"/>
                    </a:xfrm>
                    <a:prstGeom prst="rect">
                      <a:avLst/>
                    </a:prstGeom>
                    <a:ln>
                      <a:noFill/>
                    </a:ln>
                    <a:extLst>
                      <a:ext uri="{53640926-AAD7-44D8-BBD7-CCE9431645EC}">
                        <a14:shadowObscured xmlns:a14="http://schemas.microsoft.com/office/drawing/2010/main"/>
                      </a:ext>
                    </a:extLst>
                  </pic:spPr>
                </pic:pic>
              </a:graphicData>
            </a:graphic>
          </wp:inline>
        </w:drawing>
      </w:r>
      <w:r w:rsidR="009331EF" w:rsidRPr="00B50C73">
        <w:rPr>
          <w:rFonts w:ascii="Adobe Garamond Pro" w:eastAsia="PMingLiU" w:hAnsi="Adobe Garamond Pro"/>
          <w:sz w:val="96"/>
          <w:szCs w:val="96"/>
          <w:lang w:eastAsia="zh-TW"/>
        </w:rPr>
        <w:t>®</w:t>
      </w:r>
    </w:p>
    <w:p w14:paraId="7BF67DE5" w14:textId="00ABC334" w:rsidR="009865FC" w:rsidRPr="00B50C73" w:rsidRDefault="009331EF" w:rsidP="00FD58C0">
      <w:pPr>
        <w:jc w:val="center"/>
        <w:rPr>
          <w:rFonts w:ascii="Adobe Garamond Pro" w:eastAsia="PMingLiU" w:hAnsi="Adobe Garamond Pro"/>
          <w:sz w:val="56"/>
          <w:szCs w:val="56"/>
          <w:lang w:eastAsia="zh-TW"/>
        </w:rPr>
      </w:pPr>
      <w:r w:rsidRPr="00B50C73">
        <w:rPr>
          <w:rFonts w:ascii="Adobe Garamond Pro" w:hAnsi="Adobe Garamond Pro"/>
          <w:sz w:val="56"/>
          <w:szCs w:val="56"/>
        </w:rPr>
        <w:t xml:space="preserve">The </w:t>
      </w:r>
      <w:r w:rsidR="00457C61" w:rsidRPr="00B50C73">
        <w:rPr>
          <w:rFonts w:ascii="New Walt Disney Font" w:hAnsi="New Walt Disney Font"/>
          <w:sz w:val="56"/>
          <w:szCs w:val="56"/>
        </w:rPr>
        <w:t>Walt Disney</w:t>
      </w:r>
      <w:r w:rsidR="00457C61" w:rsidRPr="00B50C73">
        <w:rPr>
          <w:rFonts w:eastAsia="PMingLiU"/>
          <w:sz w:val="56"/>
          <w:szCs w:val="56"/>
          <w:lang w:eastAsia="zh-TW"/>
        </w:rPr>
        <w:t xml:space="preserve"> </w:t>
      </w:r>
      <w:r w:rsidR="00A4318B" w:rsidRPr="00B50C73">
        <w:rPr>
          <w:rFonts w:ascii="Adobe Garamond Pro" w:eastAsia="PMingLiU" w:hAnsi="Adobe Garamond Pro"/>
          <w:sz w:val="56"/>
          <w:szCs w:val="56"/>
          <w:lang w:eastAsia="zh-TW"/>
        </w:rPr>
        <w:t>World</w:t>
      </w:r>
    </w:p>
    <w:p w14:paraId="52B47704" w14:textId="50CB3F2B" w:rsidR="00C00005" w:rsidRPr="00B50C73" w:rsidRDefault="00C00005" w:rsidP="00FD58C0">
      <w:pPr>
        <w:jc w:val="center"/>
        <w:rPr>
          <w:rFonts w:ascii="Adobe Garamond Pro" w:eastAsia="PMingLiU" w:hAnsi="Adobe Garamond Pro"/>
          <w:sz w:val="56"/>
          <w:szCs w:val="56"/>
          <w:lang w:eastAsia="zh-TW"/>
        </w:rPr>
      </w:pPr>
    </w:p>
    <w:p w14:paraId="72F0064A" w14:textId="00815069" w:rsidR="00162074" w:rsidRPr="00B50C73" w:rsidRDefault="009865FC" w:rsidP="00FD58C0">
      <w:pPr>
        <w:jc w:val="center"/>
        <w:rPr>
          <w:sz w:val="56"/>
          <w:szCs w:val="56"/>
        </w:rPr>
      </w:pPr>
      <w:r w:rsidRPr="00B50C73">
        <w:rPr>
          <w:rFonts w:ascii="New Walt Disney Font" w:hAnsi="New Walt Disney Font"/>
          <w:noProof/>
          <w:sz w:val="56"/>
          <w:szCs w:val="56"/>
          <w:lang w:eastAsia="zh-TW"/>
        </w:rPr>
        <w:drawing>
          <wp:inline distT="0" distB="0" distL="0" distR="0" wp14:anchorId="73E4CB4F" wp14:editId="2FA148FF">
            <wp:extent cx="4064352" cy="1432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837473B0-CC2E-450A-ABE3-18F120FF3D39}">
                          <a1611:picAttrSrcUrl xmlns:a1611="http://schemas.microsoft.com/office/drawing/2016/11/main" r:id="rId17"/>
                        </a:ext>
                      </a:extLst>
                    </a:blip>
                    <a:stretch>
                      <a:fillRect/>
                    </a:stretch>
                  </pic:blipFill>
                  <pic:spPr>
                    <a:xfrm>
                      <a:off x="0" y="0"/>
                      <a:ext cx="4064352" cy="1432684"/>
                    </a:xfrm>
                    <a:prstGeom prst="rect">
                      <a:avLst/>
                    </a:prstGeom>
                  </pic:spPr>
                </pic:pic>
              </a:graphicData>
            </a:graphic>
          </wp:inline>
        </w:drawing>
      </w:r>
      <w:r w:rsidR="006E4140" w:rsidRPr="00B50C73">
        <w:rPr>
          <w:sz w:val="56"/>
          <w:szCs w:val="56"/>
        </w:rPr>
        <w:br w:type="page"/>
      </w:r>
    </w:p>
    <w:sdt>
      <w:sdtPr>
        <w:rPr>
          <w:rFonts w:asciiTheme="minorHAnsi" w:eastAsiaTheme="minorEastAsia" w:hAnsiTheme="minorHAnsi" w:cstheme="minorBidi"/>
          <w:color w:val="auto"/>
          <w:sz w:val="21"/>
          <w:szCs w:val="21"/>
          <w:lang w:eastAsia="zh-CN"/>
        </w:rPr>
        <w:id w:val="-1255969483"/>
        <w:docPartObj>
          <w:docPartGallery w:val="Table of Contents"/>
          <w:docPartUnique/>
        </w:docPartObj>
      </w:sdtPr>
      <w:sdtEndPr>
        <w:rPr>
          <w:rFonts w:cstheme="minorHAnsi"/>
          <w:noProof/>
          <w:sz w:val="20"/>
          <w:szCs w:val="20"/>
        </w:rPr>
      </w:sdtEndPr>
      <w:sdtContent>
        <w:p w14:paraId="191B0E02" w14:textId="20341B47" w:rsidR="00EF1021" w:rsidRPr="00B50C73" w:rsidRDefault="00EF1021" w:rsidP="007E3170">
          <w:pPr>
            <w:pStyle w:val="TOC"/>
          </w:pPr>
          <w:r w:rsidRPr="00B50C73">
            <w:t>C</w:t>
          </w:r>
          <w:r w:rsidR="00457C61" w:rsidRPr="00B50C73">
            <w:t>ONTENTS</w:t>
          </w:r>
        </w:p>
        <w:p w14:paraId="7621714D" w14:textId="2A56DB65" w:rsidR="00844E8C" w:rsidRDefault="00EF1021">
          <w:pPr>
            <w:pStyle w:val="TOC1"/>
            <w:tabs>
              <w:tab w:val="right" w:leader="dot" w:pos="6941"/>
            </w:tabs>
            <w:rPr>
              <w:rFonts w:cstheme="minorBidi"/>
              <w:b w:val="0"/>
              <w:bCs w:val="0"/>
              <w:iCs w:val="0"/>
              <w:caps w:val="0"/>
              <w:noProof/>
              <w:sz w:val="22"/>
              <w:szCs w:val="22"/>
            </w:rPr>
          </w:pPr>
          <w:r w:rsidRPr="00B50C73">
            <w:fldChar w:fldCharType="begin"/>
          </w:r>
          <w:r w:rsidRPr="00B50C73">
            <w:instrText xml:space="preserve"> TOC \o "1-3" \h \z \u </w:instrText>
          </w:r>
          <w:r w:rsidRPr="00B50C73">
            <w:fldChar w:fldCharType="separate"/>
          </w:r>
          <w:hyperlink w:anchor="_Toc121811733" w:history="1">
            <w:r w:rsidR="00844E8C" w:rsidRPr="00B50C73">
              <w:rPr>
                <w:rStyle w:val="afc"/>
                <w:noProof/>
              </w:rPr>
              <w:t>FOREWORDS</w:t>
            </w:r>
            <w:r w:rsidR="00844E8C">
              <w:rPr>
                <w:noProof/>
                <w:webHidden/>
              </w:rPr>
              <w:tab/>
            </w:r>
            <w:r w:rsidR="00844E8C">
              <w:rPr>
                <w:noProof/>
                <w:webHidden/>
              </w:rPr>
              <w:fldChar w:fldCharType="begin"/>
            </w:r>
            <w:r w:rsidR="00844E8C">
              <w:rPr>
                <w:noProof/>
                <w:webHidden/>
              </w:rPr>
              <w:instrText xml:space="preserve"> PAGEREF _Toc121811733 \h </w:instrText>
            </w:r>
            <w:r w:rsidR="00844E8C">
              <w:rPr>
                <w:noProof/>
                <w:webHidden/>
              </w:rPr>
            </w:r>
            <w:r w:rsidR="00844E8C">
              <w:rPr>
                <w:noProof/>
                <w:webHidden/>
              </w:rPr>
              <w:fldChar w:fldCharType="separate"/>
            </w:r>
            <w:r w:rsidR="00844E8C">
              <w:rPr>
                <w:noProof/>
                <w:webHidden/>
              </w:rPr>
              <w:t>1</w:t>
            </w:r>
            <w:r w:rsidR="00844E8C">
              <w:rPr>
                <w:noProof/>
                <w:webHidden/>
              </w:rPr>
              <w:fldChar w:fldCharType="end"/>
            </w:r>
          </w:hyperlink>
        </w:p>
        <w:p w14:paraId="7C048544" w14:textId="78627E14" w:rsidR="00844E8C" w:rsidRDefault="00000000">
          <w:pPr>
            <w:pStyle w:val="TOC1"/>
            <w:tabs>
              <w:tab w:val="right" w:leader="dot" w:pos="6941"/>
            </w:tabs>
            <w:rPr>
              <w:rFonts w:cstheme="minorBidi"/>
              <w:b w:val="0"/>
              <w:bCs w:val="0"/>
              <w:iCs w:val="0"/>
              <w:caps w:val="0"/>
              <w:noProof/>
              <w:sz w:val="22"/>
              <w:szCs w:val="22"/>
            </w:rPr>
          </w:pPr>
          <w:hyperlink w:anchor="_Toc121811734" w:history="1">
            <w:r w:rsidR="00844E8C" w:rsidRPr="00B50C73">
              <w:rPr>
                <w:rStyle w:val="afc"/>
                <w:noProof/>
              </w:rPr>
              <w:t>LOCATIONS</w:t>
            </w:r>
            <w:r w:rsidR="00844E8C">
              <w:rPr>
                <w:noProof/>
                <w:webHidden/>
              </w:rPr>
              <w:tab/>
            </w:r>
            <w:r w:rsidR="00844E8C">
              <w:rPr>
                <w:noProof/>
                <w:webHidden/>
              </w:rPr>
              <w:fldChar w:fldCharType="begin"/>
            </w:r>
            <w:r w:rsidR="00844E8C">
              <w:rPr>
                <w:noProof/>
                <w:webHidden/>
              </w:rPr>
              <w:instrText xml:space="preserve"> PAGEREF _Toc121811734 \h </w:instrText>
            </w:r>
            <w:r w:rsidR="00844E8C">
              <w:rPr>
                <w:noProof/>
                <w:webHidden/>
              </w:rPr>
            </w:r>
            <w:r w:rsidR="00844E8C">
              <w:rPr>
                <w:noProof/>
                <w:webHidden/>
              </w:rPr>
              <w:fldChar w:fldCharType="separate"/>
            </w:r>
            <w:r w:rsidR="00844E8C">
              <w:rPr>
                <w:noProof/>
                <w:webHidden/>
              </w:rPr>
              <w:t>4</w:t>
            </w:r>
            <w:r w:rsidR="00844E8C">
              <w:rPr>
                <w:noProof/>
                <w:webHidden/>
              </w:rPr>
              <w:fldChar w:fldCharType="end"/>
            </w:r>
          </w:hyperlink>
        </w:p>
        <w:p w14:paraId="547969ED" w14:textId="0A27544D" w:rsidR="00844E8C" w:rsidRDefault="00000000">
          <w:pPr>
            <w:pStyle w:val="TOC1"/>
            <w:tabs>
              <w:tab w:val="right" w:leader="dot" w:pos="6941"/>
            </w:tabs>
            <w:rPr>
              <w:rFonts w:cstheme="minorBidi"/>
              <w:b w:val="0"/>
              <w:bCs w:val="0"/>
              <w:iCs w:val="0"/>
              <w:caps w:val="0"/>
              <w:noProof/>
              <w:sz w:val="22"/>
              <w:szCs w:val="22"/>
            </w:rPr>
          </w:pPr>
          <w:hyperlink w:anchor="_Toc121811735" w:history="1">
            <w:r w:rsidR="00844E8C" w:rsidRPr="00B50C73">
              <w:rPr>
                <w:rStyle w:val="afc"/>
                <w:noProof/>
              </w:rPr>
              <w:t>CHARACTERS</w:t>
            </w:r>
            <w:r w:rsidR="00844E8C">
              <w:rPr>
                <w:noProof/>
                <w:webHidden/>
              </w:rPr>
              <w:tab/>
            </w:r>
            <w:r w:rsidR="00844E8C">
              <w:rPr>
                <w:noProof/>
                <w:webHidden/>
              </w:rPr>
              <w:fldChar w:fldCharType="begin"/>
            </w:r>
            <w:r w:rsidR="00844E8C">
              <w:rPr>
                <w:noProof/>
                <w:webHidden/>
              </w:rPr>
              <w:instrText xml:space="preserve"> PAGEREF _Toc121811735 \h </w:instrText>
            </w:r>
            <w:r w:rsidR="00844E8C">
              <w:rPr>
                <w:noProof/>
                <w:webHidden/>
              </w:rPr>
            </w:r>
            <w:r w:rsidR="00844E8C">
              <w:rPr>
                <w:noProof/>
                <w:webHidden/>
              </w:rPr>
              <w:fldChar w:fldCharType="separate"/>
            </w:r>
            <w:r w:rsidR="00844E8C">
              <w:rPr>
                <w:noProof/>
                <w:webHidden/>
              </w:rPr>
              <w:t>6</w:t>
            </w:r>
            <w:r w:rsidR="00844E8C">
              <w:rPr>
                <w:noProof/>
                <w:webHidden/>
              </w:rPr>
              <w:fldChar w:fldCharType="end"/>
            </w:r>
          </w:hyperlink>
        </w:p>
        <w:p w14:paraId="50E19C69" w14:textId="7029BEA9" w:rsidR="00844E8C" w:rsidRDefault="00000000">
          <w:pPr>
            <w:pStyle w:val="TOC1"/>
            <w:tabs>
              <w:tab w:val="right" w:leader="dot" w:pos="6941"/>
            </w:tabs>
            <w:rPr>
              <w:rFonts w:cstheme="minorBidi"/>
              <w:b w:val="0"/>
              <w:bCs w:val="0"/>
              <w:iCs w:val="0"/>
              <w:caps w:val="0"/>
              <w:noProof/>
              <w:sz w:val="22"/>
              <w:szCs w:val="22"/>
            </w:rPr>
          </w:pPr>
          <w:hyperlink w:anchor="_Toc121811736" w:history="1">
            <w:r w:rsidR="00844E8C" w:rsidRPr="00B50C73">
              <w:rPr>
                <w:rStyle w:val="afc"/>
                <w:noProof/>
              </w:rPr>
              <w:t>PROLOG</w:t>
            </w:r>
            <w:r w:rsidR="00844E8C">
              <w:rPr>
                <w:noProof/>
                <w:webHidden/>
              </w:rPr>
              <w:tab/>
            </w:r>
            <w:r w:rsidR="00844E8C">
              <w:rPr>
                <w:noProof/>
                <w:webHidden/>
              </w:rPr>
              <w:fldChar w:fldCharType="begin"/>
            </w:r>
            <w:r w:rsidR="00844E8C">
              <w:rPr>
                <w:noProof/>
                <w:webHidden/>
              </w:rPr>
              <w:instrText xml:space="preserve"> PAGEREF _Toc121811736 \h </w:instrText>
            </w:r>
            <w:r w:rsidR="00844E8C">
              <w:rPr>
                <w:noProof/>
                <w:webHidden/>
              </w:rPr>
            </w:r>
            <w:r w:rsidR="00844E8C">
              <w:rPr>
                <w:noProof/>
                <w:webHidden/>
              </w:rPr>
              <w:fldChar w:fldCharType="separate"/>
            </w:r>
            <w:r w:rsidR="00844E8C">
              <w:rPr>
                <w:noProof/>
                <w:webHidden/>
              </w:rPr>
              <w:t>7</w:t>
            </w:r>
            <w:r w:rsidR="00844E8C">
              <w:rPr>
                <w:noProof/>
                <w:webHidden/>
              </w:rPr>
              <w:fldChar w:fldCharType="end"/>
            </w:r>
          </w:hyperlink>
        </w:p>
        <w:p w14:paraId="7A3A56E3" w14:textId="34A44B3D" w:rsidR="00844E8C" w:rsidRDefault="00000000">
          <w:pPr>
            <w:pStyle w:val="TOC1"/>
            <w:tabs>
              <w:tab w:val="right" w:leader="dot" w:pos="6941"/>
            </w:tabs>
            <w:rPr>
              <w:rFonts w:cstheme="minorBidi"/>
              <w:b w:val="0"/>
              <w:bCs w:val="0"/>
              <w:iCs w:val="0"/>
              <w:caps w:val="0"/>
              <w:noProof/>
              <w:sz w:val="22"/>
              <w:szCs w:val="22"/>
            </w:rPr>
          </w:pPr>
          <w:hyperlink w:anchor="_Toc121811737" w:history="1">
            <w:r w:rsidR="00844E8C" w:rsidRPr="00B50C73">
              <w:rPr>
                <w:rStyle w:val="afc"/>
                <w:noProof/>
              </w:rPr>
              <w:t>Part 1. Dusk</w:t>
            </w:r>
            <w:r w:rsidR="00844E8C">
              <w:rPr>
                <w:noProof/>
                <w:webHidden/>
              </w:rPr>
              <w:tab/>
            </w:r>
            <w:r w:rsidR="00844E8C">
              <w:rPr>
                <w:noProof/>
                <w:webHidden/>
              </w:rPr>
              <w:fldChar w:fldCharType="begin"/>
            </w:r>
            <w:r w:rsidR="00844E8C">
              <w:rPr>
                <w:noProof/>
                <w:webHidden/>
              </w:rPr>
              <w:instrText xml:space="preserve"> PAGEREF _Toc121811737 \h </w:instrText>
            </w:r>
            <w:r w:rsidR="00844E8C">
              <w:rPr>
                <w:noProof/>
                <w:webHidden/>
              </w:rPr>
            </w:r>
            <w:r w:rsidR="00844E8C">
              <w:rPr>
                <w:noProof/>
                <w:webHidden/>
              </w:rPr>
              <w:fldChar w:fldCharType="separate"/>
            </w:r>
            <w:r w:rsidR="00844E8C">
              <w:rPr>
                <w:noProof/>
                <w:webHidden/>
              </w:rPr>
              <w:t>9</w:t>
            </w:r>
            <w:r w:rsidR="00844E8C">
              <w:rPr>
                <w:noProof/>
                <w:webHidden/>
              </w:rPr>
              <w:fldChar w:fldCharType="end"/>
            </w:r>
          </w:hyperlink>
        </w:p>
        <w:p w14:paraId="2B242E23" w14:textId="3510BEB6" w:rsidR="00844E8C" w:rsidRDefault="00000000">
          <w:pPr>
            <w:pStyle w:val="TOC1"/>
            <w:tabs>
              <w:tab w:val="right" w:leader="dot" w:pos="6941"/>
            </w:tabs>
            <w:rPr>
              <w:rFonts w:cstheme="minorBidi"/>
              <w:b w:val="0"/>
              <w:bCs w:val="0"/>
              <w:iCs w:val="0"/>
              <w:caps w:val="0"/>
              <w:noProof/>
              <w:sz w:val="22"/>
              <w:szCs w:val="22"/>
            </w:rPr>
          </w:pPr>
          <w:hyperlink w:anchor="_Toc121811738" w:history="1">
            <w:r w:rsidR="00844E8C" w:rsidRPr="00B50C73">
              <w:rPr>
                <w:rStyle w:val="afc"/>
                <w:noProof/>
              </w:rPr>
              <w:t>Part 2. Immense Nighttime</w:t>
            </w:r>
            <w:r w:rsidR="00844E8C">
              <w:rPr>
                <w:noProof/>
                <w:webHidden/>
              </w:rPr>
              <w:tab/>
            </w:r>
            <w:r w:rsidR="00844E8C">
              <w:rPr>
                <w:noProof/>
                <w:webHidden/>
              </w:rPr>
              <w:fldChar w:fldCharType="begin"/>
            </w:r>
            <w:r w:rsidR="00844E8C">
              <w:rPr>
                <w:noProof/>
                <w:webHidden/>
              </w:rPr>
              <w:instrText xml:space="preserve"> PAGEREF _Toc121811738 \h </w:instrText>
            </w:r>
            <w:r w:rsidR="00844E8C">
              <w:rPr>
                <w:noProof/>
                <w:webHidden/>
              </w:rPr>
            </w:r>
            <w:r w:rsidR="00844E8C">
              <w:rPr>
                <w:noProof/>
                <w:webHidden/>
              </w:rPr>
              <w:fldChar w:fldCharType="separate"/>
            </w:r>
            <w:r w:rsidR="00844E8C">
              <w:rPr>
                <w:noProof/>
                <w:webHidden/>
              </w:rPr>
              <w:t>22</w:t>
            </w:r>
            <w:r w:rsidR="00844E8C">
              <w:rPr>
                <w:noProof/>
                <w:webHidden/>
              </w:rPr>
              <w:fldChar w:fldCharType="end"/>
            </w:r>
          </w:hyperlink>
        </w:p>
        <w:p w14:paraId="260ACF4E" w14:textId="45B72E6A" w:rsidR="00844E8C" w:rsidRDefault="00000000">
          <w:pPr>
            <w:pStyle w:val="TOC1"/>
            <w:tabs>
              <w:tab w:val="right" w:leader="dot" w:pos="6941"/>
            </w:tabs>
            <w:rPr>
              <w:rFonts w:cstheme="minorBidi"/>
              <w:b w:val="0"/>
              <w:bCs w:val="0"/>
              <w:iCs w:val="0"/>
              <w:caps w:val="0"/>
              <w:noProof/>
              <w:sz w:val="22"/>
              <w:szCs w:val="22"/>
            </w:rPr>
          </w:pPr>
          <w:hyperlink w:anchor="_Toc121811739" w:history="1">
            <w:r w:rsidR="00844E8C" w:rsidRPr="00B50C73">
              <w:rPr>
                <w:rStyle w:val="afc"/>
                <w:noProof/>
              </w:rPr>
              <w:t>Part 3. Spark of Hope</w:t>
            </w:r>
            <w:r w:rsidR="00844E8C">
              <w:rPr>
                <w:noProof/>
                <w:webHidden/>
              </w:rPr>
              <w:tab/>
            </w:r>
            <w:r w:rsidR="00844E8C">
              <w:rPr>
                <w:noProof/>
                <w:webHidden/>
              </w:rPr>
              <w:fldChar w:fldCharType="begin"/>
            </w:r>
            <w:r w:rsidR="00844E8C">
              <w:rPr>
                <w:noProof/>
                <w:webHidden/>
              </w:rPr>
              <w:instrText xml:space="preserve"> PAGEREF _Toc121811739 \h </w:instrText>
            </w:r>
            <w:r w:rsidR="00844E8C">
              <w:rPr>
                <w:noProof/>
                <w:webHidden/>
              </w:rPr>
            </w:r>
            <w:r w:rsidR="00844E8C">
              <w:rPr>
                <w:noProof/>
                <w:webHidden/>
              </w:rPr>
              <w:fldChar w:fldCharType="separate"/>
            </w:r>
            <w:r w:rsidR="00844E8C">
              <w:rPr>
                <w:noProof/>
                <w:webHidden/>
              </w:rPr>
              <w:t>44</w:t>
            </w:r>
            <w:r w:rsidR="00844E8C">
              <w:rPr>
                <w:noProof/>
                <w:webHidden/>
              </w:rPr>
              <w:fldChar w:fldCharType="end"/>
            </w:r>
          </w:hyperlink>
        </w:p>
        <w:p w14:paraId="07BFADF8" w14:textId="650DE48F" w:rsidR="00844E8C" w:rsidRDefault="00000000">
          <w:pPr>
            <w:pStyle w:val="TOC1"/>
            <w:tabs>
              <w:tab w:val="right" w:leader="dot" w:pos="6941"/>
            </w:tabs>
            <w:rPr>
              <w:rFonts w:cstheme="minorBidi"/>
              <w:b w:val="0"/>
              <w:bCs w:val="0"/>
              <w:iCs w:val="0"/>
              <w:caps w:val="0"/>
              <w:noProof/>
              <w:sz w:val="22"/>
              <w:szCs w:val="22"/>
            </w:rPr>
          </w:pPr>
          <w:hyperlink w:anchor="_Toc121811740" w:history="1">
            <w:r w:rsidR="00844E8C" w:rsidRPr="00B50C73">
              <w:rPr>
                <w:rStyle w:val="afc"/>
                <w:noProof/>
              </w:rPr>
              <w:t>Part 4. New worlds</w:t>
            </w:r>
            <w:r w:rsidR="00844E8C">
              <w:rPr>
                <w:noProof/>
                <w:webHidden/>
              </w:rPr>
              <w:tab/>
            </w:r>
            <w:r w:rsidR="00844E8C">
              <w:rPr>
                <w:noProof/>
                <w:webHidden/>
              </w:rPr>
              <w:fldChar w:fldCharType="begin"/>
            </w:r>
            <w:r w:rsidR="00844E8C">
              <w:rPr>
                <w:noProof/>
                <w:webHidden/>
              </w:rPr>
              <w:instrText xml:space="preserve"> PAGEREF _Toc121811740 \h </w:instrText>
            </w:r>
            <w:r w:rsidR="00844E8C">
              <w:rPr>
                <w:noProof/>
                <w:webHidden/>
              </w:rPr>
            </w:r>
            <w:r w:rsidR="00844E8C">
              <w:rPr>
                <w:noProof/>
                <w:webHidden/>
              </w:rPr>
              <w:fldChar w:fldCharType="separate"/>
            </w:r>
            <w:r w:rsidR="00844E8C">
              <w:rPr>
                <w:noProof/>
                <w:webHidden/>
              </w:rPr>
              <w:t>64</w:t>
            </w:r>
            <w:r w:rsidR="00844E8C">
              <w:rPr>
                <w:noProof/>
                <w:webHidden/>
              </w:rPr>
              <w:fldChar w:fldCharType="end"/>
            </w:r>
          </w:hyperlink>
        </w:p>
        <w:p w14:paraId="5F81B345" w14:textId="17C6B1CB" w:rsidR="00844E8C" w:rsidRDefault="00000000">
          <w:pPr>
            <w:pStyle w:val="TOC1"/>
            <w:tabs>
              <w:tab w:val="right" w:leader="dot" w:pos="6941"/>
            </w:tabs>
            <w:rPr>
              <w:rFonts w:cstheme="minorBidi"/>
              <w:b w:val="0"/>
              <w:bCs w:val="0"/>
              <w:iCs w:val="0"/>
              <w:caps w:val="0"/>
              <w:noProof/>
              <w:sz w:val="22"/>
              <w:szCs w:val="22"/>
            </w:rPr>
          </w:pPr>
          <w:hyperlink w:anchor="_Toc121811741" w:history="1">
            <w:r w:rsidR="00844E8C" w:rsidRPr="00B50C73">
              <w:rPr>
                <w:rStyle w:val="afc"/>
                <w:noProof/>
              </w:rPr>
              <w:t>Part 5. Eternal Glow</w:t>
            </w:r>
            <w:r w:rsidR="00844E8C">
              <w:rPr>
                <w:noProof/>
                <w:webHidden/>
              </w:rPr>
              <w:tab/>
            </w:r>
            <w:r w:rsidR="00844E8C">
              <w:rPr>
                <w:noProof/>
                <w:webHidden/>
              </w:rPr>
              <w:fldChar w:fldCharType="begin"/>
            </w:r>
            <w:r w:rsidR="00844E8C">
              <w:rPr>
                <w:noProof/>
                <w:webHidden/>
              </w:rPr>
              <w:instrText xml:space="preserve"> PAGEREF _Toc121811741 \h </w:instrText>
            </w:r>
            <w:r w:rsidR="00844E8C">
              <w:rPr>
                <w:noProof/>
                <w:webHidden/>
              </w:rPr>
            </w:r>
            <w:r w:rsidR="00844E8C">
              <w:rPr>
                <w:noProof/>
                <w:webHidden/>
              </w:rPr>
              <w:fldChar w:fldCharType="separate"/>
            </w:r>
            <w:r w:rsidR="00844E8C">
              <w:rPr>
                <w:noProof/>
                <w:webHidden/>
              </w:rPr>
              <w:t>84</w:t>
            </w:r>
            <w:r w:rsidR="00844E8C">
              <w:rPr>
                <w:noProof/>
                <w:webHidden/>
              </w:rPr>
              <w:fldChar w:fldCharType="end"/>
            </w:r>
          </w:hyperlink>
        </w:p>
        <w:p w14:paraId="0DC75668" w14:textId="5832A773" w:rsidR="00844E8C" w:rsidRDefault="00000000">
          <w:pPr>
            <w:pStyle w:val="TOC1"/>
            <w:tabs>
              <w:tab w:val="right" w:leader="dot" w:pos="6941"/>
            </w:tabs>
            <w:rPr>
              <w:rFonts w:cstheme="minorBidi"/>
              <w:b w:val="0"/>
              <w:bCs w:val="0"/>
              <w:iCs w:val="0"/>
              <w:caps w:val="0"/>
              <w:noProof/>
              <w:sz w:val="22"/>
              <w:szCs w:val="22"/>
            </w:rPr>
          </w:pPr>
          <w:hyperlink w:anchor="_Toc121811742" w:history="1">
            <w:r w:rsidR="00844E8C" w:rsidRPr="00B50C73">
              <w:rPr>
                <w:rStyle w:val="afc"/>
                <w:noProof/>
              </w:rPr>
              <w:t>Part 6. Years Later…</w:t>
            </w:r>
            <w:r w:rsidR="00844E8C">
              <w:rPr>
                <w:noProof/>
                <w:webHidden/>
              </w:rPr>
              <w:tab/>
            </w:r>
            <w:r w:rsidR="00844E8C">
              <w:rPr>
                <w:noProof/>
                <w:webHidden/>
              </w:rPr>
              <w:fldChar w:fldCharType="begin"/>
            </w:r>
            <w:r w:rsidR="00844E8C">
              <w:rPr>
                <w:noProof/>
                <w:webHidden/>
              </w:rPr>
              <w:instrText xml:space="preserve"> PAGEREF _Toc121811742 \h </w:instrText>
            </w:r>
            <w:r w:rsidR="00844E8C">
              <w:rPr>
                <w:noProof/>
                <w:webHidden/>
              </w:rPr>
            </w:r>
            <w:r w:rsidR="00844E8C">
              <w:rPr>
                <w:noProof/>
                <w:webHidden/>
              </w:rPr>
              <w:fldChar w:fldCharType="separate"/>
            </w:r>
            <w:r w:rsidR="00844E8C">
              <w:rPr>
                <w:noProof/>
                <w:webHidden/>
              </w:rPr>
              <w:t>95</w:t>
            </w:r>
            <w:r w:rsidR="00844E8C">
              <w:rPr>
                <w:noProof/>
                <w:webHidden/>
              </w:rPr>
              <w:fldChar w:fldCharType="end"/>
            </w:r>
          </w:hyperlink>
        </w:p>
        <w:p w14:paraId="334A7C52" w14:textId="189F220A" w:rsidR="00844E8C" w:rsidRDefault="00000000">
          <w:pPr>
            <w:pStyle w:val="TOC1"/>
            <w:tabs>
              <w:tab w:val="right" w:leader="dot" w:pos="6941"/>
            </w:tabs>
            <w:rPr>
              <w:rFonts w:cstheme="minorBidi"/>
              <w:b w:val="0"/>
              <w:bCs w:val="0"/>
              <w:iCs w:val="0"/>
              <w:caps w:val="0"/>
              <w:noProof/>
              <w:sz w:val="22"/>
              <w:szCs w:val="22"/>
            </w:rPr>
          </w:pPr>
          <w:hyperlink w:anchor="_Toc121811743" w:history="1">
            <w:r w:rsidR="00844E8C" w:rsidRPr="00B50C73">
              <w:rPr>
                <w:rStyle w:val="afc"/>
                <w:noProof/>
              </w:rPr>
              <w:t>EPILOG</w:t>
            </w:r>
            <w:r w:rsidR="00844E8C">
              <w:rPr>
                <w:noProof/>
                <w:webHidden/>
              </w:rPr>
              <w:tab/>
            </w:r>
            <w:r w:rsidR="00844E8C">
              <w:rPr>
                <w:noProof/>
                <w:webHidden/>
              </w:rPr>
              <w:fldChar w:fldCharType="begin"/>
            </w:r>
            <w:r w:rsidR="00844E8C">
              <w:rPr>
                <w:noProof/>
                <w:webHidden/>
              </w:rPr>
              <w:instrText xml:space="preserve"> PAGEREF _Toc121811743 \h </w:instrText>
            </w:r>
            <w:r w:rsidR="00844E8C">
              <w:rPr>
                <w:noProof/>
                <w:webHidden/>
              </w:rPr>
            </w:r>
            <w:r w:rsidR="00844E8C">
              <w:rPr>
                <w:noProof/>
                <w:webHidden/>
              </w:rPr>
              <w:fldChar w:fldCharType="separate"/>
            </w:r>
            <w:r w:rsidR="00844E8C">
              <w:rPr>
                <w:noProof/>
                <w:webHidden/>
              </w:rPr>
              <w:t>96</w:t>
            </w:r>
            <w:r w:rsidR="00844E8C">
              <w:rPr>
                <w:noProof/>
                <w:webHidden/>
              </w:rPr>
              <w:fldChar w:fldCharType="end"/>
            </w:r>
          </w:hyperlink>
        </w:p>
        <w:p w14:paraId="4B901388" w14:textId="2C820E4A" w:rsidR="00844E8C" w:rsidRDefault="00000000">
          <w:pPr>
            <w:pStyle w:val="TOC1"/>
            <w:tabs>
              <w:tab w:val="right" w:leader="dot" w:pos="6941"/>
            </w:tabs>
            <w:rPr>
              <w:rFonts w:cstheme="minorBidi"/>
              <w:b w:val="0"/>
              <w:bCs w:val="0"/>
              <w:iCs w:val="0"/>
              <w:caps w:val="0"/>
              <w:noProof/>
              <w:sz w:val="22"/>
              <w:szCs w:val="22"/>
            </w:rPr>
          </w:pPr>
          <w:hyperlink w:anchor="_Toc121811744" w:history="1">
            <w:r w:rsidR="00844E8C" w:rsidRPr="00B50C73">
              <w:rPr>
                <w:rStyle w:val="afc"/>
                <w:noProof/>
              </w:rPr>
              <w:t>Appendix: Behind the scenes</w:t>
            </w:r>
            <w:r w:rsidR="00844E8C">
              <w:rPr>
                <w:noProof/>
                <w:webHidden/>
              </w:rPr>
              <w:tab/>
            </w:r>
            <w:r w:rsidR="00844E8C">
              <w:rPr>
                <w:noProof/>
                <w:webHidden/>
              </w:rPr>
              <w:fldChar w:fldCharType="begin"/>
            </w:r>
            <w:r w:rsidR="00844E8C">
              <w:rPr>
                <w:noProof/>
                <w:webHidden/>
              </w:rPr>
              <w:instrText xml:space="preserve"> PAGEREF _Toc121811744 \h </w:instrText>
            </w:r>
            <w:r w:rsidR="00844E8C">
              <w:rPr>
                <w:noProof/>
                <w:webHidden/>
              </w:rPr>
            </w:r>
            <w:r w:rsidR="00844E8C">
              <w:rPr>
                <w:noProof/>
                <w:webHidden/>
              </w:rPr>
              <w:fldChar w:fldCharType="separate"/>
            </w:r>
            <w:r w:rsidR="00844E8C">
              <w:rPr>
                <w:noProof/>
                <w:webHidden/>
              </w:rPr>
              <w:t>97</w:t>
            </w:r>
            <w:r w:rsidR="00844E8C">
              <w:rPr>
                <w:noProof/>
                <w:webHidden/>
              </w:rPr>
              <w:fldChar w:fldCharType="end"/>
            </w:r>
          </w:hyperlink>
        </w:p>
        <w:p w14:paraId="714A15A8" w14:textId="2CBCF02E" w:rsidR="00844E8C" w:rsidRDefault="00000000">
          <w:pPr>
            <w:pStyle w:val="TOC1"/>
            <w:tabs>
              <w:tab w:val="right" w:leader="dot" w:pos="6941"/>
            </w:tabs>
            <w:rPr>
              <w:rFonts w:cstheme="minorBidi"/>
              <w:b w:val="0"/>
              <w:bCs w:val="0"/>
              <w:iCs w:val="0"/>
              <w:caps w:val="0"/>
              <w:noProof/>
              <w:sz w:val="22"/>
              <w:szCs w:val="22"/>
            </w:rPr>
          </w:pPr>
          <w:hyperlink w:anchor="_Toc121811745" w:history="1">
            <w:r w:rsidR="00844E8C" w:rsidRPr="00B50C73">
              <w:rPr>
                <w:rStyle w:val="afc"/>
                <w:noProof/>
                <w:lang w:eastAsia="zh-TW"/>
              </w:rPr>
              <w:t>POSTSCRIPT</w:t>
            </w:r>
            <w:r w:rsidR="00844E8C">
              <w:rPr>
                <w:noProof/>
                <w:webHidden/>
              </w:rPr>
              <w:tab/>
            </w:r>
            <w:r w:rsidR="00844E8C">
              <w:rPr>
                <w:noProof/>
                <w:webHidden/>
              </w:rPr>
              <w:fldChar w:fldCharType="begin"/>
            </w:r>
            <w:r w:rsidR="00844E8C">
              <w:rPr>
                <w:noProof/>
                <w:webHidden/>
              </w:rPr>
              <w:instrText xml:space="preserve"> PAGEREF _Toc121811745 \h </w:instrText>
            </w:r>
            <w:r w:rsidR="00844E8C">
              <w:rPr>
                <w:noProof/>
                <w:webHidden/>
              </w:rPr>
            </w:r>
            <w:r w:rsidR="00844E8C">
              <w:rPr>
                <w:noProof/>
                <w:webHidden/>
              </w:rPr>
              <w:fldChar w:fldCharType="separate"/>
            </w:r>
            <w:r w:rsidR="00844E8C">
              <w:rPr>
                <w:noProof/>
                <w:webHidden/>
              </w:rPr>
              <w:t>98</w:t>
            </w:r>
            <w:r w:rsidR="00844E8C">
              <w:rPr>
                <w:noProof/>
                <w:webHidden/>
              </w:rPr>
              <w:fldChar w:fldCharType="end"/>
            </w:r>
          </w:hyperlink>
        </w:p>
        <w:p w14:paraId="3DF51860" w14:textId="422DB249" w:rsidR="00EF1021" w:rsidRPr="00B50C73" w:rsidRDefault="00EF1021" w:rsidP="007E3170">
          <w:r w:rsidRPr="00B50C73">
            <w:rPr>
              <w:noProof/>
            </w:rPr>
            <w:fldChar w:fldCharType="end"/>
          </w:r>
        </w:p>
      </w:sdtContent>
    </w:sdt>
    <w:p w14:paraId="54581B2B" w14:textId="77777777" w:rsidR="00DA27B5" w:rsidRPr="00B50C73" w:rsidRDefault="006E4140" w:rsidP="007E3170">
      <w:pPr>
        <w:pStyle w:val="ae"/>
        <w:sectPr w:rsidR="00DA27B5" w:rsidRPr="00B50C73" w:rsidSect="00E05F01">
          <w:footnotePr>
            <w:numRestart w:val="eachPage"/>
          </w:footnotePr>
          <w:type w:val="continuous"/>
          <w:pgSz w:w="8391" w:h="11906"/>
          <w:pgMar w:top="720" w:right="720" w:bottom="720" w:left="720" w:header="432" w:footer="432" w:gutter="0"/>
          <w:pgNumType w:start="0"/>
          <w:cols w:space="720"/>
          <w:titlePg/>
          <w:docGrid w:linePitch="360"/>
        </w:sectPr>
      </w:pPr>
      <w:r w:rsidRPr="00B50C73">
        <w:t>BENE ADVENISTI IN NOSTRAM FANTASIAM PLENVM FELICIS NOVELLITATVM</w:t>
      </w:r>
      <w:r w:rsidR="00683542" w:rsidRPr="00B50C73">
        <w:t>!</w:t>
      </w:r>
    </w:p>
    <w:p w14:paraId="48F7762B" w14:textId="3B9010B6" w:rsidR="00162074" w:rsidRPr="00B50C73" w:rsidRDefault="006E4140" w:rsidP="007E3170">
      <w:pPr>
        <w:pStyle w:val="1"/>
      </w:pPr>
      <w:bookmarkStart w:id="0" w:name="_Toc121811733"/>
      <w:r w:rsidRPr="00B50C73">
        <w:lastRenderedPageBreak/>
        <w:t>FOREWORDS</w:t>
      </w:r>
      <w:bookmarkEnd w:id="0"/>
    </w:p>
    <w:p w14:paraId="540E4CA7" w14:textId="5F946286" w:rsidR="00162074" w:rsidRPr="00B50C73" w:rsidRDefault="006E4140" w:rsidP="007E3170">
      <w:r w:rsidRPr="00B50C73">
        <w:t>Experimental Prototype Community of Tomorrow (</w:t>
      </w:r>
      <w:r w:rsidR="00754FF7" w:rsidRPr="00B50C73">
        <w:t>EPCOT</w:t>
      </w:r>
      <w:r w:rsidRPr="00B50C73">
        <w:t>), is a futuristic city envisioned to be built south of the Magic Kingdom as part of Walt Disney World Resort in the mid-1960s, and completed in the 2020s.</w:t>
      </w:r>
    </w:p>
    <w:p w14:paraId="439F7889" w14:textId="67A402CD" w:rsidR="00162074" w:rsidRPr="00B50C73" w:rsidRDefault="00754FF7" w:rsidP="007E3170">
      <w:r w:rsidRPr="00B50C73">
        <w:t>EPCOT</w:t>
      </w:r>
      <w:r w:rsidR="006E4140" w:rsidRPr="00B50C73">
        <w:t xml:space="preserve"> Center (1982-present), is the second theme park at the Walt Disney World Resort in Lake Buena Vista, Florida, based on Walt Disney's </w:t>
      </w:r>
      <w:r w:rsidRPr="00B50C73">
        <w:t>EPCOT</w:t>
      </w:r>
      <w:r w:rsidR="006E4140" w:rsidRPr="00B50C73">
        <w:t>.</w:t>
      </w:r>
    </w:p>
    <w:p w14:paraId="57DFFFC0" w14:textId="79525A64" w:rsidR="00162074" w:rsidRPr="00B50C73" w:rsidRDefault="006E4140" w:rsidP="007E3170">
      <w:r w:rsidRPr="00B50C73">
        <w:t>With many grandchildren and huge success of entertainment, Walt Disney (1901-1966) began to concern about the world they and their offspring would inhabit, and notice that the hectic, disorganized and dirty modern cities was a far cry from his clean and controlled Disneyland. All his Imagineers’ and his learning about buildings and space in relation to people in the development of Disneyland could be practiced in community planning, even whole cities, which sparked Walt to engross himself in city planning books and anything in need to pull that magnitude off.</w:t>
      </w:r>
    </w:p>
    <w:p w14:paraId="47635CBD" w14:textId="66429A70" w:rsidR="00162074" w:rsidRPr="00B50C73" w:rsidRDefault="006E4140" w:rsidP="007E3170">
      <w:r w:rsidRPr="00B50C73">
        <w:t xml:space="preserve">In October 1966, two months before his death, Walt Disney made a 30-minute film about his plans for the Florida Project, then dubbed “Disney World”. In the film, Walt explained the utilization of Florida property and his </w:t>
      </w:r>
      <w:r w:rsidR="00754FF7" w:rsidRPr="00B50C73">
        <w:t>EPCOT</w:t>
      </w:r>
      <w:r w:rsidRPr="00B50C73">
        <w:t xml:space="preserve"> conceptualization. With concept art, sketches, paintings and animation, Walt showed its appearance and function. </w:t>
      </w:r>
    </w:p>
    <w:p w14:paraId="49E99F64" w14:textId="77777777" w:rsidR="00162074" w:rsidRPr="00B50C73" w:rsidRDefault="006E4140" w:rsidP="007E3170">
      <w:pPr>
        <w:pStyle w:val="aff2"/>
      </w:pPr>
      <w:r w:rsidRPr="00B50C73">
        <w:t>Everything in this room will change time and time again as we move ahead. But the basic philosophy of what we're planning for Disney World is going to remain very much as it is right now.</w:t>
      </w:r>
    </w:p>
    <w:p w14:paraId="2294AC47" w14:textId="77777777" w:rsidR="00162074" w:rsidRPr="00B50C73" w:rsidRDefault="006E4140" w:rsidP="007E3170">
      <w:pPr>
        <w:pStyle w:val="aff2"/>
      </w:pPr>
      <w:r w:rsidRPr="00B50C73">
        <w:t>— Walter Elias Disney</w:t>
      </w:r>
    </w:p>
    <w:p w14:paraId="3CA1D751" w14:textId="77777777" w:rsidR="00162074" w:rsidRPr="00B50C73" w:rsidRDefault="006E4140" w:rsidP="007E3170">
      <w:pPr>
        <w:pStyle w:val="4"/>
      </w:pPr>
      <w:r w:rsidRPr="00B50C73">
        <w:t>THE CITY</w:t>
      </w:r>
    </w:p>
    <w:p w14:paraId="27CE08C2" w14:textId="77777777" w:rsidR="00162074" w:rsidRPr="00B50C73" w:rsidRDefault="006E4140" w:rsidP="007E3170">
      <w:pPr>
        <w:rPr>
          <w:i/>
          <w:iCs/>
        </w:rPr>
      </w:pPr>
      <w:r w:rsidRPr="00B50C73">
        <w:rPr>
          <w:rStyle w:val="af7"/>
        </w:rPr>
        <w:t>Transportation</w:t>
      </w:r>
    </w:p>
    <w:p w14:paraId="2632B526" w14:textId="3988B2B6" w:rsidR="00162074" w:rsidRPr="00B50C73" w:rsidRDefault="006E4140" w:rsidP="007E3170">
      <w:r w:rsidRPr="00B50C73">
        <w:t xml:space="preserve">The monorail (1959-present) cuts through the center of the city, connecting </w:t>
      </w:r>
      <w:r w:rsidR="00754FF7" w:rsidRPr="00B50C73">
        <w:t>EPCOT</w:t>
      </w:r>
      <w:r w:rsidRPr="00B50C73">
        <w:t xml:space="preserve"> with the northern and southern points on the Disney World property.</w:t>
      </w:r>
    </w:p>
    <w:p w14:paraId="025C2EE7" w14:textId="77777777" w:rsidR="00162074" w:rsidRPr="00B50C73" w:rsidRDefault="006E4140" w:rsidP="007E3170">
      <w:r w:rsidRPr="00B50C73">
        <w:t>Internal transportation is provided by a whole new Disney transportation concept: The never-stopping People-Mover, relying on motors embedded in the track, transporting residents from the metropolitan center to the outer residential areas.</w:t>
      </w:r>
    </w:p>
    <w:p w14:paraId="257FFAF5" w14:textId="77777777" w:rsidR="00162074" w:rsidRPr="00B50C73" w:rsidRDefault="006E4140" w:rsidP="007E3170">
      <w:pPr>
        <w:rPr>
          <w:rStyle w:val="af7"/>
        </w:rPr>
      </w:pPr>
      <w:r w:rsidRPr="00B50C73">
        <w:rPr>
          <w:rStyle w:val="af7"/>
        </w:rPr>
        <w:t>City Center</w:t>
      </w:r>
    </w:p>
    <w:p w14:paraId="39CB54D6" w14:textId="77777777" w:rsidR="00162074" w:rsidRPr="00B50C73" w:rsidRDefault="006E4140" w:rsidP="007E3170">
      <w:r w:rsidRPr="00B50C73">
        <w:t>In the city core is a completely enclosed downtown and commercial area, unaffected by the outside elements. “The pedestrian will be king” in this area, free from vehicles.</w:t>
      </w:r>
    </w:p>
    <w:p w14:paraId="48825954" w14:textId="537E4947" w:rsidR="00162074" w:rsidRPr="00B50C73" w:rsidRDefault="006E4140" w:rsidP="007E3170">
      <w:r w:rsidRPr="00B50C73">
        <w:t xml:space="preserve">A 30-story Cosmopolitan Hotel and Convention Center, the tallest building in </w:t>
      </w:r>
      <w:r w:rsidR="00754FF7" w:rsidRPr="00B50C73">
        <w:t>EPCOT</w:t>
      </w:r>
      <w:r w:rsidRPr="00B50C73">
        <w:t xml:space="preserve"> to be seen for miles, with the parking lot located underneath, right off the vehicle throughway.</w:t>
      </w:r>
    </w:p>
    <w:p w14:paraId="4BA9BF36" w14:textId="77777777" w:rsidR="00162074" w:rsidRPr="00B50C73" w:rsidRDefault="006E4140" w:rsidP="007E3170">
      <w:r w:rsidRPr="00B50C73">
        <w:lastRenderedPageBreak/>
        <w:t>On the roof of the enclosed area are the recreational areas for hotel guests with the pool, tennis courts, basketball courts, shuffleboard etc.</w:t>
      </w:r>
    </w:p>
    <w:p w14:paraId="4A195056" w14:textId="77777777" w:rsidR="00162074" w:rsidRPr="00B50C73" w:rsidRDefault="006E4140" w:rsidP="007E3170">
      <w:r w:rsidRPr="00B50C73">
        <w:t>Surrounding the hotel are shops and restaurants that reflect the culture and flavor of locations round the world, themed to each country, having the look and feel of each of the exotic locales. The People-Mover track travels above them. Workers in these shops also live in the city.</w:t>
      </w:r>
    </w:p>
    <w:p w14:paraId="482BC54A" w14:textId="77777777" w:rsidR="00162074" w:rsidRPr="00B50C73" w:rsidRDefault="006E4140" w:rsidP="007E3170">
      <w:pPr>
        <w:rPr>
          <w:rStyle w:val="af7"/>
        </w:rPr>
      </w:pPr>
      <w:r w:rsidRPr="00B50C73">
        <w:rPr>
          <w:rStyle w:val="af7"/>
        </w:rPr>
        <w:t>High-density Residential Area (HDRA)</w:t>
      </w:r>
    </w:p>
    <w:p w14:paraId="523C7DC0" w14:textId="3C49413C" w:rsidR="00162074" w:rsidRPr="00B50C73" w:rsidRDefault="006E4140" w:rsidP="007E3170">
      <w:r w:rsidRPr="00B50C73">
        <w:t xml:space="preserve">In the rim of the city core are high-density apartment housings, </w:t>
      </w:r>
      <w:r w:rsidR="00454B3F" w:rsidRPr="00B50C73">
        <w:t>situating</w:t>
      </w:r>
      <w:r w:rsidR="00754FF7" w:rsidRPr="00B50C73">
        <w:t xml:space="preserve"> </w:t>
      </w:r>
      <w:r w:rsidRPr="00B50C73">
        <w:t xml:space="preserve">most of the 20,000 citizens in </w:t>
      </w:r>
      <w:r w:rsidR="00754FF7" w:rsidRPr="00B50C73">
        <w:t>EPCOT</w:t>
      </w:r>
      <w:r w:rsidRPr="00B50C73">
        <w:t xml:space="preserve">. Walt Disney stated no land possession in </w:t>
      </w:r>
      <w:r w:rsidR="00754FF7" w:rsidRPr="00B50C73">
        <w:t>EPCOT</w:t>
      </w:r>
      <w:r w:rsidRPr="00B50C73">
        <w:t>, and thus no difference between an apartment and a home.</w:t>
      </w:r>
    </w:p>
    <w:p w14:paraId="75B10EBB" w14:textId="77777777" w:rsidR="00162074" w:rsidRPr="00B50C73" w:rsidRDefault="006E4140" w:rsidP="007E3170">
      <w:r w:rsidRPr="00B50C73">
        <w:t>All renting rates would be modest and competitive with the surrounding market. Moreover, the housing is so constructed as to ensure ease of change for new ideas and products.</w:t>
      </w:r>
    </w:p>
    <w:p w14:paraId="248F0FED" w14:textId="77777777" w:rsidR="00162074" w:rsidRPr="00B50C73" w:rsidRDefault="006E4140" w:rsidP="007E3170">
      <w:pPr>
        <w:rPr>
          <w:rStyle w:val="af7"/>
        </w:rPr>
      </w:pPr>
      <w:r w:rsidRPr="00B50C73">
        <w:rPr>
          <w:rStyle w:val="af7"/>
        </w:rPr>
        <w:t>Green Belt</w:t>
      </w:r>
    </w:p>
    <w:p w14:paraId="1F62B178" w14:textId="77777777" w:rsidR="00162074" w:rsidRPr="00B50C73" w:rsidRDefault="006E4140" w:rsidP="007E3170">
      <w:r w:rsidRPr="00B50C73">
        <w:t>Outside the city core from the low-density residential area are an expanse of grass areas, in which the city services are located, e. g. playgrounds, community centers, schools and churches.</w:t>
      </w:r>
    </w:p>
    <w:p w14:paraId="283F0F2E" w14:textId="77777777" w:rsidR="00162074" w:rsidRPr="00B50C73" w:rsidRDefault="006E4140" w:rsidP="007E3170">
      <w:pPr>
        <w:rPr>
          <w:rStyle w:val="af7"/>
        </w:rPr>
      </w:pPr>
      <w:r w:rsidRPr="00B50C73">
        <w:rPr>
          <w:rStyle w:val="af7"/>
        </w:rPr>
        <w:t>Low-density Residential Area (LDRA)</w:t>
      </w:r>
    </w:p>
    <w:p w14:paraId="16360F3C" w14:textId="77777777" w:rsidR="00162074" w:rsidRPr="00B50C73" w:rsidRDefault="006E4140" w:rsidP="007E3170">
      <w:r w:rsidRPr="00B50C73">
        <w:t>Beyond the Green Belt in the low-density, single-family house neighborhoods, which resembles the petals on a flower, with the houses located on the rim of each petal. Inside the petal was a vast green area with paths for electric carts, light recreation areas and play areas.</w:t>
      </w:r>
    </w:p>
    <w:p w14:paraId="32F33B20" w14:textId="77777777" w:rsidR="00162074" w:rsidRPr="00B50C73" w:rsidRDefault="006E4140" w:rsidP="007E3170">
      <w:r w:rsidRPr="00B50C73">
        <w:t>The People-Mover station for each area is also located in the green area, at which the residents could broad to or from work. Like the apartments, the houses in LDRA are to be easily changed.</w:t>
      </w:r>
    </w:p>
    <w:p w14:paraId="38301BA8" w14:textId="77777777" w:rsidR="00162074" w:rsidRPr="00B50C73" w:rsidRDefault="006E4140" w:rsidP="007E3170">
      <w:pPr>
        <w:rPr>
          <w:rStyle w:val="af7"/>
        </w:rPr>
      </w:pPr>
      <w:r w:rsidRPr="00B50C73">
        <w:rPr>
          <w:rStyle w:val="af7"/>
        </w:rPr>
        <w:t>Living &amp; Employment</w:t>
      </w:r>
    </w:p>
    <w:p w14:paraId="28A1DE7D" w14:textId="31A4D5B0" w:rsidR="00162074" w:rsidRPr="00B50C73" w:rsidRDefault="006E4140" w:rsidP="007E3170">
      <w:r w:rsidRPr="00B50C73">
        <w:t xml:space="preserve">As stated above, no </w:t>
      </w:r>
      <w:r w:rsidR="00754FF7" w:rsidRPr="00B50C73">
        <w:t>EPCOT</w:t>
      </w:r>
      <w:r w:rsidRPr="00B50C73">
        <w:t xml:space="preserve"> dwellers would own a land or home, thereby having no municipal voting rights, bond issues, etc. but would be employed, with neither retirees nor refugees, at either the Magic Kingdom theme park, the city central core shopping areas, the hotel, the convention center, the Airport of Tomorrow (AOT), the Welcome Center, or the industrial park. The film states, “Everyone living in </w:t>
      </w:r>
      <w:r w:rsidR="00754FF7" w:rsidRPr="00B50C73">
        <w:t>EPCOT</w:t>
      </w:r>
      <w:r w:rsidRPr="00B50C73">
        <w:t xml:space="preserve"> will have the responsibility to maintain this living blueprint of the future”.</w:t>
      </w:r>
    </w:p>
    <w:p w14:paraId="64E12ECF" w14:textId="77777777" w:rsidR="00162074" w:rsidRPr="00B50C73" w:rsidRDefault="006E4140" w:rsidP="007E3170">
      <w:pPr>
        <w:pStyle w:val="4"/>
      </w:pPr>
      <w:r w:rsidRPr="00B50C73">
        <w:t>AFTERMATH</w:t>
      </w:r>
    </w:p>
    <w:p w14:paraId="2DCDAD64" w14:textId="3AB7BA1E" w:rsidR="00162074" w:rsidRPr="00B50C73" w:rsidRDefault="006E4140" w:rsidP="007E3170">
      <w:r w:rsidRPr="00B50C73">
        <w:t xml:space="preserve">However, after Walt’s death on December 25, 1966, the company directors declared it was too risky to venture into city planning now that its biggest advocate was gone. Stepping out of retirement, Roy did not convince the board to build </w:t>
      </w:r>
      <w:r w:rsidR="00754FF7" w:rsidRPr="00B50C73">
        <w:t>EPCOT</w:t>
      </w:r>
      <w:r w:rsidRPr="00B50C73">
        <w:t xml:space="preserve">, only to advance with the Magic Kingdom project, until the compromise of the </w:t>
      </w:r>
      <w:r w:rsidR="00754FF7" w:rsidRPr="00B50C73">
        <w:t>EPCOT</w:t>
      </w:r>
      <w:r w:rsidRPr="00B50C73">
        <w:t xml:space="preserve"> Center theme park opened in 1982.</w:t>
      </w:r>
    </w:p>
    <w:p w14:paraId="4681A846" w14:textId="092D19EC" w:rsidR="00162074" w:rsidRPr="00B50C73" w:rsidRDefault="00754FF7" w:rsidP="007E3170">
      <w:r w:rsidRPr="00B50C73">
        <w:t>EPCOT</w:t>
      </w:r>
      <w:r w:rsidR="006E4140" w:rsidRPr="00B50C73">
        <w:t xml:space="preserve"> Center has four “lands”: World Showcase, World Celebration, World Discovery, and World Nature. World Showcase features various countries around the world </w:t>
      </w:r>
      <w:r w:rsidR="006E4140" w:rsidRPr="00B50C73">
        <w:lastRenderedPageBreak/>
        <w:t>represented by pavilions with shops, shows, restaurants, and attractions relating to those countries, while the rest, “Future World” from 1982 to 2019, focuses mainly on the future, education, and technology.</w:t>
      </w:r>
    </w:p>
    <w:p w14:paraId="77216230" w14:textId="411B153A" w:rsidR="00162074" w:rsidRPr="00B50C73" w:rsidRDefault="006E4140" w:rsidP="007E3170">
      <w:r w:rsidRPr="00B50C73">
        <w:t xml:space="preserve">In 2020, the Severe Acute Respiratory Syndrome Coronavirus 2 (SARS-CoV-2) </w:t>
      </w:r>
      <w:r w:rsidR="001C3FEF" w:rsidRPr="00B50C73">
        <w:t>strikes</w:t>
      </w:r>
      <w:r w:rsidRPr="00B50C73">
        <w:t xml:space="preserve"> the world, which led to serial closures of theme park worldwide, including the Walt Disney World Resort and five local Disneyland’s. Providing sufficient fund in The Walt Disney Company, we, supporters of </w:t>
      </w:r>
      <w:r w:rsidR="00754FF7" w:rsidRPr="00B50C73">
        <w:t>EPCOT</w:t>
      </w:r>
      <w:r w:rsidRPr="00B50C73">
        <w:t xml:space="preserve">, are now to continue Walt’s project, and realize his dream as a property of the </w:t>
      </w:r>
      <w:r w:rsidRPr="00B50C73">
        <w:rPr>
          <w:rFonts w:ascii="Adobe Garamond Pro Bold" w:hAnsi="Adobe Garamond Pro Bold"/>
        </w:rPr>
        <w:t xml:space="preserve">8 BILLION </w:t>
      </w:r>
      <w:r w:rsidR="00D05D98">
        <w:rPr>
          <w:rFonts w:ascii="Adobe Garamond Pro Bold" w:hAnsi="Adobe Garamond Pro Bold"/>
        </w:rPr>
        <w:t>P</w:t>
      </w:r>
      <w:r w:rsidR="00D05D98">
        <w:rPr>
          <w:rFonts w:ascii="Adobe Garamond Pro Bold" w:hAnsi="Adobe Garamond Pro Bold" w:hint="eastAsia"/>
          <w:lang w:eastAsia="zh-TW"/>
        </w:rPr>
        <w:t>ERSONS</w:t>
      </w:r>
      <w:r w:rsidRPr="00B50C73">
        <w:rPr>
          <w:rFonts w:ascii="Adobe Garamond Pro Bold" w:hAnsi="Adobe Garamond Pro Bold"/>
        </w:rPr>
        <w:t xml:space="preserve"> ALL AROUND THE WORLD!</w:t>
      </w:r>
      <w:r w:rsidRPr="00B50C73">
        <w:rPr>
          <w:noProof/>
        </w:rPr>
        <w:drawing>
          <wp:inline distT="0" distB="0" distL="0" distR="0" wp14:anchorId="683D5594" wp14:editId="1408FB57">
            <wp:extent cx="4413885" cy="2398395"/>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6C0C6B2" w14:textId="427628FF" w:rsidR="00162074" w:rsidRPr="00B50C73" w:rsidRDefault="006E4140" w:rsidP="007E3170">
      <w:r w:rsidRPr="00B50C73">
        <w:t xml:space="preserve">On the day of creating this film script, one of us creators dreamt of Walt Disney conveying the reality of TWDC, delivering a mission of reconstructing his </w:t>
      </w:r>
      <w:r w:rsidR="00754FF7" w:rsidRPr="00B50C73">
        <w:t>EPCOT</w:t>
      </w:r>
      <w:r w:rsidRPr="00B50C73">
        <w:t>…</w:t>
      </w:r>
    </w:p>
    <w:p w14:paraId="3C936CDC" w14:textId="70D394EC" w:rsidR="00162074" w:rsidRPr="00B50C73" w:rsidRDefault="008E5CD0" w:rsidP="00287E77">
      <w:pPr>
        <w:jc w:val="right"/>
        <w:rPr>
          <w:rFonts w:asciiTheme="majorHAnsi" w:eastAsiaTheme="majorEastAsia" w:hAnsiTheme="majorHAnsi" w:cstheme="majorBidi"/>
          <w:color w:val="2F5496" w:themeColor="accent1" w:themeShade="BF"/>
          <w:sz w:val="40"/>
          <w:szCs w:val="40"/>
        </w:rPr>
      </w:pPr>
      <w:bookmarkStart w:id="1" w:name="_Toc80735910"/>
      <w:r>
        <w:rPr>
          <w:rFonts w:hint="eastAsia"/>
          <w:lang w:eastAsia="zh-TW"/>
        </w:rPr>
        <w:t>S</w:t>
      </w:r>
      <w:r>
        <w:rPr>
          <w:lang w:eastAsia="zh-TW"/>
        </w:rPr>
        <w:t>ail-Tree Daily</w:t>
      </w:r>
      <w:r w:rsidR="00F51047">
        <w:rPr>
          <w:lang w:eastAsia="zh-TW"/>
        </w:rPr>
        <w:t xml:space="preserve"> News Group</w:t>
      </w:r>
      <w:r w:rsidR="006E4140" w:rsidRPr="00B50C73">
        <w:br w:type="page"/>
      </w:r>
    </w:p>
    <w:p w14:paraId="7EC417B9" w14:textId="60DCC1F5" w:rsidR="00162074" w:rsidRPr="00B50C73" w:rsidRDefault="006E4140" w:rsidP="007E3170">
      <w:pPr>
        <w:pStyle w:val="1"/>
      </w:pPr>
      <w:bookmarkStart w:id="2" w:name="_Toc121811734"/>
      <w:r w:rsidRPr="00B50C73">
        <w:lastRenderedPageBreak/>
        <w:t>LOCATIONS</w:t>
      </w:r>
      <w:bookmarkEnd w:id="1"/>
      <w:bookmarkEnd w:id="2"/>
    </w:p>
    <w:p w14:paraId="79FE5582" w14:textId="77777777" w:rsidR="00162074" w:rsidRPr="00B50C73" w:rsidRDefault="006E4140" w:rsidP="007E3170">
      <w:r w:rsidRPr="00B50C73">
        <w:t xml:space="preserve">World Celebration </w:t>
      </w:r>
    </w:p>
    <w:p w14:paraId="2D236340" w14:textId="77777777" w:rsidR="00162074" w:rsidRPr="00B50C73" w:rsidRDefault="006E4140" w:rsidP="007E3170">
      <w:pPr>
        <w:pStyle w:val="aff6"/>
        <w:numPr>
          <w:ilvl w:val="0"/>
          <w:numId w:val="1"/>
        </w:numPr>
      </w:pPr>
      <w:r w:rsidRPr="00B50C73">
        <w:t>Spaceship Earth: Our Shared Story</w:t>
      </w:r>
    </w:p>
    <w:p w14:paraId="41A34E04" w14:textId="77777777" w:rsidR="00162074" w:rsidRPr="00B50C73" w:rsidRDefault="006E4140" w:rsidP="007E3170">
      <w:pPr>
        <w:pStyle w:val="aff6"/>
        <w:numPr>
          <w:ilvl w:val="0"/>
          <w:numId w:val="1"/>
        </w:numPr>
      </w:pPr>
      <w:r w:rsidRPr="00B50C73">
        <w:t>Imagination! Pavilion (Journey into Imagination)</w:t>
      </w:r>
    </w:p>
    <w:p w14:paraId="30F4B909" w14:textId="027BD89B" w:rsidR="00162074" w:rsidRPr="00B50C73" w:rsidRDefault="006E4140" w:rsidP="007E3170">
      <w:pPr>
        <w:pStyle w:val="aff6"/>
        <w:numPr>
          <w:ilvl w:val="0"/>
          <w:numId w:val="1"/>
        </w:numPr>
      </w:pPr>
      <w:r w:rsidRPr="00B50C73">
        <w:t>Odyssey Events Pavilion (</w:t>
      </w:r>
      <w:r w:rsidR="00754FF7" w:rsidRPr="00B50C73">
        <w:rPr>
          <w:iCs/>
        </w:rPr>
        <w:t>EPCOT</w:t>
      </w:r>
      <w:r w:rsidRPr="00B50C73">
        <w:rPr>
          <w:iCs/>
        </w:rPr>
        <w:t xml:space="preserve"> Experience Center</w:t>
      </w:r>
      <w:r w:rsidRPr="00B50C73">
        <w:t>)</w:t>
      </w:r>
    </w:p>
    <w:p w14:paraId="293A9996" w14:textId="1DC455ED" w:rsidR="002B02B8" w:rsidRPr="00B50C73" w:rsidRDefault="006E4140" w:rsidP="007E3170">
      <w:pPr>
        <w:pStyle w:val="aff6"/>
        <w:numPr>
          <w:ilvl w:val="0"/>
          <w:numId w:val="1"/>
        </w:numPr>
      </w:pPr>
      <w:r w:rsidRPr="00B50C73">
        <w:t>Dreamer</w:t>
      </w:r>
      <w:r w:rsidR="007C3F8B" w:rsidRPr="00B50C73">
        <w:t>s’</w:t>
      </w:r>
      <w:r w:rsidRPr="00B50C73">
        <w:t xml:space="preserve"> Point</w:t>
      </w:r>
      <w:r w:rsidR="009360E0" w:rsidRPr="00B50C73">
        <w:t>, with Lush Garden, Wishing Tree, Walt Disney Statue and Interactive Fountain</w:t>
      </w:r>
    </w:p>
    <w:p w14:paraId="5AA7BF0D" w14:textId="51135348" w:rsidR="00162074" w:rsidRPr="00B50C73" w:rsidRDefault="006E4140" w:rsidP="007E3170">
      <w:pPr>
        <w:pStyle w:val="aff6"/>
        <w:numPr>
          <w:ilvl w:val="0"/>
          <w:numId w:val="1"/>
        </w:numPr>
      </w:pPr>
      <w:r w:rsidRPr="00B50C73">
        <w:t>Three-Level Festival Area, from bottom to top as:</w:t>
      </w:r>
    </w:p>
    <w:p w14:paraId="6D6EDDCD" w14:textId="70EADFDE" w:rsidR="00FF2FBC" w:rsidRPr="00B50C73" w:rsidRDefault="00FF2FBC" w:rsidP="007E3170">
      <w:pPr>
        <w:pStyle w:val="aff6"/>
        <w:numPr>
          <w:ilvl w:val="1"/>
          <w:numId w:val="1"/>
        </w:numPr>
      </w:pPr>
      <w:r w:rsidRPr="00B50C73">
        <w:t>Plaza level</w:t>
      </w:r>
    </w:p>
    <w:p w14:paraId="7D9B4CCB" w14:textId="2A443AF9" w:rsidR="00FF2FBC" w:rsidRPr="00B50C73" w:rsidRDefault="00FF2FBC" w:rsidP="007E3170">
      <w:pPr>
        <w:pStyle w:val="aff6"/>
        <w:numPr>
          <w:ilvl w:val="1"/>
          <w:numId w:val="1"/>
        </w:numPr>
      </w:pPr>
      <w:r w:rsidRPr="00B50C73">
        <w:t>Mid-Expo level</w:t>
      </w:r>
    </w:p>
    <w:p w14:paraId="7059413E" w14:textId="4DC4F704" w:rsidR="00162074" w:rsidRPr="00B50C73" w:rsidRDefault="00AF739F" w:rsidP="007E3170">
      <w:pPr>
        <w:pStyle w:val="aff6"/>
        <w:numPr>
          <w:ilvl w:val="1"/>
          <w:numId w:val="1"/>
        </w:numPr>
      </w:pPr>
      <w:r w:rsidRPr="00B50C73">
        <w:t xml:space="preserve">Top level: </w:t>
      </w:r>
      <w:r w:rsidR="00D505E8" w:rsidRPr="00B50C73">
        <w:t>A Park That Sits on the Sky</w:t>
      </w:r>
    </w:p>
    <w:p w14:paraId="2B28DA77" w14:textId="77777777" w:rsidR="00162074" w:rsidRPr="00B50C73" w:rsidRDefault="006E4140" w:rsidP="007E3170">
      <w:pPr>
        <w:pStyle w:val="aff6"/>
        <w:numPr>
          <w:ilvl w:val="0"/>
          <w:numId w:val="1"/>
        </w:numPr>
      </w:pPr>
      <w:r w:rsidRPr="00B50C73">
        <w:t>Creations Shop</w:t>
      </w:r>
    </w:p>
    <w:p w14:paraId="6E1A721F" w14:textId="1BB756EA" w:rsidR="00162074" w:rsidRPr="00B50C73" w:rsidRDefault="006E4140" w:rsidP="007E3170">
      <w:pPr>
        <w:pStyle w:val="aff6"/>
        <w:numPr>
          <w:ilvl w:val="0"/>
          <w:numId w:val="1"/>
        </w:numPr>
      </w:pPr>
      <w:r w:rsidRPr="00B50C73">
        <w:t>Pin Traders Headquarters</w:t>
      </w:r>
    </w:p>
    <w:p w14:paraId="07990BA5" w14:textId="77777777" w:rsidR="00162074" w:rsidRPr="00B50C73" w:rsidRDefault="006E4140" w:rsidP="007E3170">
      <w:r w:rsidRPr="00B50C73">
        <w:t xml:space="preserve">World Discovery </w:t>
      </w:r>
    </w:p>
    <w:p w14:paraId="15608080" w14:textId="77777777" w:rsidR="00162074" w:rsidRPr="00B50C73" w:rsidRDefault="006E4140" w:rsidP="007E3170">
      <w:pPr>
        <w:pStyle w:val="aff6"/>
        <w:numPr>
          <w:ilvl w:val="0"/>
          <w:numId w:val="1"/>
        </w:numPr>
      </w:pPr>
      <w:r w:rsidRPr="00B50C73">
        <w:t>Mission: Space (Horizons)</w:t>
      </w:r>
    </w:p>
    <w:p w14:paraId="322E73E3" w14:textId="77777777" w:rsidR="00162074" w:rsidRPr="00B50C73" w:rsidRDefault="006E4140" w:rsidP="007E3170">
      <w:pPr>
        <w:pStyle w:val="aff6"/>
        <w:numPr>
          <w:ilvl w:val="0"/>
          <w:numId w:val="1"/>
        </w:numPr>
      </w:pPr>
      <w:r w:rsidRPr="00B50C73">
        <w:t>Test Track (World of Motion)</w:t>
      </w:r>
    </w:p>
    <w:p w14:paraId="3B208695" w14:textId="77777777" w:rsidR="00162074" w:rsidRPr="00B50C73" w:rsidRDefault="006E4140" w:rsidP="007E3170">
      <w:pPr>
        <w:pStyle w:val="aff6"/>
        <w:numPr>
          <w:ilvl w:val="0"/>
          <w:numId w:val="1"/>
        </w:numPr>
      </w:pPr>
      <w:r w:rsidRPr="00B50C73">
        <w:t>PLAY! Pavilion</w:t>
      </w:r>
    </w:p>
    <w:p w14:paraId="69D7E807" w14:textId="6C754622" w:rsidR="00162074" w:rsidRPr="00B50C73" w:rsidRDefault="004D150E" w:rsidP="007E3170">
      <w:pPr>
        <w:pStyle w:val="aff6"/>
        <w:numPr>
          <w:ilvl w:val="0"/>
          <w:numId w:val="1"/>
        </w:numPr>
      </w:pPr>
      <w:r w:rsidRPr="00B50C73">
        <w:t>Wonders of Xandar</w:t>
      </w:r>
    </w:p>
    <w:p w14:paraId="1AED55F2" w14:textId="77777777" w:rsidR="00162074" w:rsidRPr="00B50C73" w:rsidRDefault="006E4140" w:rsidP="007E3170">
      <w:r w:rsidRPr="00B50C73">
        <w:t>World Nature</w:t>
      </w:r>
    </w:p>
    <w:p w14:paraId="1E06F2FE" w14:textId="77777777" w:rsidR="00162074" w:rsidRPr="00B50C73" w:rsidRDefault="006E4140" w:rsidP="007E3170">
      <w:pPr>
        <w:pStyle w:val="aff6"/>
        <w:numPr>
          <w:ilvl w:val="0"/>
          <w:numId w:val="1"/>
        </w:numPr>
      </w:pPr>
      <w:r w:rsidRPr="00B50C73">
        <w:t>The Living Seas (once named The Seas with Nemo &amp; Friends)</w:t>
      </w:r>
    </w:p>
    <w:p w14:paraId="0BA4B818" w14:textId="77777777" w:rsidR="00162074" w:rsidRPr="00B50C73" w:rsidRDefault="006E4140" w:rsidP="007E3170">
      <w:pPr>
        <w:pStyle w:val="aff6"/>
        <w:numPr>
          <w:ilvl w:val="0"/>
          <w:numId w:val="1"/>
        </w:numPr>
      </w:pPr>
      <w:r w:rsidRPr="00B50C73">
        <w:t>The Land</w:t>
      </w:r>
    </w:p>
    <w:p w14:paraId="49371E93" w14:textId="77777777" w:rsidR="00162074" w:rsidRPr="00B50C73" w:rsidRDefault="006E4140" w:rsidP="007E3170">
      <w:pPr>
        <w:pStyle w:val="aff6"/>
        <w:numPr>
          <w:ilvl w:val="0"/>
          <w:numId w:val="1"/>
        </w:numPr>
      </w:pPr>
      <w:r w:rsidRPr="00B50C73">
        <w:t>Journey of Water, inspired by Moana</w:t>
      </w:r>
    </w:p>
    <w:p w14:paraId="629CCD89" w14:textId="77777777" w:rsidR="00162074" w:rsidRPr="00B50C73" w:rsidRDefault="006E4140" w:rsidP="007E3170">
      <w:r w:rsidRPr="00B50C73">
        <w:t xml:space="preserve">World Showcase </w:t>
      </w:r>
    </w:p>
    <w:p w14:paraId="3485DC55" w14:textId="10DDDBFC" w:rsidR="00162074" w:rsidRPr="00B50C73" w:rsidRDefault="006E4140" w:rsidP="007E3170">
      <w:pPr>
        <w:pStyle w:val="aff6"/>
        <w:numPr>
          <w:ilvl w:val="0"/>
          <w:numId w:val="1"/>
        </w:numPr>
      </w:pPr>
      <w:r w:rsidRPr="00B50C73">
        <w:t>Pavilions</w:t>
      </w:r>
      <w:r w:rsidR="00DE5FD8" w:rsidRPr="00B50C73">
        <w:rPr>
          <w:rFonts w:ascii="PMingLiU" w:eastAsia="PMingLiU" w:hAnsi="PMingLiU" w:hint="eastAsia"/>
          <w:lang w:eastAsia="zh-TW"/>
        </w:rPr>
        <w:t xml:space="preserve"> </w:t>
      </w:r>
      <w:r w:rsidR="00DE5FD8" w:rsidRPr="00B50C73">
        <w:t>(clockwise)</w:t>
      </w:r>
    </w:p>
    <w:p w14:paraId="1ED77230" w14:textId="2D1B0422" w:rsidR="008A0D81" w:rsidRPr="00B50C73" w:rsidRDefault="006E4140" w:rsidP="007E3170">
      <w:pPr>
        <w:pStyle w:val="aff6"/>
        <w:numPr>
          <w:ilvl w:val="1"/>
          <w:numId w:val="1"/>
        </w:numPr>
      </w:pPr>
      <w:r w:rsidRPr="00B50C73">
        <w:t>Latin America (</w:t>
      </w:r>
      <w:r w:rsidR="00C53B04" w:rsidRPr="00B50C73">
        <w:t xml:space="preserve">expanded from </w:t>
      </w:r>
      <w:r w:rsidRPr="00B50C73">
        <w:t>original Mexico)</w:t>
      </w:r>
    </w:p>
    <w:p w14:paraId="7409E0D7" w14:textId="45D30FC1" w:rsidR="00162074" w:rsidRPr="00B50C73" w:rsidRDefault="006E4140" w:rsidP="007E3170">
      <w:pPr>
        <w:pStyle w:val="aff6"/>
        <w:numPr>
          <w:ilvl w:val="1"/>
          <w:numId w:val="1"/>
        </w:numPr>
      </w:pPr>
      <w:r w:rsidRPr="00B50C73">
        <w:t>Nordics (</w:t>
      </w:r>
      <w:r w:rsidR="00C53B04" w:rsidRPr="00B50C73">
        <w:t xml:space="preserve">expanded from </w:t>
      </w:r>
      <w:r w:rsidRPr="00B50C73">
        <w:t>original Norway)</w:t>
      </w:r>
    </w:p>
    <w:p w14:paraId="03E4091E" w14:textId="01344BC0" w:rsidR="00C53B04" w:rsidRPr="00B50C73" w:rsidRDefault="006E4140" w:rsidP="007E3170">
      <w:pPr>
        <w:pStyle w:val="aff6"/>
        <w:numPr>
          <w:ilvl w:val="1"/>
          <w:numId w:val="1"/>
        </w:numPr>
      </w:pPr>
      <w:r w:rsidRPr="00B50C73">
        <w:t>China</w:t>
      </w:r>
    </w:p>
    <w:p w14:paraId="6BD0F567" w14:textId="0CADC391" w:rsidR="00571508" w:rsidRPr="00B50C73" w:rsidRDefault="006E4140" w:rsidP="007E3170">
      <w:pPr>
        <w:pStyle w:val="aff6"/>
        <w:numPr>
          <w:ilvl w:val="1"/>
          <w:numId w:val="1"/>
        </w:numPr>
      </w:pPr>
      <w:r w:rsidRPr="00B50C73">
        <w:t>Germany</w:t>
      </w:r>
    </w:p>
    <w:p w14:paraId="7D0CCA24" w14:textId="77777777" w:rsidR="00162074" w:rsidRPr="00B50C73" w:rsidRDefault="006E4140" w:rsidP="007E3170">
      <w:pPr>
        <w:pStyle w:val="aff6"/>
        <w:numPr>
          <w:ilvl w:val="1"/>
          <w:numId w:val="1"/>
        </w:numPr>
      </w:pPr>
      <w:r w:rsidRPr="00B50C73">
        <w:t>Italy</w:t>
      </w:r>
    </w:p>
    <w:p w14:paraId="6EB3CEEC" w14:textId="77777777" w:rsidR="00162074" w:rsidRPr="00B50C73" w:rsidRDefault="006E4140" w:rsidP="007E3170">
      <w:pPr>
        <w:pStyle w:val="aff6"/>
        <w:numPr>
          <w:ilvl w:val="1"/>
          <w:numId w:val="1"/>
        </w:numPr>
      </w:pPr>
      <w:r w:rsidRPr="00B50C73">
        <w:t>The American Adventure</w:t>
      </w:r>
    </w:p>
    <w:p w14:paraId="52EA493B" w14:textId="7B79DA04" w:rsidR="008A0D81" w:rsidRPr="00B50C73" w:rsidRDefault="006E4140" w:rsidP="007E3170">
      <w:pPr>
        <w:pStyle w:val="aff6"/>
        <w:numPr>
          <w:ilvl w:val="1"/>
          <w:numId w:val="1"/>
        </w:numPr>
        <w:rPr>
          <w:i/>
          <w:iCs/>
        </w:rPr>
      </w:pPr>
      <w:r w:rsidRPr="00B50C73">
        <w:t>Japan</w:t>
      </w:r>
    </w:p>
    <w:p w14:paraId="3F2409E9" w14:textId="1A918267" w:rsidR="008A0D81" w:rsidRPr="00B50C73" w:rsidRDefault="00371A9E" w:rsidP="007E3170">
      <w:pPr>
        <w:pStyle w:val="aff6"/>
        <w:numPr>
          <w:ilvl w:val="1"/>
          <w:numId w:val="1"/>
        </w:numPr>
      </w:pPr>
      <w:r w:rsidRPr="00B50C73">
        <w:lastRenderedPageBreak/>
        <w:t>North Africa</w:t>
      </w:r>
      <w:r w:rsidR="006E4140" w:rsidRPr="00B50C73">
        <w:t xml:space="preserve"> (original Morocco)</w:t>
      </w:r>
    </w:p>
    <w:p w14:paraId="52699E74" w14:textId="77777777" w:rsidR="00162074" w:rsidRPr="00B50C73" w:rsidRDefault="006E4140" w:rsidP="007E3170">
      <w:pPr>
        <w:pStyle w:val="aff6"/>
        <w:numPr>
          <w:ilvl w:val="1"/>
          <w:numId w:val="1"/>
        </w:numPr>
      </w:pPr>
      <w:r w:rsidRPr="00B50C73">
        <w:t>France</w:t>
      </w:r>
    </w:p>
    <w:p w14:paraId="0FE71EB8" w14:textId="6AB43F12" w:rsidR="008A0D81" w:rsidRPr="00B50C73" w:rsidRDefault="006E4140" w:rsidP="007E3170">
      <w:pPr>
        <w:pStyle w:val="aff6"/>
        <w:numPr>
          <w:ilvl w:val="1"/>
          <w:numId w:val="1"/>
        </w:numPr>
      </w:pPr>
      <w:r w:rsidRPr="00B50C73">
        <w:t>International Gateway</w:t>
      </w:r>
    </w:p>
    <w:p w14:paraId="0C16A46A" w14:textId="1FE4760D" w:rsidR="008A0D81" w:rsidRPr="00B50C73" w:rsidRDefault="006E4140" w:rsidP="007E3170">
      <w:pPr>
        <w:pStyle w:val="aff6"/>
        <w:numPr>
          <w:ilvl w:val="1"/>
          <w:numId w:val="1"/>
        </w:numPr>
      </w:pPr>
      <w:r w:rsidRPr="00B50C73">
        <w:t>British Isles (original the United Kingdom)</w:t>
      </w:r>
    </w:p>
    <w:p w14:paraId="068BB426" w14:textId="77777777" w:rsidR="00162074" w:rsidRPr="00B50C73" w:rsidRDefault="006E4140" w:rsidP="007E3170">
      <w:pPr>
        <w:pStyle w:val="aff6"/>
        <w:numPr>
          <w:ilvl w:val="1"/>
          <w:numId w:val="1"/>
        </w:numPr>
      </w:pPr>
      <w:r w:rsidRPr="00B50C73">
        <w:t>Canada</w:t>
      </w:r>
    </w:p>
    <w:p w14:paraId="388ADCEA" w14:textId="77777777" w:rsidR="00162074" w:rsidRPr="00B50C73" w:rsidRDefault="006E4140" w:rsidP="007E3170">
      <w:pPr>
        <w:pStyle w:val="aff6"/>
        <w:numPr>
          <w:ilvl w:val="0"/>
          <w:numId w:val="1"/>
        </w:numPr>
      </w:pPr>
      <w:r w:rsidRPr="00B50C73">
        <w:t>Lagoon</w:t>
      </w:r>
    </w:p>
    <w:p w14:paraId="4249CA71" w14:textId="77777777" w:rsidR="00162074" w:rsidRPr="00B50C73" w:rsidRDefault="006E4140" w:rsidP="007E3170">
      <w:pPr>
        <w:pStyle w:val="aff6"/>
        <w:numPr>
          <w:ilvl w:val="1"/>
          <w:numId w:val="1"/>
        </w:numPr>
      </w:pPr>
      <w:r w:rsidRPr="00B50C73">
        <w:t>Harmonious</w:t>
      </w:r>
    </w:p>
    <w:p w14:paraId="23E82BF1" w14:textId="54547620" w:rsidR="00162074" w:rsidRPr="00B50C73" w:rsidRDefault="006E4140" w:rsidP="007E3170">
      <w:r w:rsidRPr="00B50C73">
        <w:t xml:space="preserve">Residential areas, replacing parking lots of </w:t>
      </w:r>
      <w:r w:rsidR="00754FF7" w:rsidRPr="00B50C73">
        <w:t>EPCOT</w:t>
      </w:r>
      <w:r w:rsidRPr="00B50C73">
        <w:t xml:space="preserve"> and containing one tower and one petal each. All houses are separated by Green Belts.</w:t>
      </w:r>
    </w:p>
    <w:p w14:paraId="1CEA7CB1" w14:textId="77777777" w:rsidR="00162074" w:rsidRPr="00B50C73" w:rsidRDefault="006E4140" w:rsidP="007E3170">
      <w:pPr>
        <w:pStyle w:val="aff6"/>
        <w:numPr>
          <w:ilvl w:val="0"/>
          <w:numId w:val="2"/>
        </w:numPr>
      </w:pPr>
      <w:r w:rsidRPr="00B50C73">
        <w:t>Explorers’ Estate</w:t>
      </w:r>
    </w:p>
    <w:p w14:paraId="6ABE585B" w14:textId="77777777" w:rsidR="00162074" w:rsidRPr="00B50C73" w:rsidRDefault="006E4140" w:rsidP="007E3170">
      <w:pPr>
        <w:pStyle w:val="aff6"/>
        <w:numPr>
          <w:ilvl w:val="0"/>
          <w:numId w:val="2"/>
        </w:numPr>
      </w:pPr>
      <w:r w:rsidRPr="00B50C73">
        <w:t>Perceivers’ Estate</w:t>
      </w:r>
    </w:p>
    <w:p w14:paraId="235094E5" w14:textId="77777777" w:rsidR="00162074" w:rsidRPr="00B50C73" w:rsidRDefault="006E4140" w:rsidP="007E3170">
      <w:pPr>
        <w:pStyle w:val="aff6"/>
        <w:numPr>
          <w:ilvl w:val="0"/>
          <w:numId w:val="2"/>
        </w:numPr>
      </w:pPr>
      <w:r w:rsidRPr="00B50C73">
        <w:t>Creators’ Estate</w:t>
      </w:r>
    </w:p>
    <w:p w14:paraId="656CD601" w14:textId="77777777" w:rsidR="00162074" w:rsidRPr="00B50C73" w:rsidRDefault="006E4140" w:rsidP="007E3170">
      <w:pPr>
        <w:pStyle w:val="aff6"/>
        <w:numPr>
          <w:ilvl w:val="0"/>
          <w:numId w:val="2"/>
        </w:numPr>
      </w:pPr>
      <w:r w:rsidRPr="00B50C73">
        <w:t>Organizers’ Estate</w:t>
      </w:r>
    </w:p>
    <w:p w14:paraId="1B5AC2C7" w14:textId="77777777" w:rsidR="00162074" w:rsidRPr="00B50C73" w:rsidRDefault="006E4140" w:rsidP="007E3170">
      <w:pPr>
        <w:pStyle w:val="aff6"/>
        <w:numPr>
          <w:ilvl w:val="0"/>
          <w:numId w:val="2"/>
        </w:numPr>
      </w:pPr>
      <w:r w:rsidRPr="00B50C73">
        <w:t>Teachers’ Estate</w:t>
      </w:r>
    </w:p>
    <w:p w14:paraId="03EEFAAD" w14:textId="77777777" w:rsidR="00162074" w:rsidRPr="00B50C73" w:rsidRDefault="006E4140" w:rsidP="007E3170">
      <w:r w:rsidRPr="00B50C73">
        <w:t>Green Belt</w:t>
      </w:r>
    </w:p>
    <w:p w14:paraId="024648F1" w14:textId="77777777" w:rsidR="007204F5" w:rsidRPr="00B50C73" w:rsidRDefault="007204F5" w:rsidP="007E3170">
      <w:pPr>
        <w:pStyle w:val="aff6"/>
        <w:numPr>
          <w:ilvl w:val="0"/>
          <w:numId w:val="1"/>
        </w:numPr>
      </w:pPr>
      <w:r w:rsidRPr="00B50C73">
        <w:t>Churches</w:t>
      </w:r>
    </w:p>
    <w:p w14:paraId="5D68EB9D" w14:textId="77777777" w:rsidR="007204F5" w:rsidRPr="00B50C73" w:rsidRDefault="007204F5" w:rsidP="007E3170">
      <w:pPr>
        <w:pStyle w:val="aff6"/>
        <w:numPr>
          <w:ilvl w:val="0"/>
          <w:numId w:val="1"/>
        </w:numPr>
      </w:pPr>
      <w:r w:rsidRPr="00B50C73">
        <w:t>Elder care centers</w:t>
      </w:r>
    </w:p>
    <w:p w14:paraId="1D23D5DE" w14:textId="77777777" w:rsidR="007204F5" w:rsidRPr="00B50C73" w:rsidRDefault="007204F5" w:rsidP="007E3170">
      <w:pPr>
        <w:pStyle w:val="aff6"/>
        <w:numPr>
          <w:ilvl w:val="0"/>
          <w:numId w:val="1"/>
        </w:numPr>
      </w:pPr>
      <w:r w:rsidRPr="00B50C73">
        <w:t>K12 schools</w:t>
      </w:r>
    </w:p>
    <w:p w14:paraId="02D05921" w14:textId="77777777" w:rsidR="007204F5" w:rsidRPr="00B50C73" w:rsidRDefault="007204F5" w:rsidP="007E3170">
      <w:pPr>
        <w:pStyle w:val="aff6"/>
        <w:numPr>
          <w:ilvl w:val="0"/>
          <w:numId w:val="1"/>
        </w:numPr>
      </w:pPr>
      <w:r w:rsidRPr="00B50C73">
        <w:t>Playgrounds</w:t>
      </w:r>
    </w:p>
    <w:p w14:paraId="041758F2" w14:textId="77777777" w:rsidR="006129F1" w:rsidRPr="00B50C73" w:rsidRDefault="006E4140" w:rsidP="007E3170">
      <w:pPr>
        <w:pStyle w:val="aff6"/>
        <w:numPr>
          <w:ilvl w:val="0"/>
          <w:numId w:val="1"/>
        </w:numPr>
      </w:pPr>
      <w:r w:rsidRPr="00B50C73">
        <w:t>Other services</w:t>
      </w:r>
    </w:p>
    <w:p w14:paraId="04D020DA" w14:textId="57BC285E" w:rsidR="00162074" w:rsidRPr="00B50C73" w:rsidRDefault="006E4140" w:rsidP="007E3170">
      <w:r w:rsidRPr="00B50C73">
        <w:t>Resort Areas</w:t>
      </w:r>
    </w:p>
    <w:p w14:paraId="5B4EB215" w14:textId="3C1C0A9A" w:rsidR="00162074" w:rsidRPr="00B50C73" w:rsidRDefault="006E4140" w:rsidP="007E3170">
      <w:r w:rsidRPr="00B50C73">
        <w:t>WDW Monorail</w:t>
      </w:r>
    </w:p>
    <w:p w14:paraId="7512B9A6" w14:textId="2DAD38CA" w:rsidR="00162074" w:rsidRPr="00B50C73" w:rsidRDefault="006E4140" w:rsidP="007E3170">
      <w:r w:rsidRPr="00B50C73">
        <w:t xml:space="preserve">Airport of Tomorrow (KAOT), adjacent to </w:t>
      </w:r>
      <w:r w:rsidR="00754FF7" w:rsidRPr="00B50C73">
        <w:t>EPCOT</w:t>
      </w:r>
      <w:r w:rsidRPr="00B50C73">
        <w:t xml:space="preserve"> Center against World Drive.</w:t>
      </w:r>
    </w:p>
    <w:p w14:paraId="6A691654" w14:textId="77777777" w:rsidR="00162074" w:rsidRPr="00B50C73" w:rsidRDefault="006E4140" w:rsidP="007E3170">
      <w:r w:rsidRPr="00B50C73">
        <w:br w:type="page"/>
      </w:r>
    </w:p>
    <w:p w14:paraId="5C8A8CA0" w14:textId="754C4EC3" w:rsidR="00162074" w:rsidRPr="00B50C73" w:rsidRDefault="006E4140" w:rsidP="007E3170">
      <w:pPr>
        <w:pStyle w:val="1"/>
      </w:pPr>
      <w:bookmarkStart w:id="3" w:name="_Toc80735911"/>
      <w:bookmarkStart w:id="4" w:name="_Toc121811735"/>
      <w:r w:rsidRPr="00B50C73">
        <w:lastRenderedPageBreak/>
        <w:t>CHARACTERS</w:t>
      </w:r>
      <w:bookmarkEnd w:id="3"/>
      <w:bookmarkEnd w:id="4"/>
    </w:p>
    <w:p w14:paraId="4A41B67C" w14:textId="1BD607DC" w:rsidR="00162074" w:rsidRPr="00B50C73" w:rsidRDefault="00DF3B9C" w:rsidP="00F86F80">
      <w:pPr>
        <w:pStyle w:val="aff"/>
        <w:tabs>
          <w:tab w:val="left" w:pos="1440"/>
        </w:tabs>
      </w:pPr>
      <w:r w:rsidRPr="00B50C73">
        <w:t>Adela</w:t>
      </w:r>
      <w:r w:rsidRPr="00B50C73">
        <w:rPr>
          <w:rFonts w:ascii="Inter" w:hAnsi="Inter"/>
        </w:rPr>
        <w:t xml:space="preserve"> </w:t>
      </w:r>
      <w:r w:rsidRPr="00B50C73">
        <w:t>Chan</w:t>
      </w:r>
      <w:r w:rsidRPr="00B50C73">
        <w:rPr>
          <w:rFonts w:ascii="Inter" w:hAnsi="Inter"/>
        </w:rPr>
        <w:t xml:space="preserve"> </w:t>
      </w:r>
      <w:r w:rsidRPr="00B50C73">
        <w:t>Jnr</w:t>
      </w:r>
      <w:r w:rsidR="006E4140" w:rsidRPr="00B50C73">
        <w:tab/>
        <w:t>18</w:t>
      </w:r>
      <w:r w:rsidR="006E4140" w:rsidRPr="00B50C73">
        <w:tab/>
        <w:t xml:space="preserve">A girl dweller of </w:t>
      </w:r>
      <w:r w:rsidR="00754FF7" w:rsidRPr="00B50C73">
        <w:t>EPCOT</w:t>
      </w:r>
    </w:p>
    <w:p w14:paraId="56027D26" w14:textId="730AC377" w:rsidR="00162074" w:rsidRPr="00B50C73" w:rsidRDefault="00DF3B9C" w:rsidP="00F86F80">
      <w:pPr>
        <w:pStyle w:val="aff"/>
        <w:tabs>
          <w:tab w:val="left" w:pos="1440"/>
        </w:tabs>
      </w:pPr>
      <w:r w:rsidRPr="00B50C73">
        <w:t>Angela</w:t>
      </w:r>
      <w:r w:rsidRPr="00B50C73">
        <w:rPr>
          <w:rFonts w:ascii="Inter" w:hAnsi="Inter"/>
        </w:rPr>
        <w:t xml:space="preserve"> </w:t>
      </w:r>
      <w:r w:rsidRPr="00B50C73">
        <w:t>Chan</w:t>
      </w:r>
      <w:r w:rsidR="006E4140" w:rsidRPr="00B50C73">
        <w:tab/>
        <w:t>14</w:t>
      </w:r>
      <w:r w:rsidR="006E4140" w:rsidRPr="00B50C73">
        <w:tab/>
      </w:r>
      <w:r w:rsidR="00534697" w:rsidRPr="00B50C73">
        <w:t>ADELA</w:t>
      </w:r>
      <w:r w:rsidR="006E4140" w:rsidRPr="00B50C73">
        <w:t>’s sister</w:t>
      </w:r>
    </w:p>
    <w:p w14:paraId="38880D4C" w14:textId="6FF44C66" w:rsidR="00162074" w:rsidRPr="00B50C73" w:rsidRDefault="00DF3B9C" w:rsidP="00F86F80">
      <w:pPr>
        <w:pStyle w:val="aff"/>
        <w:tabs>
          <w:tab w:val="left" w:pos="1440"/>
        </w:tabs>
      </w:pPr>
      <w:r w:rsidRPr="00B50C73">
        <w:t>Adela</w:t>
      </w:r>
      <w:r w:rsidRPr="00B50C73">
        <w:rPr>
          <w:rFonts w:ascii="Inter" w:hAnsi="Inter"/>
        </w:rPr>
        <w:t xml:space="preserve"> </w:t>
      </w:r>
      <w:r w:rsidRPr="00B50C73">
        <w:t>Chan</w:t>
      </w:r>
      <w:r w:rsidRPr="00B50C73">
        <w:rPr>
          <w:rFonts w:ascii="Inter" w:hAnsi="Inter"/>
        </w:rPr>
        <w:t xml:space="preserve"> </w:t>
      </w:r>
      <w:r w:rsidRPr="00B50C73">
        <w:t>Snr</w:t>
      </w:r>
      <w:r w:rsidR="006E4140" w:rsidRPr="00B50C73">
        <w:tab/>
        <w:t>46</w:t>
      </w:r>
      <w:r w:rsidR="006E4140" w:rsidRPr="00B50C73">
        <w:tab/>
        <w:t xml:space="preserve">Their mother, a Mathematics teacher in </w:t>
      </w:r>
      <w:r w:rsidR="00754FF7" w:rsidRPr="00B50C73">
        <w:t>EPCOT</w:t>
      </w:r>
      <w:r w:rsidR="006E4140" w:rsidRPr="00B50C73">
        <w:t xml:space="preserve"> </w:t>
      </w:r>
    </w:p>
    <w:p w14:paraId="5672E510" w14:textId="77777777" w:rsidR="00162074" w:rsidRPr="00B50C73" w:rsidRDefault="006E4140" w:rsidP="00F86F80">
      <w:pPr>
        <w:pStyle w:val="aff"/>
        <w:tabs>
          <w:tab w:val="left" w:pos="1440"/>
        </w:tabs>
      </w:pPr>
      <w:r w:rsidRPr="00B50C73">
        <w:t>MICROSOFIA</w:t>
      </w:r>
      <w:r w:rsidRPr="00B50C73">
        <w:tab/>
        <w:t>18</w:t>
      </w:r>
      <w:r w:rsidRPr="00B50C73">
        <w:tab/>
        <w:t>Cortana or Little Ice, an AI assistance</w:t>
      </w:r>
    </w:p>
    <w:p w14:paraId="10CA8975" w14:textId="77777777" w:rsidR="00162074" w:rsidRPr="00B50C73" w:rsidRDefault="006E4140" w:rsidP="00F86F80">
      <w:pPr>
        <w:pStyle w:val="aff"/>
        <w:tabs>
          <w:tab w:val="left" w:pos="1440"/>
        </w:tabs>
      </w:pPr>
      <w:r w:rsidRPr="00B50C73">
        <w:t>Snow</w:t>
      </w:r>
      <w:r w:rsidRPr="00B50C73">
        <w:rPr>
          <w:rFonts w:ascii="Inter" w:hAnsi="Inter"/>
        </w:rPr>
        <w:t xml:space="preserve"> </w:t>
      </w:r>
      <w:r w:rsidRPr="00B50C73">
        <w:t>White</w:t>
      </w:r>
      <w:r w:rsidRPr="00B50C73">
        <w:tab/>
        <w:t>14</w:t>
      </w:r>
      <w:r w:rsidRPr="00B50C73">
        <w:tab/>
        <w:t>Her Highness of Virgo</w:t>
      </w:r>
    </w:p>
    <w:p w14:paraId="4507FD88" w14:textId="77777777" w:rsidR="00162074" w:rsidRPr="00B50C73" w:rsidRDefault="006E4140" w:rsidP="00F86F80">
      <w:pPr>
        <w:pStyle w:val="aff"/>
        <w:tabs>
          <w:tab w:val="left" w:pos="1440"/>
        </w:tabs>
      </w:pPr>
      <w:r w:rsidRPr="00B50C73">
        <w:t>Cinderella</w:t>
      </w:r>
      <w:r w:rsidRPr="00B50C73">
        <w:tab/>
        <w:t>19</w:t>
      </w:r>
      <w:r w:rsidRPr="00B50C73">
        <w:tab/>
        <w:t>Her Highness of Libra</w:t>
      </w:r>
    </w:p>
    <w:p w14:paraId="5E9634CE" w14:textId="77777777" w:rsidR="00162074" w:rsidRPr="00B50C73" w:rsidRDefault="006E4140" w:rsidP="00F86F80">
      <w:pPr>
        <w:pStyle w:val="aff"/>
        <w:tabs>
          <w:tab w:val="left" w:pos="1440"/>
        </w:tabs>
      </w:pPr>
      <w:r w:rsidRPr="00B50C73">
        <w:t>Aurora</w:t>
      </w:r>
      <w:r w:rsidRPr="00B50C73">
        <w:tab/>
        <w:t>16</w:t>
      </w:r>
      <w:r w:rsidRPr="00B50C73">
        <w:tab/>
        <w:t>Her Highness of Gemini</w:t>
      </w:r>
    </w:p>
    <w:p w14:paraId="437499FA" w14:textId="77777777" w:rsidR="00162074" w:rsidRPr="00B50C73" w:rsidRDefault="006E4140" w:rsidP="00F86F80">
      <w:pPr>
        <w:pStyle w:val="aff"/>
        <w:tabs>
          <w:tab w:val="left" w:pos="1440"/>
        </w:tabs>
      </w:pPr>
      <w:r w:rsidRPr="00B50C73">
        <w:t>Ariel</w:t>
      </w:r>
      <w:r w:rsidRPr="00B50C73">
        <w:tab/>
        <w:t>16</w:t>
      </w:r>
      <w:r w:rsidRPr="00B50C73">
        <w:tab/>
        <w:t>Her Highness of Pisces, in human form.</w:t>
      </w:r>
    </w:p>
    <w:p w14:paraId="6B43EF2C" w14:textId="77777777" w:rsidR="00162074" w:rsidRPr="00B50C73" w:rsidRDefault="006E4140" w:rsidP="00F86F80">
      <w:pPr>
        <w:pStyle w:val="aff"/>
        <w:tabs>
          <w:tab w:val="left" w:pos="1440"/>
        </w:tabs>
      </w:pPr>
      <w:r w:rsidRPr="00B50C73">
        <w:t>Belle</w:t>
      </w:r>
      <w:r w:rsidRPr="00B50C73">
        <w:tab/>
        <w:t>17</w:t>
      </w:r>
      <w:r w:rsidRPr="00B50C73">
        <w:tab/>
        <w:t>Her Highness of Leo</w:t>
      </w:r>
    </w:p>
    <w:p w14:paraId="283B65A5" w14:textId="77777777" w:rsidR="00162074" w:rsidRPr="00B50C73" w:rsidRDefault="006E4140" w:rsidP="00F86F80">
      <w:pPr>
        <w:pStyle w:val="aff"/>
        <w:tabs>
          <w:tab w:val="left" w:pos="1440"/>
        </w:tabs>
      </w:pPr>
      <w:r w:rsidRPr="00B50C73">
        <w:t>Jasmine</w:t>
      </w:r>
      <w:r w:rsidRPr="00B50C73">
        <w:tab/>
        <w:t>15</w:t>
      </w:r>
      <w:r w:rsidRPr="00B50C73">
        <w:tab/>
        <w:t>Her Highness of Sagittarius</w:t>
      </w:r>
    </w:p>
    <w:p w14:paraId="09B72BC2" w14:textId="77777777" w:rsidR="00162074" w:rsidRPr="00B50C73" w:rsidRDefault="006E4140" w:rsidP="00F86F80">
      <w:pPr>
        <w:pStyle w:val="aff"/>
        <w:tabs>
          <w:tab w:val="left" w:pos="1440"/>
        </w:tabs>
      </w:pPr>
      <w:r w:rsidRPr="00B50C73">
        <w:t>Pocahontas</w:t>
      </w:r>
      <w:r w:rsidRPr="00B50C73">
        <w:tab/>
        <w:t>18</w:t>
      </w:r>
      <w:r w:rsidRPr="00B50C73">
        <w:tab/>
        <w:t>Her Highness of Capricornus</w:t>
      </w:r>
    </w:p>
    <w:p w14:paraId="53166986" w14:textId="77777777" w:rsidR="00162074" w:rsidRPr="00B50C73" w:rsidRDefault="006E4140" w:rsidP="00F86F80">
      <w:pPr>
        <w:pStyle w:val="aff"/>
        <w:tabs>
          <w:tab w:val="left" w:pos="1440"/>
        </w:tabs>
      </w:pPr>
      <w:r w:rsidRPr="00B50C73">
        <w:t>Mulan</w:t>
      </w:r>
      <w:r w:rsidRPr="00B50C73">
        <w:tab/>
        <w:t>16</w:t>
      </w:r>
      <w:r w:rsidRPr="00B50C73">
        <w:tab/>
        <w:t>Her Highness of Aries</w:t>
      </w:r>
    </w:p>
    <w:p w14:paraId="1DDB0E6D" w14:textId="77777777" w:rsidR="00162074" w:rsidRPr="00B50C73" w:rsidRDefault="006E4140" w:rsidP="00F86F80">
      <w:pPr>
        <w:pStyle w:val="aff"/>
        <w:tabs>
          <w:tab w:val="left" w:pos="1440"/>
        </w:tabs>
      </w:pPr>
      <w:r w:rsidRPr="00B50C73">
        <w:t>Tiana</w:t>
      </w:r>
      <w:r w:rsidRPr="00B50C73">
        <w:tab/>
        <w:t>19</w:t>
      </w:r>
      <w:r w:rsidRPr="00B50C73">
        <w:tab/>
        <w:t>Her Highness of Scorpio</w:t>
      </w:r>
    </w:p>
    <w:p w14:paraId="77C52FC8" w14:textId="77777777" w:rsidR="00162074" w:rsidRPr="00B50C73" w:rsidRDefault="006E4140" w:rsidP="00F86F80">
      <w:pPr>
        <w:pStyle w:val="aff"/>
        <w:tabs>
          <w:tab w:val="left" w:pos="1440"/>
        </w:tabs>
      </w:pPr>
      <w:r w:rsidRPr="00B50C73">
        <w:t>Rapunzel</w:t>
      </w:r>
      <w:r w:rsidRPr="00B50C73">
        <w:tab/>
        <w:t>18</w:t>
      </w:r>
      <w:r w:rsidRPr="00B50C73">
        <w:tab/>
        <w:t>Her Highness of Cancer</w:t>
      </w:r>
    </w:p>
    <w:p w14:paraId="62C6F0BC" w14:textId="77777777" w:rsidR="00162074" w:rsidRPr="00B50C73" w:rsidRDefault="006E4140" w:rsidP="00F86F80">
      <w:pPr>
        <w:pStyle w:val="aff"/>
        <w:tabs>
          <w:tab w:val="left" w:pos="1440"/>
        </w:tabs>
      </w:pPr>
      <w:r w:rsidRPr="00B50C73">
        <w:t>Merida</w:t>
      </w:r>
      <w:r w:rsidRPr="00B50C73">
        <w:tab/>
        <w:t>16</w:t>
      </w:r>
      <w:r w:rsidRPr="00B50C73">
        <w:tab/>
        <w:t>Her Highness of Taurus</w:t>
      </w:r>
    </w:p>
    <w:p w14:paraId="050E377D" w14:textId="77777777" w:rsidR="00162074" w:rsidRPr="00B50C73" w:rsidRDefault="006E4140" w:rsidP="00F86F80">
      <w:pPr>
        <w:pStyle w:val="aff"/>
        <w:tabs>
          <w:tab w:val="left" w:pos="1440"/>
        </w:tabs>
      </w:pPr>
      <w:r w:rsidRPr="00B50C73">
        <w:t>Moana</w:t>
      </w:r>
      <w:r w:rsidRPr="00B50C73">
        <w:tab/>
        <w:t>16</w:t>
      </w:r>
      <w:r w:rsidRPr="00B50C73">
        <w:tab/>
        <w:t>Her Highness of Aquarius</w:t>
      </w:r>
    </w:p>
    <w:p w14:paraId="0D736C10" w14:textId="77777777" w:rsidR="00162074" w:rsidRPr="00B50C73" w:rsidRDefault="006E4140" w:rsidP="00F86F80">
      <w:pPr>
        <w:pStyle w:val="aff"/>
        <w:tabs>
          <w:tab w:val="left" w:pos="1440"/>
        </w:tabs>
      </w:pPr>
      <w:r w:rsidRPr="00B50C73">
        <w:t>Elsa</w:t>
      </w:r>
      <w:r w:rsidRPr="00B50C73">
        <w:tab/>
        <w:t>24</w:t>
      </w:r>
      <w:r w:rsidRPr="00B50C73">
        <w:tab/>
        <w:t>Her Majesty of the Celebration</w:t>
      </w:r>
    </w:p>
    <w:p w14:paraId="20055763" w14:textId="77777777" w:rsidR="00162074" w:rsidRPr="00B50C73" w:rsidRDefault="006E4140" w:rsidP="00F86F80">
      <w:pPr>
        <w:pStyle w:val="aff"/>
        <w:tabs>
          <w:tab w:val="left" w:pos="1440"/>
        </w:tabs>
      </w:pPr>
      <w:r w:rsidRPr="00B50C73">
        <w:t>Anna</w:t>
      </w:r>
      <w:r w:rsidRPr="00B50C73">
        <w:tab/>
        <w:t>21</w:t>
      </w:r>
      <w:r w:rsidRPr="00B50C73">
        <w:tab/>
        <w:t>Her Majesty of the Discovery</w:t>
      </w:r>
    </w:p>
    <w:p w14:paraId="07F645F0" w14:textId="77777777" w:rsidR="00162074" w:rsidRPr="00B50C73" w:rsidRDefault="006E4140" w:rsidP="00F86F80">
      <w:pPr>
        <w:pStyle w:val="aff"/>
        <w:tabs>
          <w:tab w:val="left" w:pos="1440"/>
        </w:tabs>
      </w:pPr>
      <w:r w:rsidRPr="00B50C73">
        <w:t>Raya</w:t>
      </w:r>
      <w:r w:rsidRPr="00B50C73">
        <w:tab/>
        <w:t>18</w:t>
      </w:r>
      <w:r w:rsidRPr="00B50C73">
        <w:tab/>
        <w:t>Her Majesty of the Nature</w:t>
      </w:r>
    </w:p>
    <w:p w14:paraId="0DE5BAEB" w14:textId="1D1CD322" w:rsidR="00162074" w:rsidRPr="00B50C73" w:rsidRDefault="00E0751A" w:rsidP="00F86F80">
      <w:pPr>
        <w:pStyle w:val="aff"/>
        <w:tabs>
          <w:tab w:val="left" w:pos="1440"/>
        </w:tabs>
      </w:pPr>
      <w:r w:rsidRPr="00B50C73">
        <w:t>Agent V</w:t>
      </w:r>
      <w:r w:rsidR="006E4140" w:rsidRPr="00B50C73">
        <w:tab/>
        <w:t>9/12</w:t>
      </w:r>
      <w:r w:rsidR="006E4140" w:rsidRPr="00B50C73">
        <w:tab/>
      </w:r>
      <w:r w:rsidRPr="00B50C73">
        <w:t>Vanellope</w:t>
      </w:r>
      <w:r w:rsidR="006E4140" w:rsidRPr="00B50C73">
        <w:t xml:space="preserve"> von Schweetz, agent of the Princesses</w:t>
      </w:r>
    </w:p>
    <w:p w14:paraId="41407BB9" w14:textId="48338C19" w:rsidR="00162074" w:rsidRPr="00B50C73" w:rsidRDefault="006E4140" w:rsidP="00692F50">
      <w:pPr>
        <w:pStyle w:val="aff"/>
        <w:rPr>
          <w:b/>
          <w:bCs/>
          <w:i/>
          <w:iCs/>
        </w:rPr>
      </w:pPr>
      <w:r w:rsidRPr="00B50C73">
        <w:t xml:space="preserve">Other dwellers of </w:t>
      </w:r>
      <w:r w:rsidR="00754FF7" w:rsidRPr="00B50C73">
        <w:t>EPCOT</w:t>
      </w:r>
    </w:p>
    <w:p w14:paraId="3C360850" w14:textId="7FE9ACC4" w:rsidR="00176577" w:rsidRPr="00B50C73" w:rsidRDefault="006E4140" w:rsidP="00176577">
      <w:pPr>
        <w:pStyle w:val="aff"/>
        <w:jc w:val="center"/>
      </w:pPr>
      <w:r w:rsidRPr="00B50C73">
        <w:t xml:space="preserve">——— </w:t>
      </w:r>
      <w:r w:rsidR="0072189D" w:rsidRPr="00B50C73">
        <w:t xml:space="preserve">Who is </w:t>
      </w:r>
      <w:r w:rsidR="00FD604A" w:rsidRPr="00B50C73">
        <w:rPr>
          <w:rFonts w:eastAsia="PMingLiU" w:hint="eastAsia"/>
          <w:lang w:eastAsia="zh-TW"/>
        </w:rPr>
        <w:t>p</w:t>
      </w:r>
      <w:r w:rsidR="00FD604A" w:rsidRPr="00B50C73">
        <w:rPr>
          <w:rFonts w:eastAsia="PMingLiU"/>
          <w:lang w:eastAsia="zh-TW"/>
        </w:rPr>
        <w:t xml:space="preserve">rying on </w:t>
      </w:r>
      <w:r w:rsidR="0072189D" w:rsidRPr="00B50C73">
        <w:t>us?</w:t>
      </w:r>
      <w:r w:rsidRPr="00B50C73">
        <w:t xml:space="preserve"> ———</w:t>
      </w:r>
      <w:r w:rsidR="00176577" w:rsidRPr="00B50C73">
        <w:br w:type="page"/>
      </w:r>
    </w:p>
    <w:p w14:paraId="08ED9FC7" w14:textId="46056E8B" w:rsidR="00162074" w:rsidRPr="00B50C73" w:rsidRDefault="006E4140" w:rsidP="007E3170">
      <w:pPr>
        <w:pStyle w:val="1"/>
      </w:pPr>
      <w:bookmarkStart w:id="5" w:name="_Toc80735912"/>
      <w:bookmarkStart w:id="6" w:name="_Toc121811736"/>
      <w:r w:rsidRPr="00B50C73">
        <w:lastRenderedPageBreak/>
        <w:t>PROLOG</w:t>
      </w:r>
      <w:bookmarkEnd w:id="5"/>
      <w:bookmarkEnd w:id="6"/>
    </w:p>
    <w:p w14:paraId="1F173D92" w14:textId="263D191D" w:rsidR="00162074" w:rsidRPr="00B50C73" w:rsidRDefault="006E4140" w:rsidP="007E3170">
      <w:r w:rsidRPr="00B50C73">
        <w:t>DARK SCREEN</w:t>
      </w:r>
    </w:p>
    <w:p w14:paraId="59A1C292" w14:textId="2FB8107E" w:rsidR="00162074" w:rsidRPr="00B50C73" w:rsidRDefault="00257A1A" w:rsidP="00692F50">
      <w:pPr>
        <w:pStyle w:val="Character"/>
      </w:pPr>
      <w:r w:rsidRPr="00B50C73">
        <w:t>(MICROSOFIA)</w:t>
      </w:r>
      <w:r w:rsidR="006E4140" w:rsidRPr="00B50C73">
        <w:rPr>
          <w:vertAlign w:val="superscript"/>
        </w:rPr>
        <w:footnoteReference w:id="1"/>
      </w:r>
      <w:r w:rsidRPr="00B50C73">
        <w:t xml:space="preserve"> (READING)</w:t>
      </w:r>
    </w:p>
    <w:p w14:paraId="3B65B7ED" w14:textId="02282828" w:rsidR="00162074" w:rsidRPr="00B50C73" w:rsidRDefault="006E4140" w:rsidP="007E3170">
      <w:pPr>
        <w:pStyle w:val="Line"/>
      </w:pPr>
      <w:r w:rsidRPr="00B50C73">
        <w:rPr>
          <w:lang w:val="de-DE"/>
        </w:rPr>
        <w:t>Alles Vergängliche, ist nur ein Gleichnis;</w:t>
      </w:r>
      <w:r w:rsidR="000A44B5" w:rsidRPr="00B50C73">
        <w:rPr>
          <w:lang w:val="de-DE"/>
        </w:rPr>
        <w:br/>
      </w:r>
      <w:r w:rsidR="00AB5E24" w:rsidRPr="00B50C73">
        <w:rPr>
          <w:lang w:val="de-DE"/>
        </w:rPr>
        <w:t>[All the transient, is parable, only;]</w:t>
      </w:r>
      <w:r w:rsidR="000A44B5" w:rsidRPr="00B50C73">
        <w:rPr>
          <w:lang w:val="de-DE"/>
        </w:rPr>
        <w:br/>
      </w:r>
      <w:r w:rsidRPr="00B50C73">
        <w:rPr>
          <w:lang w:val="de-DE"/>
        </w:rPr>
        <w:t>das Unzulängliche, hier wird's Ereignis;</w:t>
      </w:r>
      <w:r w:rsidR="000A44B5" w:rsidRPr="00B50C73">
        <w:rPr>
          <w:lang w:val="de-DE"/>
        </w:rPr>
        <w:br/>
      </w:r>
      <w:r w:rsidR="00AB5E24" w:rsidRPr="00B50C73">
        <w:rPr>
          <w:lang w:val="de-DE"/>
        </w:rPr>
        <w:t>[The lacking, here grows to reality;]</w:t>
      </w:r>
      <w:r w:rsidR="000A44B5" w:rsidRPr="00B50C73">
        <w:rPr>
          <w:lang w:val="de-DE"/>
        </w:rPr>
        <w:br/>
      </w:r>
      <w:r w:rsidRPr="00B50C73">
        <w:rPr>
          <w:lang w:val="de-DE"/>
        </w:rPr>
        <w:t>das Unbeschreibliche, hier ist's getan;</w:t>
      </w:r>
      <w:r w:rsidR="000A44B5" w:rsidRPr="00B50C73">
        <w:rPr>
          <w:lang w:val="de-DE"/>
        </w:rPr>
        <w:br/>
      </w:r>
      <w:r w:rsidR="00AB5E24" w:rsidRPr="00B50C73">
        <w:rPr>
          <w:lang w:val="de-DE"/>
        </w:rPr>
        <w:t>[The indescribable, here is it done;]</w:t>
      </w:r>
      <w:r w:rsidR="000A44B5" w:rsidRPr="00B50C73">
        <w:rPr>
          <w:lang w:val="de-DE"/>
        </w:rPr>
        <w:br/>
      </w:r>
      <w:r w:rsidRPr="00B50C73">
        <w:rPr>
          <w:lang w:val="de-DE"/>
        </w:rPr>
        <w:t>das Ewigweibliche, zieht uns hinan.</w:t>
      </w:r>
      <w:r w:rsidR="000A44B5" w:rsidRPr="00B50C73">
        <w:rPr>
          <w:lang w:val="de-DE"/>
        </w:rPr>
        <w:br/>
      </w:r>
      <w:r w:rsidR="00AB5E24" w:rsidRPr="00B50C73">
        <w:t>[The eternal woman, beckons us on.]</w:t>
      </w:r>
    </w:p>
    <w:p w14:paraId="484DD471" w14:textId="38AD1647" w:rsidR="00162074" w:rsidRPr="00B50C73" w:rsidRDefault="00257A1A" w:rsidP="00692F50">
      <w:pPr>
        <w:pStyle w:val="Character"/>
      </w:pPr>
      <w:r w:rsidRPr="00B50C73">
        <w:t>(MICROSOFIA)</w:t>
      </w:r>
    </w:p>
    <w:p w14:paraId="6CDBC89E" w14:textId="77777777" w:rsidR="00162074" w:rsidRPr="00B50C73" w:rsidRDefault="006E4140" w:rsidP="007E3170">
      <w:pPr>
        <w:pStyle w:val="Line"/>
      </w:pPr>
      <w:r w:rsidRPr="00B50C73">
        <w:t>(Rolling) Ladies and gentlemen, I am afraid that you have been exhausted in the murky world, and thirsty for the luminosity! The poet who’d created this drama ceased his pen here, abroad to create new beams of light! Ladies and gentlemen, are you expecting the appearance of the new Sun? Or create a new one please? Let’s meet here again when the sun appears!</w:t>
      </w:r>
    </w:p>
    <w:p w14:paraId="46AC3FDF" w14:textId="77777777" w:rsidR="00162074" w:rsidRPr="00B50C73" w:rsidRDefault="006E4140" w:rsidP="007E3170">
      <w:r w:rsidRPr="00B50C73">
        <w:t>A beam of glow appears at the right bottom of the screen.</w:t>
      </w:r>
    </w:p>
    <w:p w14:paraId="591B2C32" w14:textId="26A42E44" w:rsidR="00162074" w:rsidRPr="00B50C73" w:rsidRDefault="00257A1A" w:rsidP="00692F50">
      <w:pPr>
        <w:pStyle w:val="Character"/>
      </w:pPr>
      <w:r w:rsidRPr="00B50C73">
        <w:t>(MICROSOFIA)</w:t>
      </w:r>
    </w:p>
    <w:p w14:paraId="027B605F" w14:textId="76193581" w:rsidR="00162074" w:rsidRPr="00B50C73" w:rsidRDefault="006E4140" w:rsidP="007E3170">
      <w:pPr>
        <w:pStyle w:val="Line"/>
      </w:pPr>
      <w:r w:rsidRPr="00B50C73">
        <w:t xml:space="preserve">The sun has appeared, </w:t>
      </w:r>
      <w:r w:rsidR="00DF5C2B" w:rsidRPr="00B50C73">
        <w:rPr>
          <w:rFonts w:eastAsia="PMingLiU" w:hint="eastAsia"/>
          <w:lang w:eastAsia="zh-TW"/>
        </w:rPr>
        <w:t>i</w:t>
      </w:r>
      <w:r w:rsidR="00DF5C2B" w:rsidRPr="00B50C73">
        <w:rPr>
          <w:rFonts w:eastAsia="PMingLiU"/>
          <w:lang w:eastAsia="zh-TW"/>
        </w:rPr>
        <w:t xml:space="preserve">n </w:t>
      </w:r>
      <w:r w:rsidRPr="00B50C73">
        <w:t xml:space="preserve">the current year 2032, near the </w:t>
      </w:r>
      <w:r w:rsidR="00754FF7" w:rsidRPr="00B50C73">
        <w:t>EPCOT</w:t>
      </w:r>
      <w:r w:rsidRPr="00B50C73">
        <w:t xml:space="preserve">, Experimental Prototype Community of Tomorrow in the Walt Disney World. Today is February 11, the Chinese New Year Day of Water Mouse. Considering you may ask what the Water Mouse is out of curiosity, I am sincerely answering, “It is the Mickey Mouse, whose head looks like a model of a water molecule.” Let’s have a look on him at </w:t>
      </w:r>
      <w:r w:rsidR="00754FF7" w:rsidRPr="00B50C73">
        <w:t>EPCOT</w:t>
      </w:r>
      <w:r w:rsidRPr="00B50C73">
        <w:t>!</w:t>
      </w:r>
    </w:p>
    <w:p w14:paraId="522CC6B2" w14:textId="77777777" w:rsidR="00162074" w:rsidRPr="00B50C73" w:rsidRDefault="006E4140" w:rsidP="007E3170">
      <w:r w:rsidRPr="00B50C73">
        <w:t>A bombing sound striking, crowd yells, “Who has bombed Mickey Mouse!”</w:t>
      </w:r>
    </w:p>
    <w:p w14:paraId="1ACF7EA0" w14:textId="0EB08F0B" w:rsidR="00162074" w:rsidRPr="00B50C73" w:rsidRDefault="00257A1A" w:rsidP="00692F50">
      <w:pPr>
        <w:pStyle w:val="Character"/>
      </w:pPr>
      <w:r w:rsidRPr="00B50C73">
        <w:lastRenderedPageBreak/>
        <w:t>(MICROSOFIA)</w:t>
      </w:r>
    </w:p>
    <w:p w14:paraId="25397015" w14:textId="73ACBD80" w:rsidR="00162074" w:rsidRPr="00B50C73" w:rsidRDefault="006E4140" w:rsidP="007E3170">
      <w:pPr>
        <w:pStyle w:val="Line"/>
      </w:pPr>
      <w:r w:rsidRPr="00B50C73">
        <w:t xml:space="preserve">Yesterday, He was bombed by an aircraft of the untied tastes air force immediately he showed himself at a group of </w:t>
      </w:r>
      <w:r w:rsidR="00754FF7" w:rsidRPr="00B50C73">
        <w:t>EPCOT</w:t>
      </w:r>
      <w:r w:rsidRPr="00B50C73">
        <w:t xml:space="preserve"> dwellers along the Main Street. Then, so were Goofy Donald Duck and his companions, and a series of catastrophes were launched one after another: The </w:t>
      </w:r>
      <w:r w:rsidR="00FC39AE" w:rsidRPr="00B50C73">
        <w:t>lagoon is dyed red</w:t>
      </w:r>
      <w:r w:rsidRPr="00B50C73">
        <w:t xml:space="preserve">, the princesses interned, and the dwellers deserting </w:t>
      </w:r>
      <w:r w:rsidR="00754FF7" w:rsidRPr="00B50C73">
        <w:t>EPCOT</w:t>
      </w:r>
      <w:r w:rsidRPr="00B50C73">
        <w:t xml:space="preserve"> to everywhere… Now and here we are going to show you the stories. Action!</w:t>
      </w:r>
    </w:p>
    <w:p w14:paraId="278D92B3" w14:textId="40CB6676" w:rsidR="00162074" w:rsidRPr="00B50C73" w:rsidRDefault="006E4140" w:rsidP="007E3170">
      <w:r w:rsidRPr="00B50C73">
        <w:t xml:space="preserve">The glow strikes a semicircle to the </w:t>
      </w:r>
      <w:r w:rsidR="00485CD5" w:rsidRPr="00B50C73">
        <w:t>left</w:t>
      </w:r>
      <w:r w:rsidRPr="00B50C73">
        <w:t xml:space="preserve"> bottom of the screen, and then falls out of the screen.</w:t>
      </w:r>
      <w:bookmarkStart w:id="7" w:name="_Toc80735913"/>
      <w:r w:rsidR="0068032E" w:rsidRPr="00B50C73">
        <w:t xml:space="preserve"> Bell strikes six times.</w:t>
      </w:r>
      <w:r w:rsidRPr="00B50C73">
        <w:br w:type="page"/>
      </w:r>
    </w:p>
    <w:p w14:paraId="7D4191EC" w14:textId="737E5A63" w:rsidR="00162074" w:rsidRPr="00B50C73" w:rsidRDefault="006E4140" w:rsidP="007E3170">
      <w:pPr>
        <w:pStyle w:val="1"/>
      </w:pPr>
      <w:bookmarkStart w:id="8" w:name="_Toc121811737"/>
      <w:r w:rsidRPr="00B50C73">
        <w:lastRenderedPageBreak/>
        <w:t>Part 1. Dusk</w:t>
      </w:r>
      <w:bookmarkEnd w:id="7"/>
      <w:bookmarkEnd w:id="8"/>
    </w:p>
    <w:p w14:paraId="57881414" w14:textId="28795716" w:rsidR="00162074" w:rsidRPr="00B50C73" w:rsidRDefault="006E4140" w:rsidP="007E3170">
      <w:r w:rsidRPr="00B50C73">
        <w:t>FADE IN</w:t>
      </w:r>
    </w:p>
    <w:p w14:paraId="3CCBE95A" w14:textId="0B2306AE" w:rsidR="006340CA" w:rsidRPr="00B50C73" w:rsidRDefault="00291693" w:rsidP="001919B6">
      <w:pPr>
        <w:pStyle w:val="a"/>
      </w:pPr>
      <w:r w:rsidRPr="00B50C73">
        <w:t>EXT. EPCOT — DUSK</w:t>
      </w:r>
    </w:p>
    <w:p w14:paraId="6659A9D7" w14:textId="179E44CB" w:rsidR="00162074" w:rsidRPr="00B50C73" w:rsidRDefault="006E4140" w:rsidP="007E3170">
      <w:r w:rsidRPr="00B50C73">
        <w:t xml:space="preserve">The sun </w:t>
      </w:r>
      <w:r w:rsidRPr="00B50C73">
        <w:rPr>
          <w:rFonts w:hint="eastAsia"/>
        </w:rPr>
        <w:t>is</w:t>
      </w:r>
      <w:r w:rsidRPr="00B50C73">
        <w:t xml:space="preserve"> setting and jailors (Clark Kent et alia) come about, wandering around and in the </w:t>
      </w:r>
      <w:r w:rsidR="00754FF7" w:rsidRPr="00B50C73">
        <w:t>EPCOT</w:t>
      </w:r>
      <w:r w:rsidRPr="00B50C73">
        <w:t xml:space="preserve">, the Spaceship Earth shaking, wobbling, and vibrating under thunderstorm (which persists throughout the part), in front of the dark red Lagoon. Sounds — </w:t>
      </w:r>
    </w:p>
    <w:p w14:paraId="18D594EB" w14:textId="68DAF599" w:rsidR="00162074" w:rsidRPr="00B50C73" w:rsidRDefault="00257A1A" w:rsidP="00692F50">
      <w:pPr>
        <w:pStyle w:val="Character"/>
      </w:pPr>
      <w:r w:rsidRPr="00B50C73">
        <w:t>CLARK KENT</w:t>
      </w:r>
    </w:p>
    <w:p w14:paraId="54BEBFDB" w14:textId="77777777" w:rsidR="00162074" w:rsidRPr="00B50C73" w:rsidRDefault="006E4140" w:rsidP="007E3170">
      <w:pPr>
        <w:pStyle w:val="Line"/>
      </w:pPr>
      <w:r w:rsidRPr="00B50C73">
        <w:t>Let’s see our powerful hands!</w:t>
      </w:r>
    </w:p>
    <w:p w14:paraId="34D30F26" w14:textId="0489B694" w:rsidR="00162074" w:rsidRPr="00B50C73" w:rsidRDefault="00257A1A" w:rsidP="00692F50">
      <w:pPr>
        <w:pStyle w:val="Character"/>
      </w:pPr>
      <w:r w:rsidRPr="00B50C73">
        <w:t>BRUCE WAYNE</w:t>
      </w:r>
    </w:p>
    <w:p w14:paraId="1FF8EF70" w14:textId="77777777" w:rsidR="00162074" w:rsidRPr="00B50C73" w:rsidRDefault="006E4140" w:rsidP="007E3170">
      <w:pPr>
        <w:pStyle w:val="Line"/>
      </w:pPr>
      <w:r w:rsidRPr="00B50C73">
        <w:t>People are controlled by our Justice!</w:t>
      </w:r>
    </w:p>
    <w:p w14:paraId="2C064BDE" w14:textId="35F7F39A" w:rsidR="00162074" w:rsidRPr="00B50C73" w:rsidRDefault="00257A1A" w:rsidP="00692F50">
      <w:pPr>
        <w:pStyle w:val="Character"/>
      </w:pPr>
      <w:r w:rsidRPr="00B50C73">
        <w:t>ARTHUR CURRY</w:t>
      </w:r>
    </w:p>
    <w:p w14:paraId="089955A0" w14:textId="77777777" w:rsidR="00162074" w:rsidRPr="00B50C73" w:rsidRDefault="006E4140" w:rsidP="007E3170">
      <w:pPr>
        <w:pStyle w:val="Line"/>
      </w:pPr>
      <w:r w:rsidRPr="00B50C73">
        <w:t>I’ve been the King of the Lagoon!</w:t>
      </w:r>
    </w:p>
    <w:p w14:paraId="7D7683A8" w14:textId="4E535808" w:rsidR="00162074" w:rsidRPr="00B50C73" w:rsidRDefault="00257A1A" w:rsidP="00692F50">
      <w:pPr>
        <w:pStyle w:val="Character"/>
      </w:pPr>
      <w:r w:rsidRPr="00B50C73">
        <w:t>HAL JORDAN</w:t>
      </w:r>
    </w:p>
    <w:p w14:paraId="46A5CE80" w14:textId="02FBA3A4" w:rsidR="00162074" w:rsidRPr="00B50C73" w:rsidRDefault="006E4140" w:rsidP="007E3170">
      <w:pPr>
        <w:pStyle w:val="Line"/>
      </w:pPr>
      <w:r w:rsidRPr="00B50C73">
        <w:t xml:space="preserve">I’ve been the Ruler of the </w:t>
      </w:r>
      <w:r w:rsidR="00754FF7" w:rsidRPr="00B50C73">
        <w:t>EPCOT</w:t>
      </w:r>
      <w:r w:rsidRPr="00B50C73">
        <w:t>!</w:t>
      </w:r>
    </w:p>
    <w:p w14:paraId="61EFD1C0" w14:textId="320D25D9" w:rsidR="00162074" w:rsidRPr="00B50C73" w:rsidRDefault="00257A1A" w:rsidP="00692F50">
      <w:pPr>
        <w:pStyle w:val="Character"/>
      </w:pPr>
      <w:r w:rsidRPr="00B50C73">
        <w:t>BARRY ALLEN</w:t>
      </w:r>
    </w:p>
    <w:p w14:paraId="484E9701" w14:textId="77777777" w:rsidR="00162074" w:rsidRPr="00B50C73" w:rsidRDefault="006E4140" w:rsidP="007E3170">
      <w:pPr>
        <w:pStyle w:val="Line"/>
      </w:pPr>
      <w:r w:rsidRPr="00B50C73">
        <w:t>I’ve been the Victor of the WORLD!</w:t>
      </w:r>
    </w:p>
    <w:p w14:paraId="0A03DC8E" w14:textId="77777777" w:rsidR="00162074" w:rsidRPr="00B50C73" w:rsidRDefault="006E4140" w:rsidP="007E3170">
      <w:r w:rsidRPr="00B50C73">
        <w:t>The jailors are laughing, one after another… Bugs Bunny dressed as Oswald the Lucky Rabbit and Daffy Duck as Donald Duck was dancing, one after another.</w:t>
      </w:r>
    </w:p>
    <w:p w14:paraId="5130E93C" w14:textId="1165C104" w:rsidR="00162074" w:rsidRPr="00B50C73" w:rsidRDefault="00257A1A" w:rsidP="00692F50">
      <w:pPr>
        <w:pStyle w:val="Character"/>
      </w:pPr>
      <w:r w:rsidRPr="00B50C73">
        <w:t>BUGS BUNNY</w:t>
      </w:r>
    </w:p>
    <w:p w14:paraId="5C707EBC" w14:textId="77777777" w:rsidR="00162074" w:rsidRPr="00B50C73" w:rsidRDefault="006E4140" w:rsidP="007E3170">
      <w:pPr>
        <w:pStyle w:val="Line"/>
      </w:pPr>
      <w:r w:rsidRPr="00B50C73">
        <w:t>Would you like to celebrate our victory?</w:t>
      </w:r>
    </w:p>
    <w:p w14:paraId="62BAC744" w14:textId="62942795" w:rsidR="00162074" w:rsidRPr="00B50C73" w:rsidRDefault="00257A1A" w:rsidP="00692F50">
      <w:pPr>
        <w:pStyle w:val="Character"/>
      </w:pPr>
      <w:r w:rsidRPr="00B50C73">
        <w:t>DAFFY DUCK</w:t>
      </w:r>
    </w:p>
    <w:p w14:paraId="327B54CB" w14:textId="77777777" w:rsidR="00162074" w:rsidRPr="00B50C73" w:rsidRDefault="006E4140" w:rsidP="007E3170">
      <w:pPr>
        <w:pStyle w:val="Line"/>
      </w:pPr>
      <w:r w:rsidRPr="00B50C73">
        <w:t>You bet!</w:t>
      </w:r>
    </w:p>
    <w:p w14:paraId="4070C876" w14:textId="273AC21C" w:rsidR="00162074" w:rsidRPr="00B50C73" w:rsidRDefault="00257A1A" w:rsidP="00692F50">
      <w:pPr>
        <w:pStyle w:val="Character"/>
      </w:pPr>
      <w:r w:rsidRPr="00B50C73">
        <w:t>PEPE LE PEW</w:t>
      </w:r>
    </w:p>
    <w:p w14:paraId="41C7331B" w14:textId="77777777" w:rsidR="00162074" w:rsidRPr="00B50C73" w:rsidRDefault="006E4140" w:rsidP="007E3170">
      <w:pPr>
        <w:pStyle w:val="Line"/>
      </w:pPr>
      <w:r w:rsidRPr="00B50C73">
        <w:t>Pew! Tres Bien!</w:t>
      </w:r>
    </w:p>
    <w:p w14:paraId="12005D4A" w14:textId="77777777" w:rsidR="00162074" w:rsidRPr="00B50C73" w:rsidRDefault="006E4140" w:rsidP="007E3170">
      <w:r w:rsidRPr="00B50C73">
        <w:t>Bubbles flow onto the screen, erasing the scene.</w:t>
      </w:r>
    </w:p>
    <w:p w14:paraId="17BB40E4" w14:textId="1782AFA7" w:rsidR="001D23FE" w:rsidRPr="00B50C73" w:rsidRDefault="00291693" w:rsidP="001919B6">
      <w:pPr>
        <w:pStyle w:val="a"/>
      </w:pPr>
      <w:r w:rsidRPr="00B50C73">
        <w:lastRenderedPageBreak/>
        <w:t>2 INT. THE LIVING SEAS, DARK AND OUT OF ORDER — CONTD</w:t>
      </w:r>
    </w:p>
    <w:p w14:paraId="47D79DA0" w14:textId="657212D7" w:rsidR="00162074" w:rsidRPr="00B50C73" w:rsidRDefault="006E4140" w:rsidP="007E3170">
      <w:r w:rsidRPr="00B50C73">
        <w:t xml:space="preserve">Releasing a torchlight, </w:t>
      </w:r>
      <w:r w:rsidR="00534697" w:rsidRPr="00B50C73">
        <w:t xml:space="preserve">ADELA </w:t>
      </w:r>
      <w:r w:rsidRPr="00B50C73">
        <w:t>is so scared as to sprint outside the pavilion.</w:t>
      </w:r>
    </w:p>
    <w:p w14:paraId="35C6D147" w14:textId="321C221D" w:rsidR="00162074" w:rsidRPr="00B50C73" w:rsidRDefault="00257A1A" w:rsidP="00692F50">
      <w:pPr>
        <w:pStyle w:val="Character"/>
      </w:pPr>
      <w:r w:rsidRPr="00B50C73">
        <w:t xml:space="preserve">ADELA CHAN </w:t>
      </w:r>
      <w:r w:rsidR="005605FE">
        <w:t>JR</w:t>
      </w:r>
    </w:p>
    <w:p w14:paraId="27575594" w14:textId="77777777" w:rsidR="00162074" w:rsidRPr="00B50C73" w:rsidRDefault="006E4140" w:rsidP="007E3170">
      <w:pPr>
        <w:pStyle w:val="Line"/>
      </w:pPr>
      <w:r w:rsidRPr="00B50C73">
        <w:t>Seas? They have been harshly polluted by a gang of villains!</w:t>
      </w:r>
    </w:p>
    <w:p w14:paraId="5C7ADEDD" w14:textId="7B5A11C2" w:rsidR="00162074" w:rsidRPr="00B50C73" w:rsidRDefault="006E4140" w:rsidP="000A44B5">
      <w:r w:rsidRPr="00B50C73">
        <w:t xml:space="preserve">Behind followed her younger sister, </w:t>
      </w:r>
      <w:r w:rsidR="00534697" w:rsidRPr="00B50C73">
        <w:t>ANGELA CHAN</w:t>
      </w:r>
      <w:r w:rsidRPr="00B50C73">
        <w:t>.</w:t>
      </w:r>
    </w:p>
    <w:p w14:paraId="70C4A4CA" w14:textId="2BE777E7" w:rsidR="00162074" w:rsidRPr="00B50C73" w:rsidRDefault="00257A1A" w:rsidP="00692F50">
      <w:pPr>
        <w:pStyle w:val="Character"/>
      </w:pPr>
      <w:r w:rsidRPr="00B50C73">
        <w:t>ANGELA CHAN</w:t>
      </w:r>
    </w:p>
    <w:p w14:paraId="42F2D7C9" w14:textId="77777777" w:rsidR="00162074" w:rsidRPr="00B50C73" w:rsidRDefault="006E4140" w:rsidP="007E3170">
      <w:pPr>
        <w:pStyle w:val="Line"/>
      </w:pPr>
      <w:r w:rsidRPr="00B50C73">
        <w:t xml:space="preserve">Shh! Don’t let the villains hear us! </w:t>
      </w:r>
    </w:p>
    <w:p w14:paraId="794D2457" w14:textId="12B056D4" w:rsidR="00162074" w:rsidRPr="00B50C73" w:rsidRDefault="00534697" w:rsidP="007E3170">
      <w:r w:rsidRPr="00B50C73">
        <w:t xml:space="preserve">ADELA </w:t>
      </w:r>
      <w:r w:rsidR="006E4140" w:rsidRPr="00B50C73">
        <w:t xml:space="preserve">and </w:t>
      </w:r>
      <w:r w:rsidRPr="00B50C73">
        <w:t xml:space="preserve">ANGELA </w:t>
      </w:r>
      <w:r w:rsidR="006E4140" w:rsidRPr="00B50C73">
        <w:t>squashed themselves into the Land.</w:t>
      </w:r>
      <w:r w:rsidR="000F1AC3" w:rsidRPr="00B50C73">
        <w:t xml:space="preserve"> Cut to —</w:t>
      </w:r>
      <w:r w:rsidR="008B4997" w:rsidRPr="00B50C73">
        <w:rPr>
          <w:rStyle w:val="afe"/>
        </w:rPr>
        <w:footnoteReference w:id="2"/>
      </w:r>
    </w:p>
    <w:p w14:paraId="5CA990B4" w14:textId="7EC1E493" w:rsidR="00162074" w:rsidRPr="00B50C73" w:rsidRDefault="00291693" w:rsidP="001919B6">
      <w:pPr>
        <w:pStyle w:val="a"/>
      </w:pPr>
      <w:r w:rsidRPr="00B50C73">
        <w:t>INT. THE LAND, ALSO DARK AND OUT OF ORDER. CONTD</w:t>
      </w:r>
    </w:p>
    <w:p w14:paraId="70212B3F" w14:textId="7792A095" w:rsidR="00162074" w:rsidRPr="00B50C73" w:rsidRDefault="00257A1A" w:rsidP="00692F50">
      <w:pPr>
        <w:pStyle w:val="Character"/>
      </w:pPr>
      <w:r w:rsidRPr="00B50C73">
        <w:t xml:space="preserve">ADELA CHAN </w:t>
      </w:r>
      <w:r w:rsidR="005605FE">
        <w:t>JR</w:t>
      </w:r>
    </w:p>
    <w:p w14:paraId="5E4F0793" w14:textId="7ECA1F2C" w:rsidR="00162074" w:rsidRPr="00B50C73" w:rsidRDefault="006E4140" w:rsidP="00972A22">
      <w:pPr>
        <w:pStyle w:val="Line"/>
      </w:pPr>
      <w:r w:rsidRPr="00B50C73">
        <w:t>(Releasing a torchlight) The Land? They have been overcome by wastes!</w:t>
      </w:r>
    </w:p>
    <w:p w14:paraId="18E26952" w14:textId="7F89342D" w:rsidR="00162074" w:rsidRPr="00B50C73" w:rsidRDefault="00257A1A" w:rsidP="00692F50">
      <w:pPr>
        <w:pStyle w:val="Character"/>
      </w:pPr>
      <w:r w:rsidRPr="00B50C73">
        <w:t>ANGELA CHAN</w:t>
      </w:r>
    </w:p>
    <w:p w14:paraId="40EF3D3D" w14:textId="77777777" w:rsidR="00162074" w:rsidRPr="00B50C73" w:rsidRDefault="006E4140" w:rsidP="007E3170">
      <w:pPr>
        <w:pStyle w:val="Line"/>
      </w:pPr>
      <w:r w:rsidRPr="00B50C73">
        <w:t>Shh!</w:t>
      </w:r>
    </w:p>
    <w:p w14:paraId="350D2DD2" w14:textId="068BC014" w:rsidR="00162074" w:rsidRPr="00B50C73" w:rsidRDefault="00534697" w:rsidP="007E3170">
      <w:r w:rsidRPr="00B50C73">
        <w:t>ADELA</w:t>
      </w:r>
      <w:r w:rsidR="006E4140" w:rsidRPr="00B50C73">
        <w:t xml:space="preserve"> and </w:t>
      </w:r>
      <w:r w:rsidRPr="00B50C73">
        <w:t>ANGELA</w:t>
      </w:r>
      <w:r w:rsidR="006E4140" w:rsidRPr="00B50C73">
        <w:t xml:space="preserve"> squeezed themselves out to the road that connects World Nature and World Showcase.</w:t>
      </w:r>
      <w:r w:rsidR="000F1AC3" w:rsidRPr="00B50C73">
        <w:t xml:space="preserve"> </w:t>
      </w:r>
      <w:r w:rsidR="00743DD5" w:rsidRPr="00B50C73">
        <w:t>Zoom</w:t>
      </w:r>
      <w:r w:rsidR="000F1AC3" w:rsidRPr="00B50C73">
        <w:t xml:space="preserve"> </w:t>
      </w:r>
      <w:r w:rsidR="00743DD5" w:rsidRPr="00B50C73">
        <w:t>out</w:t>
      </w:r>
      <w:r w:rsidR="000F1AC3" w:rsidRPr="00B50C73">
        <w:t xml:space="preserve"> —</w:t>
      </w:r>
    </w:p>
    <w:p w14:paraId="4C449B56" w14:textId="40E86D61" w:rsidR="001D23FE" w:rsidRPr="00B50C73" w:rsidRDefault="00291693" w:rsidP="001919B6">
      <w:pPr>
        <w:pStyle w:val="a"/>
      </w:pPr>
      <w:r w:rsidRPr="00B50C73">
        <w:t>EXT. EPCOT. CONTD</w:t>
      </w:r>
    </w:p>
    <w:p w14:paraId="7EFACFEC" w14:textId="55DC6805" w:rsidR="00162074" w:rsidRPr="00B50C73" w:rsidRDefault="006E4140" w:rsidP="007E3170">
      <w:r w:rsidRPr="00B50C73">
        <w:t xml:space="preserve">Spaceship </w:t>
      </w:r>
      <w:r w:rsidR="00095382" w:rsidRPr="00B50C73">
        <w:t>Earth wobbling</w:t>
      </w:r>
      <w:r w:rsidRPr="00B50C73">
        <w:t xml:space="preserve"> under thunderstorm, </w:t>
      </w:r>
      <w:r w:rsidR="00534697" w:rsidRPr="00B50C73">
        <w:t>ADELA</w:t>
      </w:r>
      <w:r w:rsidRPr="00B50C73">
        <w:t xml:space="preserve"> and </w:t>
      </w:r>
      <w:r w:rsidR="00534697" w:rsidRPr="00B50C73">
        <w:t>ANGELA</w:t>
      </w:r>
      <w:r w:rsidRPr="00B50C73">
        <w:t xml:space="preserve"> are walking along the road connecting the 4 neighborhoods</w:t>
      </w:r>
      <w:r w:rsidR="0026165E" w:rsidRPr="00B50C73">
        <w:rPr>
          <w:rFonts w:hint="eastAsia"/>
          <w:lang w:eastAsia="zh-TW"/>
        </w:rPr>
        <w:t xml:space="preserve"> </w:t>
      </w:r>
      <w:r w:rsidR="0026165E" w:rsidRPr="00B50C73">
        <w:t>to Canada Pavilion</w:t>
      </w:r>
      <w:r w:rsidRPr="00B50C73">
        <w:t>, singing in low voices. Title in tridimensional capital Handel Gothic letters “</w:t>
      </w:r>
      <w:r w:rsidR="00754FF7" w:rsidRPr="00B50C73">
        <w:t>EPCOT</w:t>
      </w:r>
      <w:r w:rsidRPr="00B50C73">
        <w:t xml:space="preserve"> SAVERS” fades in at the screen center.</w:t>
      </w:r>
    </w:p>
    <w:p w14:paraId="7707810D" w14:textId="33B2E026" w:rsidR="00162074" w:rsidRPr="00B50C73" w:rsidRDefault="00257A1A" w:rsidP="00692F50">
      <w:pPr>
        <w:pStyle w:val="Character"/>
      </w:pPr>
      <w:r w:rsidRPr="00B50C73">
        <w:t xml:space="preserve">ADELA CHAN </w:t>
      </w:r>
      <w:r w:rsidR="005605FE">
        <w:t>JR</w:t>
      </w:r>
      <w:r w:rsidRPr="00B50C73">
        <w:t xml:space="preserve"> (SING)</w:t>
      </w:r>
    </w:p>
    <w:p w14:paraId="6189B86F" w14:textId="6F2AD3FF" w:rsidR="00162074" w:rsidRPr="00B50C73" w:rsidRDefault="006E4140" w:rsidP="007E3170">
      <w:pPr>
        <w:pStyle w:val="Line"/>
      </w:pPr>
      <w:r w:rsidRPr="00B50C73">
        <w:t>Backing to commencement of the universe,</w:t>
      </w:r>
      <w:r w:rsidR="00DE6B40" w:rsidRPr="00B50C73">
        <w:br/>
      </w:r>
      <w:r w:rsidRPr="00B50C73">
        <w:t>Who passed it over and conducted this?</w:t>
      </w:r>
    </w:p>
    <w:p w14:paraId="7B756F22" w14:textId="0895C487" w:rsidR="00162074" w:rsidRPr="00B50C73" w:rsidRDefault="00257A1A" w:rsidP="00692F50">
      <w:pPr>
        <w:pStyle w:val="Character"/>
      </w:pPr>
      <w:r w:rsidRPr="00B50C73">
        <w:t>ANGELA CHAN (SING)</w:t>
      </w:r>
    </w:p>
    <w:p w14:paraId="14718CA4" w14:textId="6ADBEB4B" w:rsidR="00162074" w:rsidRPr="00B50C73" w:rsidRDefault="006E4140" w:rsidP="007E3170">
      <w:pPr>
        <w:pStyle w:val="Line"/>
      </w:pPr>
      <w:r w:rsidRPr="00B50C73">
        <w:t>Afore the sky and earth being diverse,</w:t>
      </w:r>
      <w:r w:rsidR="00DE6B40" w:rsidRPr="00B50C73">
        <w:br/>
      </w:r>
      <w:r w:rsidRPr="00B50C73">
        <w:lastRenderedPageBreak/>
        <w:t>Where’s the impetus to bring about his?</w:t>
      </w:r>
    </w:p>
    <w:p w14:paraId="632D3928" w14:textId="783C0BC6" w:rsidR="00162074" w:rsidRPr="00B50C73" w:rsidRDefault="00257A1A" w:rsidP="00692F50">
      <w:pPr>
        <w:pStyle w:val="Character"/>
      </w:pPr>
      <w:r w:rsidRPr="00B50C73">
        <w:t xml:space="preserve">ADELA CHAN </w:t>
      </w:r>
      <w:r w:rsidR="005605FE">
        <w:t>JR</w:t>
      </w:r>
      <w:r w:rsidRPr="00B50C73">
        <w:t xml:space="preserve"> (SING)</w:t>
      </w:r>
    </w:p>
    <w:p w14:paraId="07BC6E9E" w14:textId="2438D8B2" w:rsidR="00162074" w:rsidRPr="00B50C73" w:rsidRDefault="006E4140" w:rsidP="007E3170">
      <w:pPr>
        <w:pStyle w:val="Line"/>
      </w:pPr>
      <w:r w:rsidRPr="00B50C73">
        <w:t>The light and dark incomprehensible,</w:t>
      </w:r>
      <w:r w:rsidR="00DE6B40" w:rsidRPr="00B50C73">
        <w:br/>
      </w:r>
      <w:r w:rsidRPr="00B50C73">
        <w:t>Who can get ‘n insight to its principle?</w:t>
      </w:r>
    </w:p>
    <w:p w14:paraId="62EC46B0" w14:textId="6ED44B9B" w:rsidR="00162074" w:rsidRPr="00B50C73" w:rsidRDefault="00257A1A" w:rsidP="00692F50">
      <w:pPr>
        <w:pStyle w:val="Character"/>
      </w:pPr>
      <w:r w:rsidRPr="00B50C73">
        <w:t>ANGELA CHAN (SING)</w:t>
      </w:r>
    </w:p>
    <w:p w14:paraId="233ECA5E" w14:textId="642C270C" w:rsidR="00162074" w:rsidRPr="00B50C73" w:rsidRDefault="006E4140" w:rsidP="007E3170">
      <w:pPr>
        <w:pStyle w:val="Line"/>
      </w:pPr>
      <w:r w:rsidRPr="00B50C73">
        <w:t>In imagined chaotic desolation,</w:t>
      </w:r>
      <w:r w:rsidR="00DE6B40" w:rsidRPr="00B50C73">
        <w:br/>
      </w:r>
      <w:r w:rsidRPr="00B50C73">
        <w:t>What shall we do to start postulation?</w:t>
      </w:r>
    </w:p>
    <w:p w14:paraId="3AE6422E" w14:textId="3F1ECBF2" w:rsidR="00162074" w:rsidRPr="00B50C73" w:rsidRDefault="00257A1A" w:rsidP="00692F50">
      <w:pPr>
        <w:pStyle w:val="Character"/>
      </w:pPr>
      <w:r w:rsidRPr="00B50C73">
        <w:t xml:space="preserve">ADELA CHAN </w:t>
      </w:r>
      <w:r w:rsidR="005605FE">
        <w:t>JR</w:t>
      </w:r>
      <w:r w:rsidRPr="00B50C73">
        <w:t xml:space="preserve"> (SING)</w:t>
      </w:r>
    </w:p>
    <w:p w14:paraId="57EC6E96" w14:textId="748EC28D" w:rsidR="00162074" w:rsidRPr="00B50C73" w:rsidRDefault="006E4140" w:rsidP="007E3170">
      <w:pPr>
        <w:pStyle w:val="Line"/>
      </w:pPr>
      <w:r w:rsidRPr="00B50C73">
        <w:t>Brightness for daytime as darkness for night,</w:t>
      </w:r>
      <w:r w:rsidR="00DE6B40" w:rsidRPr="00B50C73">
        <w:br/>
      </w:r>
      <w:r w:rsidRPr="00B50C73">
        <w:t>Who can tell the reason in black and white?</w:t>
      </w:r>
    </w:p>
    <w:p w14:paraId="245B62C3" w14:textId="77777777" w:rsidR="00162074" w:rsidRPr="00B50C73" w:rsidRDefault="006E4140" w:rsidP="007E3170">
      <w:r w:rsidRPr="00B50C73">
        <w:t>Title letters become clear at this point.</w:t>
      </w:r>
    </w:p>
    <w:p w14:paraId="60E88664" w14:textId="33BFC38F" w:rsidR="00162074" w:rsidRPr="00B50C73" w:rsidRDefault="00257A1A" w:rsidP="00692F50">
      <w:pPr>
        <w:pStyle w:val="Character"/>
      </w:pPr>
      <w:r w:rsidRPr="00B50C73">
        <w:t>ANGELA CHAN (SING)</w:t>
      </w:r>
    </w:p>
    <w:p w14:paraId="5145395D" w14:textId="2B91BAC3" w:rsidR="00162074" w:rsidRPr="00B50C73" w:rsidRDefault="006E4140" w:rsidP="007E3170">
      <w:pPr>
        <w:pStyle w:val="Line"/>
      </w:pPr>
      <w:r w:rsidRPr="00B50C73">
        <w:t>The yin and yang mixed and triply combined,</w:t>
      </w:r>
      <w:r w:rsidR="00DE6B40" w:rsidRPr="00B50C73">
        <w:br/>
      </w:r>
      <w:r w:rsidRPr="00B50C73">
        <w:t>Which is the forepart, and which is the hind?</w:t>
      </w:r>
    </w:p>
    <w:p w14:paraId="67B67362" w14:textId="6A94BFAB" w:rsidR="00162074" w:rsidRPr="00B50C73" w:rsidRDefault="00257A1A" w:rsidP="00692F50">
      <w:pPr>
        <w:pStyle w:val="Character"/>
      </w:pPr>
      <w:r w:rsidRPr="00B50C73">
        <w:t>(CLARK KENT)</w:t>
      </w:r>
    </w:p>
    <w:p w14:paraId="5D756532" w14:textId="77777777" w:rsidR="00162074" w:rsidRPr="00B50C73" w:rsidRDefault="006E4140" w:rsidP="007E3170">
      <w:pPr>
        <w:pStyle w:val="Line"/>
      </w:pPr>
      <w:r w:rsidRPr="00B50C73">
        <w:t>You are the forepart, and I am the hind!</w:t>
      </w:r>
    </w:p>
    <w:p w14:paraId="7BB80CE5" w14:textId="77777777" w:rsidR="00162074" w:rsidRPr="00B50C73" w:rsidRDefault="006E4140" w:rsidP="007E3170">
      <w:r w:rsidRPr="00B50C73">
        <w:t>Clark Kent flies into the screen, smashing the title letters, leaving a sound of breaking glass.</w:t>
      </w:r>
    </w:p>
    <w:p w14:paraId="38D5CD91" w14:textId="38A6F725" w:rsidR="006340CA" w:rsidRPr="00B50C73" w:rsidRDefault="00291693" w:rsidP="001919B6">
      <w:pPr>
        <w:pStyle w:val="a"/>
      </w:pPr>
      <w:r w:rsidRPr="00B50C73">
        <w:t>INT. THE CHATEAU OF CANADA PAVILION — 18:06</w:t>
      </w:r>
    </w:p>
    <w:p w14:paraId="7B05DE1F" w14:textId="1CFE62F7" w:rsidR="00162074" w:rsidRPr="00B50C73" w:rsidRDefault="001A3F39" w:rsidP="007E3170">
      <w:r w:rsidRPr="00B50C73">
        <w:t>MULAN</w:t>
      </w:r>
      <w:r w:rsidR="006E4140" w:rsidRPr="00B50C73">
        <w:t xml:space="preserve"> is tied back with ropes, wearing midnight blue trousers with white sidelines narrowly cleft at the pocket downwards, a white Polo shirt with blue collar and sidebars – as well as white socks and red-and-white sneakers, a red-and-cream jacket depicted with artworks of 5-pawed golden Chinese dragons.</w:t>
      </w:r>
    </w:p>
    <w:p w14:paraId="2B273AE8" w14:textId="03ACA8B3" w:rsidR="00162074" w:rsidRPr="00B50C73" w:rsidRDefault="00257A1A" w:rsidP="00692F50">
      <w:pPr>
        <w:pStyle w:val="Character"/>
      </w:pPr>
      <w:r w:rsidRPr="00B50C73">
        <w:t xml:space="preserve">ADELA CHAN </w:t>
      </w:r>
      <w:r w:rsidR="005605FE">
        <w:t>JR</w:t>
      </w:r>
    </w:p>
    <w:p w14:paraId="1B0BA2A3" w14:textId="77777777" w:rsidR="00162074" w:rsidRPr="00B50C73" w:rsidRDefault="006E4140" w:rsidP="007E3170">
      <w:pPr>
        <w:pStyle w:val="Line"/>
      </w:pPr>
      <w:r w:rsidRPr="00B50C73">
        <w:t>Wow! Who is the person interned?</w:t>
      </w:r>
    </w:p>
    <w:p w14:paraId="286AFE37" w14:textId="2344F0F4" w:rsidR="00162074" w:rsidRPr="00B50C73" w:rsidRDefault="00257A1A" w:rsidP="00692F50">
      <w:pPr>
        <w:pStyle w:val="Character"/>
      </w:pPr>
      <w:r w:rsidRPr="00B50C73">
        <w:t>MULAN</w:t>
      </w:r>
    </w:p>
    <w:p w14:paraId="2BA743E5" w14:textId="487489CC" w:rsidR="00162074" w:rsidRPr="00B50C73" w:rsidRDefault="006E4140" w:rsidP="007E3170">
      <w:pPr>
        <w:pStyle w:val="Line"/>
      </w:pPr>
      <w:r w:rsidRPr="00B50C73">
        <w:t>(Whispering) I’m Hua-Mu-Lan, Flower Hua, Wood Mu, Orchid Lan, and execution will start at midnight. (</w:t>
      </w:r>
      <w:r w:rsidR="0019067C" w:rsidRPr="00B50C73">
        <w:t>Joyfully</w:t>
      </w:r>
      <w:r w:rsidRPr="00B50C73">
        <w:t>) Hearing you translating The Questions to Heaven, I felt a slash of relief, pleased beyond description!</w:t>
      </w:r>
    </w:p>
    <w:p w14:paraId="4AE47FB5" w14:textId="070672EA" w:rsidR="00162074" w:rsidRPr="00B50C73" w:rsidRDefault="00257A1A" w:rsidP="00692F50">
      <w:pPr>
        <w:pStyle w:val="Character"/>
      </w:pPr>
      <w:r w:rsidRPr="00B50C73">
        <w:lastRenderedPageBreak/>
        <w:t xml:space="preserve">ADELA CHAN </w:t>
      </w:r>
      <w:r w:rsidR="005605FE">
        <w:t>JR</w:t>
      </w:r>
    </w:p>
    <w:p w14:paraId="3B042296" w14:textId="053FCF90" w:rsidR="00162074" w:rsidRPr="00B50C73" w:rsidRDefault="006E4140" w:rsidP="007E3170">
      <w:pPr>
        <w:pStyle w:val="Line"/>
      </w:pPr>
      <w:r w:rsidRPr="00B50C73">
        <w:t>(Whispering</w:t>
      </w:r>
      <w:r w:rsidR="003A5DDC" w:rsidRPr="00B50C73">
        <w:rPr>
          <w:rFonts w:hint="eastAsia"/>
          <w:lang w:eastAsia="zh-TW"/>
        </w:rPr>
        <w:t>,</w:t>
      </w:r>
      <w:r w:rsidRPr="00B50C73">
        <w:t xml:space="preserve"> </w:t>
      </w:r>
      <w:r w:rsidR="003A5DDC" w:rsidRPr="00B50C73">
        <w:t>g</w:t>
      </w:r>
      <w:r w:rsidRPr="00B50C73">
        <w:t xml:space="preserve">lancing at her watch) It is double six now, and </w:t>
      </w:r>
      <w:r w:rsidR="008223B2" w:rsidRPr="00B50C73">
        <w:t>y</w:t>
      </w:r>
      <w:r w:rsidR="00276E33" w:rsidRPr="00B50C73">
        <w:t>ou</w:t>
      </w:r>
      <w:r w:rsidRPr="00B50C73">
        <w:t xml:space="preserve"> Mulan is to get well prepared.</w:t>
      </w:r>
    </w:p>
    <w:p w14:paraId="28AFBA8C" w14:textId="6455990A" w:rsidR="00162074" w:rsidRPr="00B50C73" w:rsidRDefault="006E4140" w:rsidP="007E3170">
      <w:r w:rsidRPr="00B50C73">
        <w:t xml:space="preserve">Whip-pan left 120° to Stanley Ipkiss and Ace Ventura as </w:t>
      </w:r>
      <w:r w:rsidR="00534697" w:rsidRPr="00B50C73">
        <w:t>ADELA</w:t>
      </w:r>
      <w:r w:rsidRPr="00B50C73">
        <w:t xml:space="preserve"> </w:t>
      </w:r>
      <w:r w:rsidR="00534697" w:rsidRPr="00B50C73">
        <w:t>CHAN</w:t>
      </w:r>
      <w:r w:rsidRPr="00B50C73">
        <w:t xml:space="preserve"> </w:t>
      </w:r>
      <w:r w:rsidR="005605FE">
        <w:t>JR</w:t>
      </w:r>
      <w:r w:rsidRPr="00B50C73">
        <w:t>’s view.</w:t>
      </w:r>
    </w:p>
    <w:p w14:paraId="78944F78" w14:textId="6D10452E" w:rsidR="00162074" w:rsidRPr="00B50C73" w:rsidRDefault="00257A1A" w:rsidP="00692F50">
      <w:pPr>
        <w:pStyle w:val="Character"/>
      </w:pPr>
      <w:r w:rsidRPr="00B50C73">
        <w:t>STANLEY IPKISS</w:t>
      </w:r>
    </w:p>
    <w:p w14:paraId="6CB99ACA" w14:textId="4A18DF1A" w:rsidR="00162074" w:rsidRPr="00B50C73" w:rsidRDefault="006E4140" w:rsidP="007E3170">
      <w:pPr>
        <w:pStyle w:val="Line"/>
      </w:pPr>
      <w:r w:rsidRPr="00B50C73">
        <w:t>Put up your hands or</w:t>
      </w:r>
      <w:r w:rsidR="005D128E" w:rsidRPr="00B50C73">
        <w:t>…</w:t>
      </w:r>
    </w:p>
    <w:p w14:paraId="27741C50" w14:textId="77777777" w:rsidR="00162074" w:rsidRPr="00B50C73" w:rsidRDefault="006E4140" w:rsidP="007E3170">
      <w:r w:rsidRPr="00B50C73">
        <w:t>No one raises her hand. He fires his gun, only to reflect his bullet to the ceiling, so scared as to fall backwards.</w:t>
      </w:r>
    </w:p>
    <w:p w14:paraId="2C6EF651" w14:textId="40FA364B" w:rsidR="00162074" w:rsidRPr="00B50C73" w:rsidRDefault="00257A1A" w:rsidP="00692F50">
      <w:pPr>
        <w:pStyle w:val="Character"/>
      </w:pPr>
      <w:r w:rsidRPr="00B50C73">
        <w:t>ANGELA CHAN</w:t>
      </w:r>
    </w:p>
    <w:p w14:paraId="37EC3F51" w14:textId="7C0A7C22" w:rsidR="00162074" w:rsidRPr="00B50C73" w:rsidRDefault="006E4140" w:rsidP="007E3170">
      <w:pPr>
        <w:pStyle w:val="Line"/>
      </w:pPr>
      <w:r w:rsidRPr="00B50C73">
        <w:t>What is going on, Mulan?</w:t>
      </w:r>
    </w:p>
    <w:p w14:paraId="09EEA242" w14:textId="207DA500" w:rsidR="006260C3" w:rsidRPr="00B50C73" w:rsidRDefault="006260C3" w:rsidP="006260C3">
      <w:pPr>
        <w:pStyle w:val="Character"/>
      </w:pPr>
      <w:r w:rsidRPr="00B50C73">
        <w:t>ACE VENTURA</w:t>
      </w:r>
    </w:p>
    <w:p w14:paraId="0F2FA7ED" w14:textId="1C7BC496" w:rsidR="006260C3" w:rsidRPr="00B50C73" w:rsidRDefault="006260C3" w:rsidP="006260C3">
      <w:pPr>
        <w:pStyle w:val="Line"/>
      </w:pPr>
      <w:r w:rsidRPr="00B50C73">
        <w:t>(Cutting in) Move off!</w:t>
      </w:r>
    </w:p>
    <w:p w14:paraId="2FF3484C" w14:textId="21F12CFD"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w:t>
      </w:r>
      <w:r w:rsidR="006260C3" w:rsidRPr="00B50C73">
        <w:t xml:space="preserve">shift </w:t>
      </w:r>
      <w:r w:rsidR="006E4140" w:rsidRPr="00B50C73">
        <w:t>away.</w:t>
      </w:r>
    </w:p>
    <w:p w14:paraId="52165404" w14:textId="0746ED25" w:rsidR="002D6D00" w:rsidRPr="00B50C73" w:rsidRDefault="00291693" w:rsidP="001919B6">
      <w:pPr>
        <w:pStyle w:val="a"/>
      </w:pPr>
      <w:r w:rsidRPr="00B50C73">
        <w:t>EXT. GATE OF CANADA PAVILION CHATEAU — 18:07</w:t>
      </w:r>
    </w:p>
    <w:p w14:paraId="056DC6BB" w14:textId="01C5CBBE" w:rsidR="00162074" w:rsidRPr="00B50C73" w:rsidRDefault="002D6D00" w:rsidP="007E3170">
      <w:r w:rsidRPr="00B50C73">
        <w:t>A</w:t>
      </w:r>
      <w:r w:rsidR="006E4140" w:rsidRPr="00B50C73">
        <w:t xml:space="preserve"> glow of red line lead</w:t>
      </w:r>
      <w:r w:rsidRPr="00B50C73">
        <w:t>s</w:t>
      </w:r>
      <w:r w:rsidR="006E4140" w:rsidRPr="00B50C73">
        <w:t xml:space="preserve"> </w:t>
      </w:r>
      <w:r w:rsidR="00E246DF" w:rsidRPr="00B50C73">
        <w:t xml:space="preserve">from out of Canada Pavilion </w:t>
      </w:r>
      <w:r w:rsidR="006E4140" w:rsidRPr="00B50C73">
        <w:t>to a secret place</w:t>
      </w:r>
      <w:r w:rsidR="00B249C7" w:rsidRPr="00B50C73">
        <w:t xml:space="preserve">. </w:t>
      </w:r>
      <w:r w:rsidR="00534697" w:rsidRPr="00B50C73">
        <w:t>ADELA</w:t>
      </w:r>
      <w:r w:rsidR="00B249C7" w:rsidRPr="00B50C73">
        <w:t xml:space="preserve"> and </w:t>
      </w:r>
      <w:r w:rsidR="00534697" w:rsidRPr="00B50C73">
        <w:t>ANGELA</w:t>
      </w:r>
      <w:r w:rsidR="00B249C7" w:rsidRPr="00B50C73">
        <w:t xml:space="preserve"> </w:t>
      </w:r>
      <w:r w:rsidR="00534697" w:rsidRPr="00B50C73">
        <w:t>CHAN</w:t>
      </w:r>
      <w:r w:rsidR="006E4140" w:rsidRPr="00B50C73">
        <w:t xml:space="preserve"> </w:t>
      </w:r>
      <w:r w:rsidR="001E0EE0" w:rsidRPr="00B50C73">
        <w:t>start</w:t>
      </w:r>
      <w:r w:rsidR="006E4140" w:rsidRPr="00B50C73">
        <w:t xml:space="preserve"> to walk along the red line.</w:t>
      </w:r>
    </w:p>
    <w:p w14:paraId="049B8EF9" w14:textId="73865B08" w:rsidR="00162074" w:rsidRPr="00B50C73" w:rsidRDefault="00F5173A" w:rsidP="00692F50">
      <w:pPr>
        <w:pStyle w:val="Character"/>
      </w:pPr>
      <w:r w:rsidRPr="00B50C73">
        <w:t>(MULAN)</w:t>
      </w:r>
    </w:p>
    <w:p w14:paraId="353881AB" w14:textId="4A63EE16" w:rsidR="00162074" w:rsidRPr="00B50C73" w:rsidRDefault="00D66C8F" w:rsidP="00F5173A">
      <w:pPr>
        <w:pStyle w:val="Line"/>
      </w:pPr>
      <w:r w:rsidRPr="00B50C73">
        <w:t>Y</w:t>
      </w:r>
      <w:r w:rsidR="0076381C" w:rsidRPr="00B50C73">
        <w:t>e</w:t>
      </w:r>
      <w:r w:rsidRPr="00B50C73">
        <w:t xml:space="preserve"> just </w:t>
      </w:r>
      <w:r w:rsidR="008223B2" w:rsidRPr="00B50C73">
        <w:t>need</w:t>
      </w:r>
      <w:r w:rsidRPr="00B50C73">
        <w:t xml:space="preserve"> to w</w:t>
      </w:r>
      <w:r w:rsidR="006E4140" w:rsidRPr="00B50C73">
        <w:t xml:space="preserve">alk </w:t>
      </w:r>
      <w:r w:rsidR="006E4140" w:rsidRPr="00B50C73">
        <w:rPr>
          <w:rFonts w:hint="eastAsia"/>
        </w:rPr>
        <w:t>a</w:t>
      </w:r>
      <w:r w:rsidR="006E4140" w:rsidRPr="00B50C73">
        <w:t>long the red line past the totem poles.</w:t>
      </w:r>
    </w:p>
    <w:p w14:paraId="7FA26CC5" w14:textId="3E682849" w:rsidR="00B249C7" w:rsidRPr="00B50C73" w:rsidRDefault="00291693" w:rsidP="001919B6">
      <w:pPr>
        <w:pStyle w:val="a"/>
      </w:pPr>
      <w:r w:rsidRPr="00B50C73">
        <w:t xml:space="preserve">INT. </w:t>
      </w:r>
      <w:bookmarkStart w:id="9" w:name="_Hlk93917251"/>
      <w:r w:rsidRPr="00B50C73">
        <w:t>LE CELLIER STEAKHOUSE</w:t>
      </w:r>
      <w:bookmarkEnd w:id="9"/>
      <w:r w:rsidRPr="00B50C73">
        <w:t>. 18:07</w:t>
      </w:r>
    </w:p>
    <w:p w14:paraId="53FEFDB4" w14:textId="60DA34F6" w:rsidR="00162074" w:rsidRPr="00B50C73" w:rsidRDefault="00266589" w:rsidP="007E3170">
      <w:r w:rsidRPr="00B50C73">
        <w:t>ADELA and ANGELA CHAN enter Le Cellier Steakhouse</w:t>
      </w:r>
      <w:r w:rsidRPr="00B50C73">
        <w:rPr>
          <w:rFonts w:hint="eastAsia"/>
          <w:lang w:eastAsia="zh-TW"/>
        </w:rPr>
        <w:t>,</w:t>
      </w:r>
      <w:r w:rsidRPr="00B50C73">
        <w:rPr>
          <w:lang w:eastAsia="zh-TW"/>
        </w:rPr>
        <w:t xml:space="preserve"> </w:t>
      </w:r>
      <w:r w:rsidR="006E4140" w:rsidRPr="00B50C73">
        <w:t>A green glow emitting from a ring.</w:t>
      </w:r>
    </w:p>
    <w:p w14:paraId="7857B9FB" w14:textId="1F7AEC72" w:rsidR="00162074" w:rsidRPr="00B50C73" w:rsidRDefault="00257A1A" w:rsidP="00692F50">
      <w:pPr>
        <w:pStyle w:val="Character"/>
      </w:pPr>
      <w:r w:rsidRPr="00B50C73">
        <w:t>ADELA CHAN</w:t>
      </w:r>
    </w:p>
    <w:p w14:paraId="5886B8FC" w14:textId="77777777" w:rsidR="00162074" w:rsidRPr="00B50C73" w:rsidRDefault="006E4140" w:rsidP="007E3170">
      <w:pPr>
        <w:pStyle w:val="Line"/>
      </w:pPr>
      <w:r w:rsidRPr="00B50C73">
        <w:t>What a glow of hope! May I have a look?</w:t>
      </w:r>
    </w:p>
    <w:p w14:paraId="43737D7A" w14:textId="07BC35A6" w:rsidR="00162074" w:rsidRPr="00B50C73" w:rsidRDefault="00257A1A" w:rsidP="00692F50">
      <w:pPr>
        <w:pStyle w:val="Character"/>
        <w:rPr>
          <w:lang w:val="de-DE"/>
        </w:rPr>
      </w:pPr>
      <w:r w:rsidRPr="00B50C73">
        <w:rPr>
          <w:lang w:val="de-DE"/>
        </w:rPr>
        <w:t>ANGELA CHAN</w:t>
      </w:r>
    </w:p>
    <w:p w14:paraId="40A19AAB" w14:textId="77777777" w:rsidR="00162074" w:rsidRPr="00B50C73" w:rsidRDefault="006E4140" w:rsidP="007E3170">
      <w:pPr>
        <w:pStyle w:val="Line"/>
        <w:rPr>
          <w:lang w:val="de-DE"/>
        </w:rPr>
      </w:pPr>
      <w:r w:rsidRPr="00B50C73">
        <w:rPr>
          <w:lang w:val="de-DE"/>
        </w:rPr>
        <w:t>Shh…</w:t>
      </w:r>
    </w:p>
    <w:p w14:paraId="12B77ACD" w14:textId="273FCEB6" w:rsidR="00162074" w:rsidRPr="00B50C73" w:rsidRDefault="00257A1A" w:rsidP="00692F50">
      <w:pPr>
        <w:pStyle w:val="Character"/>
        <w:rPr>
          <w:lang w:val="de-DE"/>
        </w:rPr>
      </w:pPr>
      <w:r w:rsidRPr="00B50C73">
        <w:rPr>
          <w:lang w:val="de-DE"/>
        </w:rPr>
        <w:t>(HAL JORDAN)</w:t>
      </w:r>
    </w:p>
    <w:p w14:paraId="23EEB46F" w14:textId="77777777" w:rsidR="00162074" w:rsidRPr="00B50C73" w:rsidRDefault="006E4140" w:rsidP="007E3170">
      <w:pPr>
        <w:pStyle w:val="Line"/>
      </w:pPr>
      <w:bookmarkStart w:id="10" w:name="_Hlk93930154"/>
      <w:r w:rsidRPr="00B50C73">
        <w:t xml:space="preserve">… And I shall shed my light over dark evil. For the dark things cannot </w:t>
      </w:r>
      <w:r w:rsidRPr="00B50C73">
        <w:lastRenderedPageBreak/>
        <w:t>stand the light, the light of the Green Lantern!</w:t>
      </w:r>
    </w:p>
    <w:bookmarkEnd w:id="10"/>
    <w:p w14:paraId="178CD560" w14:textId="78C6CCD4"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are so scared </w:t>
      </w:r>
      <w:r w:rsidR="00C02D96" w:rsidRPr="00B50C73">
        <w:t xml:space="preserve">by Hal Jordan at the corner of the Steakhouse, </w:t>
      </w:r>
      <w:r w:rsidR="006E4140" w:rsidRPr="00B50C73">
        <w:t>as to take a few steps back…</w:t>
      </w:r>
    </w:p>
    <w:p w14:paraId="10E28F8E" w14:textId="462E2BB4" w:rsidR="00162074" w:rsidRPr="00B50C73" w:rsidRDefault="00257A1A" w:rsidP="00692F50">
      <w:pPr>
        <w:pStyle w:val="Character"/>
      </w:pPr>
      <w:bookmarkStart w:id="11" w:name="_Hlk93930181"/>
      <w:r w:rsidRPr="00B50C73">
        <w:t>HAL JORDAN</w:t>
      </w:r>
    </w:p>
    <w:p w14:paraId="4FBC9C17" w14:textId="03ECCCB9" w:rsidR="00B249C7" w:rsidRPr="00B50C73" w:rsidRDefault="006E4140" w:rsidP="007E3170">
      <w:pPr>
        <w:pStyle w:val="Line"/>
      </w:pPr>
      <w:r w:rsidRPr="00B50C73">
        <w:rPr>
          <w:iCs/>
        </w:rPr>
        <w:t>(Louder and LOUDER)</w:t>
      </w:r>
      <w:r w:rsidRPr="00B50C73">
        <w:t xml:space="preserve"> In brightest day, in blackest night,</w:t>
      </w:r>
      <w:r w:rsidR="00337F34" w:rsidRPr="00B50C73">
        <w:br/>
      </w:r>
      <w:r w:rsidR="00337F34" w:rsidRPr="00B50C73">
        <w:rPr>
          <w:rFonts w:hint="eastAsia"/>
          <w:lang w:eastAsia="zh-TW"/>
        </w:rPr>
        <w:t>N</w:t>
      </w:r>
      <w:r w:rsidRPr="00B50C73">
        <w:t>o evil shall escape my sight!</w:t>
      </w:r>
      <w:r w:rsidR="00337F34" w:rsidRPr="00B50C73">
        <w:br/>
      </w:r>
      <w:r w:rsidRPr="00B50C73">
        <w:t>Let those who worship evil's might,</w:t>
      </w:r>
      <w:r w:rsidR="00337F34" w:rsidRPr="00B50C73">
        <w:br/>
      </w:r>
      <w:r w:rsidR="00337F34" w:rsidRPr="00B50C73">
        <w:rPr>
          <w:rFonts w:hint="eastAsia"/>
          <w:lang w:eastAsia="zh-TW"/>
        </w:rPr>
        <w:t>B</w:t>
      </w:r>
      <w:r w:rsidRPr="00B50C73">
        <w:t>eware my power, Green Lantern's light!</w:t>
      </w:r>
    </w:p>
    <w:bookmarkEnd w:id="11"/>
    <w:p w14:paraId="3ABF4F39" w14:textId="33A9679E" w:rsidR="00162074" w:rsidRPr="00B50C73" w:rsidRDefault="006E4140" w:rsidP="007E3170">
      <w:r w:rsidRPr="00B50C73">
        <w:t xml:space="preserve">He catches </w:t>
      </w:r>
      <w:r w:rsidR="00534697" w:rsidRPr="00B50C73">
        <w:t>ADELA</w:t>
      </w:r>
      <w:r w:rsidRPr="00B50C73">
        <w:t xml:space="preserve"> </w:t>
      </w:r>
      <w:r w:rsidR="00534697" w:rsidRPr="00B50C73">
        <w:t>CHAN</w:t>
      </w:r>
      <w:r w:rsidRPr="00B50C73">
        <w:t xml:space="preserve"> </w:t>
      </w:r>
      <w:r w:rsidR="005605FE">
        <w:t>JR</w:t>
      </w:r>
      <w:r w:rsidRPr="00B50C73">
        <w:t xml:space="preserve"> on left hand, with </w:t>
      </w:r>
      <w:r w:rsidR="00534697" w:rsidRPr="00B50C73">
        <w:t>ANGELA</w:t>
      </w:r>
      <w:r w:rsidRPr="00B50C73">
        <w:t xml:space="preserve"> </w:t>
      </w:r>
      <w:r w:rsidR="00534697" w:rsidRPr="00B50C73">
        <w:t>CHAN</w:t>
      </w:r>
      <w:r w:rsidRPr="00B50C73">
        <w:t xml:space="preserve"> on right hand, who fires a torchlight aimed at the center of the Green Lantern icon.</w:t>
      </w:r>
    </w:p>
    <w:p w14:paraId="584F11DA" w14:textId="5BEDD14A" w:rsidR="00162074" w:rsidRPr="00B50C73" w:rsidRDefault="00257A1A" w:rsidP="00692F50">
      <w:pPr>
        <w:pStyle w:val="Character"/>
      </w:pPr>
      <w:r w:rsidRPr="00B50C73">
        <w:t xml:space="preserve">ADELA CHAN </w:t>
      </w:r>
      <w:r w:rsidR="005605FE">
        <w:t>JR</w:t>
      </w:r>
    </w:p>
    <w:p w14:paraId="6C6CB15C" w14:textId="77777777" w:rsidR="00162074" w:rsidRPr="00B50C73" w:rsidRDefault="006E4140" w:rsidP="007E3170">
      <w:pPr>
        <w:pStyle w:val="Line"/>
      </w:pPr>
      <w:r w:rsidRPr="00B50C73">
        <w:t>Notice the sign 101! (Striking Hal Jordan)</w:t>
      </w:r>
    </w:p>
    <w:p w14:paraId="20DCF61C" w14:textId="1792896C" w:rsidR="00162074" w:rsidRPr="00B50C73" w:rsidRDefault="00257A1A" w:rsidP="00692F50">
      <w:pPr>
        <w:pStyle w:val="Character"/>
      </w:pPr>
      <w:r w:rsidRPr="00B50C73">
        <w:t>ANGELA CHAN</w:t>
      </w:r>
    </w:p>
    <w:p w14:paraId="57DA4200" w14:textId="77777777" w:rsidR="00162074" w:rsidRPr="00B50C73" w:rsidRDefault="006E4140" w:rsidP="007E3170">
      <w:pPr>
        <w:pStyle w:val="Line"/>
      </w:pPr>
      <w:r w:rsidRPr="00B50C73">
        <w:t>It must be our foe! For our Motherland, we shall exorcize him from head to toe!</w:t>
      </w:r>
    </w:p>
    <w:p w14:paraId="6B22CBD2" w14:textId="3000C87C" w:rsidR="00162074" w:rsidRPr="00B50C73" w:rsidRDefault="00257A1A" w:rsidP="00692F50">
      <w:pPr>
        <w:pStyle w:val="Character"/>
      </w:pPr>
      <w:r w:rsidRPr="00B50C73">
        <w:t>HAL JORDAN</w:t>
      </w:r>
    </w:p>
    <w:p w14:paraId="30F21E9E" w14:textId="6AA9DB6C" w:rsidR="00162074" w:rsidRPr="00B50C73" w:rsidRDefault="005B7D89" w:rsidP="007E3170">
      <w:pPr>
        <w:pStyle w:val="Line"/>
      </w:pPr>
      <w:r w:rsidRPr="00B50C73">
        <w:t xml:space="preserve">(Dropping them) </w:t>
      </w:r>
      <w:r w:rsidR="006E4140" w:rsidRPr="00B50C73">
        <w:t>Chef, make steak out of them! Two thousand dollars!</w:t>
      </w:r>
    </w:p>
    <w:p w14:paraId="538D5975" w14:textId="3352536B" w:rsidR="00162074" w:rsidRPr="00B50C73" w:rsidRDefault="00257A1A" w:rsidP="00692F50">
      <w:pPr>
        <w:pStyle w:val="Character"/>
      </w:pPr>
      <w:r w:rsidRPr="00B50C73">
        <w:t xml:space="preserve">ADELA CHAN </w:t>
      </w:r>
      <w:r w:rsidR="005605FE">
        <w:t>JR</w:t>
      </w:r>
    </w:p>
    <w:p w14:paraId="70ADB0F9" w14:textId="77777777" w:rsidR="00162074" w:rsidRPr="00B50C73" w:rsidRDefault="006E4140" w:rsidP="007E3170">
      <w:pPr>
        <w:pStyle w:val="Line"/>
      </w:pPr>
      <w:r w:rsidRPr="00B50C73">
        <w:t>Ready? (Retreating)</w:t>
      </w:r>
    </w:p>
    <w:p w14:paraId="526B27A2" w14:textId="12F3EFFA" w:rsidR="00162074" w:rsidRPr="00B50C73" w:rsidRDefault="00257A1A" w:rsidP="00692F50">
      <w:pPr>
        <w:pStyle w:val="Character"/>
      </w:pPr>
      <w:r w:rsidRPr="00B50C73">
        <w:t>ANGELA CHAN</w:t>
      </w:r>
    </w:p>
    <w:p w14:paraId="73DC5055" w14:textId="77777777" w:rsidR="00162074" w:rsidRPr="00B50C73" w:rsidRDefault="006E4140" w:rsidP="007E3170">
      <w:pPr>
        <w:pStyle w:val="Line"/>
      </w:pPr>
      <w:r w:rsidRPr="00B50C73">
        <w:t>One! (Swiping Hal Jordan with a pool cue)</w:t>
      </w:r>
    </w:p>
    <w:p w14:paraId="6602CEF4" w14:textId="3E41BB1C" w:rsidR="00162074" w:rsidRPr="00B50C73" w:rsidRDefault="00257A1A" w:rsidP="00692F50">
      <w:pPr>
        <w:pStyle w:val="Character"/>
      </w:pPr>
      <w:r w:rsidRPr="00B50C73">
        <w:t xml:space="preserve">ADELA CHAN </w:t>
      </w:r>
      <w:r w:rsidR="005605FE">
        <w:t>JR</w:t>
      </w:r>
    </w:p>
    <w:p w14:paraId="14CA4D12" w14:textId="77777777" w:rsidR="00162074" w:rsidRPr="00B50C73" w:rsidRDefault="006E4140" w:rsidP="007E3170">
      <w:pPr>
        <w:pStyle w:val="Line"/>
      </w:pPr>
      <w:r w:rsidRPr="00B50C73">
        <w:t>Two! (Swiping him with another pool cue)</w:t>
      </w:r>
    </w:p>
    <w:p w14:paraId="2FFB6AA1" w14:textId="3CD59196" w:rsidR="00162074" w:rsidRPr="00B50C73" w:rsidRDefault="00257A1A" w:rsidP="00692F50">
      <w:pPr>
        <w:pStyle w:val="Character"/>
      </w:pPr>
      <w:r w:rsidRPr="00B50C73">
        <w:t>ANGELA CHAN</w:t>
      </w:r>
    </w:p>
    <w:p w14:paraId="5B367A14" w14:textId="77777777" w:rsidR="00162074" w:rsidRPr="00B50C73" w:rsidRDefault="006E4140" w:rsidP="007E3170">
      <w:pPr>
        <w:pStyle w:val="Line"/>
      </w:pPr>
      <w:r w:rsidRPr="00B50C73">
        <w:t>Three! (Sticking the first pool cue into the green circle)</w:t>
      </w:r>
    </w:p>
    <w:p w14:paraId="53F63811" w14:textId="34A469AE" w:rsidR="00162074" w:rsidRPr="00B50C73" w:rsidRDefault="006E4140" w:rsidP="007E3170">
      <w:r w:rsidRPr="00B50C73">
        <w:t xml:space="preserve">Hal Jordan disappears and </w:t>
      </w:r>
      <w:r w:rsidR="00534697" w:rsidRPr="00B50C73">
        <w:t>ANGELA</w:t>
      </w:r>
      <w:r w:rsidRPr="00B50C73">
        <w:t xml:space="preserve"> </w:t>
      </w:r>
      <w:r w:rsidR="00534697" w:rsidRPr="00B50C73">
        <w:t>CHAN</w:t>
      </w:r>
      <w:r w:rsidRPr="00B50C73">
        <w:t xml:space="preserve">’s cue </w:t>
      </w:r>
      <w:r w:rsidR="00E37077" w:rsidRPr="00B50C73">
        <w:t xml:space="preserve">tip </w:t>
      </w:r>
      <w:r w:rsidRPr="00B50C73">
        <w:t xml:space="preserve">starts to burn. Dark red water flows into the Cellier Steakhouse, </w:t>
      </w:r>
      <w:r w:rsidR="0063408F" w:rsidRPr="00B50C73">
        <w:t>just after</w:t>
      </w:r>
      <w:r w:rsidRPr="00B50C73">
        <w:t xml:space="preserve"> they run out to a higher ground (off-screen).</w:t>
      </w:r>
    </w:p>
    <w:p w14:paraId="07D95F25" w14:textId="2073CC88" w:rsidR="00552093" w:rsidRPr="00B50C73" w:rsidRDefault="00291693" w:rsidP="001919B6">
      <w:pPr>
        <w:pStyle w:val="a"/>
      </w:pPr>
      <w:r w:rsidRPr="00B50C73">
        <w:lastRenderedPageBreak/>
        <w:t>EXT. RUINS OF THE UNITED KINGDOM PAVILION — 18:09</w:t>
      </w:r>
    </w:p>
    <w:p w14:paraId="35A9E329" w14:textId="635B8EA9" w:rsidR="00162074" w:rsidRPr="00B50C73" w:rsidRDefault="006E4140" w:rsidP="007E3170">
      <w:r w:rsidRPr="00B50C73">
        <w:t xml:space="preserve">Wearing a dark plaid jacket, a dark top depicted a bear with the word "MUM" underneath, tan shorts and brown boots, </w:t>
      </w:r>
      <w:r w:rsidR="000676E0" w:rsidRPr="00B50C73">
        <w:t>MERIDA</w:t>
      </w:r>
      <w:r w:rsidRPr="00B50C73">
        <w:t xml:space="preserve"> appears covered by the fallen bricks, tiles, glass and steel, only with her head out, struggling onto a</w:t>
      </w:r>
      <w:r w:rsidR="001C50C6" w:rsidRPr="00B50C73">
        <w:t>n empty</w:t>
      </w:r>
      <w:r w:rsidRPr="00B50C73">
        <w:t xml:space="preserve"> cart. Both </w:t>
      </w:r>
      <w:r w:rsidR="00534697" w:rsidRPr="00B50C73">
        <w:t>ADELA</w:t>
      </w:r>
      <w:r w:rsidRPr="00B50C73">
        <w:t xml:space="preserve"> </w:t>
      </w:r>
      <w:r w:rsidR="00534697" w:rsidRPr="00B50C73">
        <w:t>CHAN</w:t>
      </w:r>
      <w:r w:rsidRPr="00B50C73">
        <w:t xml:space="preserve"> </w:t>
      </w:r>
      <w:r w:rsidR="005605FE">
        <w:t>JR</w:t>
      </w:r>
      <w:r w:rsidRPr="00B50C73">
        <w:t xml:space="preserve"> and </w:t>
      </w:r>
      <w:r w:rsidR="00534697" w:rsidRPr="00B50C73">
        <w:t>ANGELA</w:t>
      </w:r>
      <w:r w:rsidRPr="00B50C73">
        <w:t xml:space="preserve"> </w:t>
      </w:r>
      <w:r w:rsidR="00534697" w:rsidRPr="00B50C73">
        <w:t>CHAN</w:t>
      </w:r>
      <w:r w:rsidRPr="00B50C73">
        <w:t xml:space="preserve"> bend down to her, </w:t>
      </w:r>
      <w:r w:rsidR="00E32B69" w:rsidRPr="00B50C73">
        <w:t>with</w:t>
      </w:r>
      <w:r w:rsidRPr="00B50C73">
        <w:t xml:space="preserve"> the thunderstorm louder and louder, </w:t>
      </w:r>
      <w:r w:rsidR="00E32B69" w:rsidRPr="00B50C73">
        <w:t>sky</w:t>
      </w:r>
      <w:r w:rsidRPr="00B50C73">
        <w:t xml:space="preserve"> darker and darker. Arthur Curry rises from the World Showcase Lagoon.</w:t>
      </w:r>
    </w:p>
    <w:p w14:paraId="517C5E35" w14:textId="44CC87C8" w:rsidR="00162074" w:rsidRPr="00B50C73" w:rsidRDefault="00257A1A" w:rsidP="00692F50">
      <w:pPr>
        <w:pStyle w:val="Character"/>
      </w:pPr>
      <w:r w:rsidRPr="00B50C73">
        <w:t>ARTHUR CURRY</w:t>
      </w:r>
    </w:p>
    <w:p w14:paraId="2B36E794" w14:textId="77777777" w:rsidR="00162074" w:rsidRPr="00B50C73" w:rsidRDefault="006E4140" w:rsidP="007E3170">
      <w:pPr>
        <w:pStyle w:val="Line"/>
      </w:pPr>
      <w:r w:rsidRPr="00B50C73">
        <w:t>HERE! TWO FOWLS ARE RUINING OUR KINGDOM!</w:t>
      </w:r>
    </w:p>
    <w:p w14:paraId="745EE7D0" w14:textId="3149103A" w:rsidR="00162074" w:rsidRPr="00B50C73" w:rsidRDefault="00257A1A" w:rsidP="00692F50">
      <w:pPr>
        <w:pStyle w:val="Character"/>
      </w:pPr>
      <w:r w:rsidRPr="00B50C73">
        <w:t xml:space="preserve">ADELA CHAN </w:t>
      </w:r>
      <w:r w:rsidR="005605FE">
        <w:t>JR</w:t>
      </w:r>
      <w:r w:rsidRPr="00B50C73">
        <w:t>, ANGELA CHAN</w:t>
      </w:r>
    </w:p>
    <w:p w14:paraId="77F0089A" w14:textId="5AC88A07" w:rsidR="00162074" w:rsidRPr="00B50C73" w:rsidRDefault="006E4140" w:rsidP="007E3170">
      <w:pPr>
        <w:pStyle w:val="Line"/>
      </w:pPr>
      <w:r w:rsidRPr="00B50C73">
        <w:t>Are you kidding</w:t>
      </w:r>
      <w:r w:rsidR="00CA3B7E" w:rsidRPr="00B50C73">
        <w:t xml:space="preserve"> sir</w:t>
      </w:r>
      <w:r w:rsidRPr="00B50C73">
        <w:t xml:space="preserve">? </w:t>
      </w:r>
      <w:r w:rsidRPr="00B50C73">
        <w:rPr>
          <w:iCs/>
        </w:rPr>
        <w:t>(Waving pool cues)</w:t>
      </w:r>
      <w:r w:rsidRPr="00B50C73">
        <w:t xml:space="preserve"> Here is not your Kingdom! </w:t>
      </w:r>
    </w:p>
    <w:p w14:paraId="4E86E778" w14:textId="3C68258B" w:rsidR="00162074" w:rsidRPr="00B50C73" w:rsidRDefault="00257A1A" w:rsidP="00692F50">
      <w:pPr>
        <w:pStyle w:val="Character"/>
      </w:pPr>
      <w:r w:rsidRPr="00B50C73">
        <w:t>HARRY POTTER</w:t>
      </w:r>
    </w:p>
    <w:p w14:paraId="286AB33F" w14:textId="205AA7B3" w:rsidR="00162074" w:rsidRPr="00B50C73" w:rsidRDefault="006E4140" w:rsidP="007E3170">
      <w:pPr>
        <w:pStyle w:val="Line"/>
      </w:pPr>
      <w:r w:rsidRPr="00B50C73">
        <w:t xml:space="preserve">(Points his wand to </w:t>
      </w:r>
      <w:r w:rsidR="00916F11" w:rsidRPr="00B50C73">
        <w:t>some</w:t>
      </w:r>
      <w:r w:rsidRPr="00B50C73">
        <w:t xml:space="preserve"> tile</w:t>
      </w:r>
      <w:r w:rsidR="00916F11" w:rsidRPr="00B50C73">
        <w:t>s</w:t>
      </w:r>
      <w:r w:rsidRPr="00B50C73">
        <w:t>) ACCIO!</w:t>
      </w:r>
    </w:p>
    <w:p w14:paraId="206B4AC2" w14:textId="34DDCEA6" w:rsidR="00162074" w:rsidRPr="00B50C73" w:rsidRDefault="006E4140" w:rsidP="007E3170">
      <w:r w:rsidRPr="00B50C73">
        <w:t xml:space="preserve">A deadly blue light emits from his wand when </w:t>
      </w:r>
      <w:r w:rsidR="00534697" w:rsidRPr="00B50C73">
        <w:t>ADELA</w:t>
      </w:r>
      <w:r w:rsidRPr="00B50C73">
        <w:t xml:space="preserve"> </w:t>
      </w:r>
      <w:r w:rsidR="00534697" w:rsidRPr="00B50C73">
        <w:t>CHAN</w:t>
      </w:r>
      <w:r w:rsidRPr="00B50C73">
        <w:t xml:space="preserve"> </w:t>
      </w:r>
      <w:r w:rsidR="005605FE">
        <w:t>JR</w:t>
      </w:r>
      <w:r w:rsidRPr="00B50C73">
        <w:t xml:space="preserve"> fend it off by pointing it with her pool cue tip.</w:t>
      </w:r>
    </w:p>
    <w:p w14:paraId="4F1FCA45" w14:textId="05B9B777" w:rsidR="00162074" w:rsidRPr="00B50C73" w:rsidRDefault="00257A1A" w:rsidP="00692F50">
      <w:pPr>
        <w:pStyle w:val="Character"/>
      </w:pPr>
      <w:r w:rsidRPr="00B50C73">
        <w:t xml:space="preserve">ADELA CHAN </w:t>
      </w:r>
      <w:r w:rsidR="005605FE">
        <w:t>JR</w:t>
      </w:r>
    </w:p>
    <w:p w14:paraId="119F9216" w14:textId="77777777" w:rsidR="00162074" w:rsidRPr="00B50C73" w:rsidRDefault="006E4140" w:rsidP="007E3170">
      <w:pPr>
        <w:pStyle w:val="Line"/>
      </w:pPr>
      <w:r w:rsidRPr="00B50C73">
        <w:t>Reverse Spell!</w:t>
      </w:r>
    </w:p>
    <w:p w14:paraId="31B40160" w14:textId="46C3D9F4" w:rsidR="00162074" w:rsidRPr="00B50C73" w:rsidRDefault="006E4140" w:rsidP="007E3170">
      <w:r w:rsidRPr="00B50C73">
        <w:t xml:space="preserve">Harry Potter </w:t>
      </w:r>
      <w:r w:rsidR="00916F11" w:rsidRPr="00B50C73">
        <w:t xml:space="preserve">as well as the tiles </w:t>
      </w:r>
      <w:r w:rsidRPr="00B50C73">
        <w:t>slips into the Lagoon.</w:t>
      </w:r>
    </w:p>
    <w:p w14:paraId="61A5A03B" w14:textId="1CF4DB85" w:rsidR="00162074" w:rsidRPr="00B50C73" w:rsidRDefault="00257A1A" w:rsidP="00692F50">
      <w:pPr>
        <w:pStyle w:val="Character"/>
      </w:pPr>
      <w:r w:rsidRPr="00B50C73">
        <w:t>MERIDA</w:t>
      </w:r>
    </w:p>
    <w:p w14:paraId="2A00E7E7" w14:textId="296CBECE" w:rsidR="00162074" w:rsidRPr="00B50C73" w:rsidRDefault="006E4140" w:rsidP="007E3170">
      <w:pPr>
        <w:pStyle w:val="Line"/>
      </w:pPr>
      <w:r w:rsidRPr="00B50C73">
        <w:t xml:space="preserve">What </w:t>
      </w:r>
      <w:r w:rsidR="00DB1F7C" w:rsidRPr="00B50C73">
        <w:t>…</w:t>
      </w:r>
      <w:r w:rsidR="00DB1F7C" w:rsidRPr="00B50C73">
        <w:rPr>
          <w:rFonts w:hint="eastAsia"/>
          <w:lang w:eastAsia="zh-TW"/>
        </w:rPr>
        <w:t xml:space="preserve"> </w:t>
      </w:r>
      <w:r w:rsidRPr="00B50C73">
        <w:t xml:space="preserve">is </w:t>
      </w:r>
      <w:r w:rsidR="00DB1F7C" w:rsidRPr="00B50C73">
        <w:t>…</w:t>
      </w:r>
      <w:r w:rsidR="00DB1F7C" w:rsidRPr="00B50C73">
        <w:rPr>
          <w:rFonts w:hint="eastAsia"/>
          <w:lang w:eastAsia="zh-TW"/>
        </w:rPr>
        <w:t xml:space="preserve"> </w:t>
      </w:r>
      <w:r w:rsidRPr="00B50C73">
        <w:t xml:space="preserve">happening </w:t>
      </w:r>
      <w:r w:rsidR="00DB1F7C" w:rsidRPr="00B50C73">
        <w:t>…</w:t>
      </w:r>
      <w:r w:rsidR="00DB1F7C" w:rsidRPr="00B50C73">
        <w:rPr>
          <w:rFonts w:hint="eastAsia"/>
          <w:lang w:eastAsia="zh-TW"/>
        </w:rPr>
        <w:t xml:space="preserve"> </w:t>
      </w:r>
      <w:r w:rsidRPr="00B50C73">
        <w:t>outside</w:t>
      </w:r>
      <w:r w:rsidR="00DB1F7C" w:rsidRPr="00B50C73">
        <w:rPr>
          <w:rFonts w:hint="eastAsia"/>
          <w:lang w:eastAsia="zh-TW"/>
        </w:rPr>
        <w:t xml:space="preserve"> </w:t>
      </w:r>
      <w:r w:rsidR="00DB1F7C" w:rsidRPr="00B50C73">
        <w:t>…</w:t>
      </w:r>
      <w:r w:rsidR="00E7655B" w:rsidRPr="00B50C73">
        <w:rPr>
          <w:rFonts w:hint="eastAsia"/>
          <w:lang w:eastAsia="zh-TW"/>
        </w:rPr>
        <w:t>?</w:t>
      </w:r>
    </w:p>
    <w:p w14:paraId="7FCD550B" w14:textId="1EF3E41B" w:rsidR="00162074" w:rsidRPr="00B50C73" w:rsidRDefault="00257A1A" w:rsidP="00692F50">
      <w:pPr>
        <w:pStyle w:val="Character"/>
      </w:pPr>
      <w:r w:rsidRPr="00B50C73">
        <w:t xml:space="preserve">ADELA CHAN </w:t>
      </w:r>
      <w:r w:rsidR="005605FE">
        <w:t>JR</w:t>
      </w:r>
    </w:p>
    <w:p w14:paraId="034475D2" w14:textId="50A20B38" w:rsidR="00162074" w:rsidRPr="00B50C73" w:rsidRDefault="00204995" w:rsidP="007E3170">
      <w:pPr>
        <w:pStyle w:val="Line"/>
      </w:pPr>
      <w:r w:rsidRPr="00B50C73">
        <w:t>Y</w:t>
      </w:r>
      <w:r w:rsidR="006E4140" w:rsidRPr="00B50C73">
        <w:t>our friend Mulan is interned in Canada Pavilion nearby.</w:t>
      </w:r>
    </w:p>
    <w:p w14:paraId="74689F46" w14:textId="59552D83" w:rsidR="00162074" w:rsidRPr="00B50C73" w:rsidRDefault="00257A1A" w:rsidP="00692F50">
      <w:pPr>
        <w:pStyle w:val="Character"/>
      </w:pPr>
      <w:r w:rsidRPr="00B50C73">
        <w:t>ANGELA CHAN</w:t>
      </w:r>
    </w:p>
    <w:p w14:paraId="308BB3A4" w14:textId="6536AABE" w:rsidR="00162074" w:rsidRPr="00B50C73" w:rsidRDefault="000668EF" w:rsidP="000C5197">
      <w:pPr>
        <w:pStyle w:val="Line"/>
        <w:rPr>
          <w:lang w:eastAsia="zh-TW"/>
        </w:rPr>
      </w:pPr>
      <w:r w:rsidRPr="00B50C73">
        <w:t xml:space="preserve">Thank goodness that </w:t>
      </w:r>
      <w:r w:rsidRPr="00B50C73">
        <w:rPr>
          <w:rFonts w:hint="eastAsia"/>
          <w:lang w:eastAsia="zh-TW"/>
        </w:rPr>
        <w:t>t</w:t>
      </w:r>
      <w:r w:rsidRPr="00B50C73">
        <w:rPr>
          <w:lang w:eastAsia="zh-TW"/>
        </w:rPr>
        <w:t xml:space="preserve">here’s no </w:t>
      </w:r>
      <w:r w:rsidRPr="00B50C73">
        <w:t>deliberate destruction of this Pavilion.</w:t>
      </w:r>
      <w:r w:rsidRPr="00B50C73">
        <w:rPr>
          <w:rFonts w:hint="eastAsia"/>
          <w:lang w:eastAsia="zh-TW"/>
        </w:rPr>
        <w:t xml:space="preserve"> We</w:t>
      </w:r>
      <w:r w:rsidRPr="00B50C73">
        <w:rPr>
          <w:lang w:eastAsia="zh-TW"/>
        </w:rPr>
        <w:t xml:space="preserve"> can help.</w:t>
      </w:r>
      <w:r w:rsidR="008B5AEB" w:rsidRPr="00B50C73">
        <w:t xml:space="preserve"> (Throwing bricks to </w:t>
      </w:r>
      <w:r w:rsidR="00AE0618" w:rsidRPr="00B50C73">
        <w:t>the</w:t>
      </w:r>
      <w:r w:rsidR="008B5AEB" w:rsidRPr="00B50C73">
        <w:t xml:space="preserve"> cart</w:t>
      </w:r>
      <w:r w:rsidR="000C5197" w:rsidRPr="00B50C73">
        <w:t xml:space="preserve">, together with ADELA CHAN </w:t>
      </w:r>
      <w:r w:rsidR="005605FE">
        <w:t>JR</w:t>
      </w:r>
      <w:r w:rsidR="008B5AEB" w:rsidRPr="00B50C73">
        <w:t>)</w:t>
      </w:r>
    </w:p>
    <w:p w14:paraId="7A77796F" w14:textId="7B262C8B" w:rsidR="00162074" w:rsidRPr="00B50C73" w:rsidRDefault="000676E0" w:rsidP="007E3170">
      <w:r w:rsidRPr="00B50C73">
        <w:t>MERIDA</w:t>
      </w:r>
      <w:r w:rsidR="006E4140" w:rsidRPr="00B50C73">
        <w:t xml:space="preserve"> stands up with the aid of </w:t>
      </w:r>
      <w:r w:rsidR="00534697" w:rsidRPr="00B50C73">
        <w:t>ADELA</w:t>
      </w:r>
      <w:r w:rsidR="006E4140" w:rsidRPr="00B50C73">
        <w:t xml:space="preserve"> and </w:t>
      </w:r>
      <w:r w:rsidR="00534697" w:rsidRPr="00B50C73">
        <w:t>ANGELA</w:t>
      </w:r>
      <w:r w:rsidR="006E4140" w:rsidRPr="00B50C73">
        <w:t xml:space="preserve"> </w:t>
      </w:r>
      <w:r w:rsidR="00534697" w:rsidRPr="00B50C73">
        <w:t>CHAN</w:t>
      </w:r>
      <w:r w:rsidR="006E4140" w:rsidRPr="00B50C73">
        <w:t xml:space="preserve"> who has removed the ruins over </w:t>
      </w:r>
      <w:r w:rsidRPr="00B50C73">
        <w:t>MERIDA</w:t>
      </w:r>
      <w:r w:rsidR="006E4140" w:rsidRPr="00B50C73">
        <w:t>.</w:t>
      </w:r>
    </w:p>
    <w:p w14:paraId="547A95E1" w14:textId="157C5BB5" w:rsidR="00162074" w:rsidRPr="00B50C73" w:rsidRDefault="00257A1A" w:rsidP="00692F50">
      <w:pPr>
        <w:pStyle w:val="Character"/>
      </w:pPr>
      <w:r w:rsidRPr="00B50C73">
        <w:t>MERIDA</w:t>
      </w:r>
    </w:p>
    <w:p w14:paraId="7DD4AAA2" w14:textId="77777777" w:rsidR="00162074" w:rsidRPr="00B50C73" w:rsidRDefault="006E4140" w:rsidP="007E3170">
      <w:pPr>
        <w:pStyle w:val="Line"/>
      </w:pPr>
      <w:r w:rsidRPr="00B50C73">
        <w:t>Well, done! Nobody will harry us!</w:t>
      </w:r>
    </w:p>
    <w:p w14:paraId="62A2F725" w14:textId="04C8EFD6" w:rsidR="00162074" w:rsidRPr="00B50C73" w:rsidRDefault="006E4140" w:rsidP="007E3170">
      <w:r w:rsidRPr="00B50C73">
        <w:lastRenderedPageBreak/>
        <w:t xml:space="preserve">Suddenly, </w:t>
      </w:r>
      <w:r w:rsidR="001B1DA2" w:rsidRPr="00B50C73">
        <w:t>Ron Weasley</w:t>
      </w:r>
      <w:r w:rsidRPr="00B50C73">
        <w:t xml:space="preserve"> appears from behind </w:t>
      </w:r>
      <w:r w:rsidR="00EB5200" w:rsidRPr="00B50C73">
        <w:t>MERIDA</w:t>
      </w:r>
      <w:r w:rsidRPr="00B50C73">
        <w:t>.</w:t>
      </w:r>
    </w:p>
    <w:p w14:paraId="2CBA786A" w14:textId="1CD40FAB" w:rsidR="00162074" w:rsidRPr="00B50C73" w:rsidRDefault="00257A1A" w:rsidP="00692F50">
      <w:pPr>
        <w:pStyle w:val="Character"/>
      </w:pPr>
      <w:r w:rsidRPr="00B50C73">
        <w:t>RON WEASLEY</w:t>
      </w:r>
    </w:p>
    <w:p w14:paraId="2BFE500E" w14:textId="31A8D1B5" w:rsidR="00EB5200" w:rsidRPr="00B50C73" w:rsidRDefault="00EF786A" w:rsidP="007E3170">
      <w:pPr>
        <w:pStyle w:val="Line"/>
      </w:pPr>
      <w:r w:rsidRPr="00B50C73">
        <w:t>PETRIFICUS TOTALUS!</w:t>
      </w:r>
    </w:p>
    <w:p w14:paraId="003FFBBA" w14:textId="77777777" w:rsidR="00EB5200" w:rsidRPr="00B50C73" w:rsidRDefault="00EB5200" w:rsidP="00EB5200"/>
    <w:p w14:paraId="22BA361C" w14:textId="358E94AF" w:rsidR="00EB5200" w:rsidRPr="00B50C73" w:rsidRDefault="00EB5200" w:rsidP="00EB5200">
      <w:pPr>
        <w:pStyle w:val="Character"/>
      </w:pPr>
      <w:r w:rsidRPr="00B50C73">
        <w:t>RON WEASLEY</w:t>
      </w:r>
    </w:p>
    <w:p w14:paraId="08AA43F1" w14:textId="5651FF41" w:rsidR="00162074" w:rsidRPr="00B50C73" w:rsidRDefault="00AF4A13" w:rsidP="007E3170">
      <w:pPr>
        <w:pStyle w:val="Line"/>
        <w:rPr>
          <w:rFonts w:eastAsia="宋体"/>
        </w:rPr>
      </w:pPr>
      <w:r w:rsidRPr="00B50C73">
        <w:t>INCENDIO</w:t>
      </w:r>
      <w:r w:rsidR="006E4140" w:rsidRPr="00B50C73">
        <w:t>!</w:t>
      </w:r>
    </w:p>
    <w:p w14:paraId="06FD2854" w14:textId="033AC8B7" w:rsidR="00162074" w:rsidRPr="00B50C73" w:rsidRDefault="006E4140" w:rsidP="007E3170">
      <w:r w:rsidRPr="00B50C73">
        <w:t xml:space="preserve">On the wood ruins raises a fire. </w:t>
      </w:r>
      <w:r w:rsidR="009156CA" w:rsidRPr="00B50C73">
        <w:t xml:space="preserve">After igniting ADELA CHAN </w:t>
      </w:r>
      <w:r w:rsidR="005605FE">
        <w:t>JR</w:t>
      </w:r>
      <w:r w:rsidR="009156CA" w:rsidRPr="00B50C73">
        <w:t xml:space="preserve">’s </w:t>
      </w:r>
      <w:r w:rsidR="00E9461C" w:rsidRPr="00B50C73">
        <w:t xml:space="preserve">cue tip, </w:t>
      </w:r>
      <w:r w:rsidR="00534697" w:rsidRPr="00B50C73">
        <w:t>ADELA</w:t>
      </w:r>
      <w:r w:rsidRPr="00B50C73">
        <w:t xml:space="preserve"> </w:t>
      </w:r>
      <w:r w:rsidR="00534697" w:rsidRPr="00B50C73">
        <w:t>CHAN</w:t>
      </w:r>
      <w:r w:rsidRPr="00B50C73">
        <w:t xml:space="preserve"> </w:t>
      </w:r>
      <w:r w:rsidR="005605FE">
        <w:t>JR</w:t>
      </w:r>
      <w:r w:rsidRPr="00B50C73">
        <w:t xml:space="preserve"> and </w:t>
      </w:r>
      <w:r w:rsidR="00534697" w:rsidRPr="00B50C73">
        <w:t>ANGELA</w:t>
      </w:r>
      <w:r w:rsidRPr="00B50C73">
        <w:t xml:space="preserve"> </w:t>
      </w:r>
      <w:r w:rsidR="00534697" w:rsidRPr="00B50C73">
        <w:t>CHAN</w:t>
      </w:r>
      <w:r w:rsidRPr="00B50C73">
        <w:t xml:space="preserve"> left the scene</w:t>
      </w:r>
      <w:r w:rsidR="00A40A4A" w:rsidRPr="00B50C73">
        <w:t>.</w:t>
      </w:r>
      <w:r w:rsidRPr="00B50C73">
        <w:t xml:space="preserve"> </w:t>
      </w:r>
    </w:p>
    <w:p w14:paraId="535BC522" w14:textId="65D756BC" w:rsidR="00552093" w:rsidRPr="00B50C73" w:rsidRDefault="00291693" w:rsidP="001919B6">
      <w:pPr>
        <w:pStyle w:val="a"/>
      </w:pPr>
      <w:r w:rsidRPr="00B50C73">
        <w:t>EXT. ANOTHER CORNER OF THE UNITED KINGDOM PAVILION RUINS — 18:12</w:t>
      </w:r>
    </w:p>
    <w:p w14:paraId="7278CCEE" w14:textId="6A7823B2" w:rsidR="00162074" w:rsidRPr="00B50C73" w:rsidRDefault="006E4140" w:rsidP="007E3170">
      <w:r w:rsidRPr="00B50C73">
        <w:t xml:space="preserve">Covered by fallen red bricks and timber, </w:t>
      </w:r>
      <w:r w:rsidR="00730577" w:rsidRPr="00B50C73">
        <w:t>AURORA</w:t>
      </w:r>
      <w:r w:rsidRPr="00B50C73">
        <w:t xml:space="preserve"> lies unconscious, dressing a pink headband, a striped, pink long-sleeved pajama with "Nap Queen" in gold letters – over the letter "N" was a crown – dark pink pants with glitters and pink ballet flats. However, she is not bleeding.</w:t>
      </w:r>
    </w:p>
    <w:p w14:paraId="1F5ABC8D" w14:textId="11DDAE53" w:rsidR="00162074" w:rsidRPr="00B50C73" w:rsidRDefault="00257A1A" w:rsidP="00692F50">
      <w:pPr>
        <w:pStyle w:val="Character"/>
      </w:pPr>
      <w:r w:rsidRPr="00B50C73">
        <w:t xml:space="preserve">ADELA CHAN </w:t>
      </w:r>
      <w:r w:rsidR="005605FE">
        <w:t>JR</w:t>
      </w:r>
    </w:p>
    <w:p w14:paraId="77002AE3" w14:textId="0B52BAEE" w:rsidR="00162074" w:rsidRPr="00B50C73" w:rsidRDefault="006E4140" w:rsidP="007E3170">
      <w:pPr>
        <w:pStyle w:val="Line"/>
      </w:pPr>
      <w:r w:rsidRPr="00B50C73">
        <w:t>What a pity, Aurora!</w:t>
      </w:r>
    </w:p>
    <w:p w14:paraId="5C7A331C" w14:textId="3A3C88C8" w:rsidR="00162074" w:rsidRPr="00B50C73" w:rsidRDefault="00257A1A" w:rsidP="00692F50">
      <w:pPr>
        <w:pStyle w:val="Character"/>
      </w:pPr>
      <w:r w:rsidRPr="00B50C73">
        <w:t>ANGELA CHAN</w:t>
      </w:r>
    </w:p>
    <w:p w14:paraId="5707A1B2" w14:textId="77777777" w:rsidR="00162074" w:rsidRPr="00B50C73" w:rsidRDefault="006E4140" w:rsidP="007E3170">
      <w:pPr>
        <w:pStyle w:val="Line"/>
      </w:pPr>
      <w:r w:rsidRPr="00B50C73">
        <w:t>“Dawn”, you mean?</w:t>
      </w:r>
    </w:p>
    <w:p w14:paraId="5AD3126A" w14:textId="13E1DD07" w:rsidR="00162074" w:rsidRPr="00B50C73" w:rsidRDefault="00257A1A" w:rsidP="00692F50">
      <w:pPr>
        <w:pStyle w:val="Character"/>
      </w:pPr>
      <w:r w:rsidRPr="00B50C73">
        <w:t>AURORA</w:t>
      </w:r>
    </w:p>
    <w:p w14:paraId="6E7643CC" w14:textId="77777777" w:rsidR="00162074" w:rsidRPr="00B50C73" w:rsidRDefault="006E4140" w:rsidP="007E3170">
      <w:pPr>
        <w:pStyle w:val="Line"/>
      </w:pPr>
      <w:r w:rsidRPr="00B50C73">
        <w:t>Yes, as the sky is darkening!</w:t>
      </w:r>
    </w:p>
    <w:p w14:paraId="3EA44402" w14:textId="3458F3DA" w:rsidR="00162074" w:rsidRPr="00B50C73" w:rsidRDefault="006E4140" w:rsidP="007E3170">
      <w:r w:rsidRPr="00B50C73">
        <w:t xml:space="preserve">Having </w:t>
      </w:r>
      <w:r w:rsidR="00075318" w:rsidRPr="00B50C73">
        <w:t>rescued AURORA out</w:t>
      </w:r>
      <w:r w:rsidRPr="00B50C73">
        <w:t xml:space="preserve">,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w:t>
      </w:r>
      <w:r w:rsidR="00280A25" w:rsidRPr="00B50C73">
        <w:t>return</w:t>
      </w:r>
      <w:r w:rsidR="00EE4FE2" w:rsidRPr="00B50C73">
        <w:t xml:space="preserve"> </w:t>
      </w:r>
      <w:r w:rsidR="00280A25" w:rsidRPr="00B50C73">
        <w:t>to</w:t>
      </w:r>
      <w:r w:rsidR="00EE4FE2" w:rsidRPr="00B50C73">
        <w:t xml:space="preserve"> MERIDA</w:t>
      </w:r>
      <w:r w:rsidR="006C6E5A" w:rsidRPr="00B50C73">
        <w:t xml:space="preserve">, </w:t>
      </w:r>
      <w:r w:rsidRPr="00B50C73">
        <w:t>only to be tripped by Daffy Duck dressed as Donald Duck</w:t>
      </w:r>
      <w:r w:rsidR="00017E8B" w:rsidRPr="00B50C73">
        <w:rPr>
          <w:rFonts w:ascii="PMingLiU" w:eastAsia="PMingLiU" w:hAnsi="PMingLiU" w:cs="PMingLiU"/>
        </w:rPr>
        <w:t>.</w:t>
      </w:r>
    </w:p>
    <w:p w14:paraId="3ED1E3C8" w14:textId="235A95B0" w:rsidR="00162074" w:rsidRPr="00B50C73" w:rsidRDefault="00257A1A" w:rsidP="00692F50">
      <w:pPr>
        <w:pStyle w:val="Character"/>
      </w:pPr>
      <w:bookmarkStart w:id="12" w:name="_Hlk94097035"/>
      <w:r w:rsidRPr="00B50C73">
        <w:t>(ELMER FUDD)</w:t>
      </w:r>
    </w:p>
    <w:p w14:paraId="151C4E72" w14:textId="538FC391" w:rsidR="00162074" w:rsidRPr="00B50C73" w:rsidRDefault="006E4140" w:rsidP="007E3170">
      <w:pPr>
        <w:pStyle w:val="Line"/>
      </w:pPr>
      <w:r w:rsidRPr="00B50C73">
        <w:t>Huh-huh-huh-huh-uh!</w:t>
      </w:r>
    </w:p>
    <w:bookmarkEnd w:id="12"/>
    <w:p w14:paraId="4D4E758E" w14:textId="0E111E17" w:rsidR="00F054CB" w:rsidRPr="00B50C73" w:rsidRDefault="00F054CB" w:rsidP="00F054CB">
      <w:r w:rsidRPr="00B50C73">
        <w:t xml:space="preserve">When Elmer Fudd attempts to clutch ADELA and ANGELA CHAN, both </w:t>
      </w:r>
      <w:r w:rsidR="008E1438" w:rsidRPr="00B50C73">
        <w:t>abscond</w:t>
      </w:r>
      <w:r w:rsidRPr="00B50C73">
        <w:t xml:space="preserve">, </w:t>
      </w:r>
      <w:r w:rsidR="00000488" w:rsidRPr="00B50C73">
        <w:t>leaving</w:t>
      </w:r>
      <w:r w:rsidRPr="00B50C73">
        <w:t xml:space="preserve"> AURORA entrapped (off-screen).</w:t>
      </w:r>
    </w:p>
    <w:p w14:paraId="79FA1645" w14:textId="5F2931E3" w:rsidR="00162074" w:rsidRPr="00B50C73" w:rsidRDefault="00257A1A" w:rsidP="00692F50">
      <w:pPr>
        <w:pStyle w:val="Character"/>
      </w:pPr>
      <w:r w:rsidRPr="00B50C73">
        <w:t>(DAFFY DUCK)</w:t>
      </w:r>
    </w:p>
    <w:p w14:paraId="0A355160" w14:textId="77777777" w:rsidR="00162074" w:rsidRPr="00B50C73" w:rsidRDefault="006E4140" w:rsidP="007E3170">
      <w:pPr>
        <w:pStyle w:val="Line"/>
      </w:pPr>
      <w:bookmarkStart w:id="13" w:name="_Hlk94105200"/>
      <w:r w:rsidRPr="00B50C73">
        <w:t>You're despicable, VERY despicable, and MORE THAN despicable.</w:t>
      </w:r>
    </w:p>
    <w:bookmarkEnd w:id="13"/>
    <w:p w14:paraId="3A7F908A" w14:textId="532395B4" w:rsidR="00162074" w:rsidRPr="00B50C73" w:rsidRDefault="006E4140" w:rsidP="007E3170">
      <w:r w:rsidRPr="00B50C73">
        <w:lastRenderedPageBreak/>
        <w:t xml:space="preserve">The sun falls into the distance behind the screen. </w:t>
      </w:r>
      <w:r w:rsidR="00584938" w:rsidRPr="00B50C73">
        <w:t>ADELA and ANGELA CHAN Walk out of the screen.</w:t>
      </w:r>
    </w:p>
    <w:p w14:paraId="4AD8CE9B" w14:textId="2F5B406D" w:rsidR="00162074" w:rsidRPr="00B50C73" w:rsidRDefault="00584938" w:rsidP="00692F50">
      <w:pPr>
        <w:pStyle w:val="Character"/>
      </w:pPr>
      <w:r w:rsidRPr="00B50C73">
        <w:rPr>
          <w:rFonts w:ascii="PMingLiU" w:eastAsia="PMingLiU" w:hAnsi="PMingLiU" w:hint="eastAsia"/>
          <w:lang w:eastAsia="zh-TW"/>
        </w:rPr>
        <w:t>(</w:t>
      </w:r>
      <w:r w:rsidR="00257A1A" w:rsidRPr="00B50C73">
        <w:t xml:space="preserve">ADELA CHAN </w:t>
      </w:r>
      <w:r w:rsidR="005605FE">
        <w:t>JR</w:t>
      </w:r>
      <w:r w:rsidRPr="00B50C73">
        <w:rPr>
          <w:rFonts w:ascii="PMingLiU" w:eastAsia="PMingLiU" w:hAnsi="PMingLiU" w:hint="eastAsia"/>
          <w:lang w:eastAsia="zh-TW"/>
        </w:rPr>
        <w:t>)</w:t>
      </w:r>
    </w:p>
    <w:p w14:paraId="7A7AED4B" w14:textId="77777777" w:rsidR="00162074" w:rsidRPr="00B50C73" w:rsidRDefault="006E4140" w:rsidP="007E3170">
      <w:pPr>
        <w:pStyle w:val="Line"/>
      </w:pPr>
      <w:r w:rsidRPr="00B50C73">
        <w:t>Daffy is despicable, too.</w:t>
      </w:r>
    </w:p>
    <w:p w14:paraId="080B9BE5" w14:textId="3CCFFB5E" w:rsidR="00552093" w:rsidRPr="00B50C73" w:rsidRDefault="00291693" w:rsidP="001919B6">
      <w:pPr>
        <w:pStyle w:val="a"/>
      </w:pPr>
      <w:r w:rsidRPr="00B50C73">
        <w:t>INT. IMAGINATION PAVILION — 18:13</w:t>
      </w:r>
    </w:p>
    <w:p w14:paraId="1158A6DD" w14:textId="136E8538" w:rsidR="00162074" w:rsidRPr="00B50C73" w:rsidRDefault="006E4140" w:rsidP="007E3170">
      <w:r w:rsidRPr="00B50C73">
        <w:t xml:space="preserve">As the glass pyramids </w:t>
      </w:r>
      <w:r w:rsidR="00111136" w:rsidRPr="00B50C73">
        <w:t xml:space="preserve">are </w:t>
      </w:r>
      <w:r w:rsidRPr="00B50C73">
        <w:t xml:space="preserve">opaqued by an invasive species of vine, </w:t>
      </w:r>
      <w:r w:rsidR="00534697" w:rsidRPr="00B50C73">
        <w:t>ADELA</w:t>
      </w:r>
      <w:r w:rsidRPr="00B50C73">
        <w:t xml:space="preserve"> </w:t>
      </w:r>
      <w:r w:rsidR="00534697" w:rsidRPr="00B50C73">
        <w:t>CHAN</w:t>
      </w:r>
      <w:r w:rsidRPr="00B50C73">
        <w:t xml:space="preserve"> </w:t>
      </w:r>
      <w:r w:rsidR="005605FE">
        <w:t>JR</w:t>
      </w:r>
      <w:r w:rsidRPr="00B50C73">
        <w:t xml:space="preserve"> and </w:t>
      </w:r>
      <w:r w:rsidR="00534697" w:rsidRPr="00B50C73">
        <w:t>ANGELA</w:t>
      </w:r>
      <w:r w:rsidRPr="00B50C73">
        <w:t xml:space="preserve"> </w:t>
      </w:r>
      <w:r w:rsidR="00534697" w:rsidRPr="00B50C73">
        <w:t>CHAN</w:t>
      </w:r>
      <w:r w:rsidRPr="00B50C73">
        <w:t xml:space="preserve"> are feeling their way towards a </w:t>
      </w:r>
      <w:r w:rsidR="00C63FCE" w:rsidRPr="00B50C73">
        <w:t>gold</w:t>
      </w:r>
      <w:r w:rsidR="00597BBB" w:rsidRPr="00B50C73">
        <w:t>en</w:t>
      </w:r>
      <w:r w:rsidRPr="00B50C73">
        <w:t xml:space="preserve"> glow.</w:t>
      </w:r>
    </w:p>
    <w:p w14:paraId="11061739" w14:textId="286DAF81" w:rsidR="00162074" w:rsidRPr="00B50C73" w:rsidRDefault="00257A1A" w:rsidP="00692F50">
      <w:pPr>
        <w:pStyle w:val="Character"/>
      </w:pPr>
      <w:r w:rsidRPr="00B50C73">
        <w:t xml:space="preserve">ADELA CHAN </w:t>
      </w:r>
      <w:r w:rsidR="005605FE">
        <w:t>JR</w:t>
      </w:r>
    </w:p>
    <w:p w14:paraId="31B59C42" w14:textId="77777777" w:rsidR="00162074" w:rsidRPr="00B50C73" w:rsidRDefault="006E4140" w:rsidP="007E3170">
      <w:pPr>
        <w:pStyle w:val="Line"/>
      </w:pPr>
      <w:r w:rsidRPr="00B50C73">
        <w:t>Let’s Journey into Imagination with Figment!</w:t>
      </w:r>
    </w:p>
    <w:p w14:paraId="1F384C72" w14:textId="69C71668" w:rsidR="00162074" w:rsidRPr="00B50C73" w:rsidRDefault="00257A1A" w:rsidP="00692F50">
      <w:pPr>
        <w:pStyle w:val="Character"/>
      </w:pPr>
      <w:r w:rsidRPr="00B50C73">
        <w:t>(RAPUNZEL)</w:t>
      </w:r>
    </w:p>
    <w:p w14:paraId="4DD97B4B" w14:textId="359018A8" w:rsidR="00162074" w:rsidRPr="00B50C73" w:rsidRDefault="004F2B68" w:rsidP="007E3170">
      <w:pPr>
        <w:pStyle w:val="Line"/>
      </w:pPr>
      <w:r w:rsidRPr="00B50C73">
        <w:t>(</w:t>
      </w:r>
      <w:r w:rsidR="008B4593" w:rsidRPr="00B50C73">
        <w:t>In low voice</w:t>
      </w:r>
      <w:r w:rsidRPr="00B50C73">
        <w:t xml:space="preserve">) </w:t>
      </w:r>
      <w:r w:rsidR="006E4140" w:rsidRPr="00B50C73">
        <w:t>Sorry, Figment was killed yesterday</w:t>
      </w:r>
      <w:r w:rsidR="001B548C" w:rsidRPr="00B50C73">
        <w:t>…</w:t>
      </w:r>
    </w:p>
    <w:p w14:paraId="2B5BC9D5" w14:textId="0C029389" w:rsidR="00162074" w:rsidRPr="00B50C73" w:rsidRDefault="00257A1A" w:rsidP="00692F50">
      <w:pPr>
        <w:pStyle w:val="Character"/>
      </w:pPr>
      <w:r w:rsidRPr="00B50C73">
        <w:t>ANGELA CHAN</w:t>
      </w:r>
    </w:p>
    <w:p w14:paraId="31FDFA96" w14:textId="358EB0F8" w:rsidR="00162074" w:rsidRPr="00B50C73" w:rsidRDefault="006E4140" w:rsidP="00282A1C">
      <w:pPr>
        <w:pStyle w:val="Line"/>
      </w:pPr>
      <w:r w:rsidRPr="00B50C73">
        <w:t>What if we visit What-if Labs?</w:t>
      </w:r>
    </w:p>
    <w:p w14:paraId="77831851" w14:textId="0BFE1AE3" w:rsidR="00162074" w:rsidRPr="00B50C73" w:rsidRDefault="00257A1A" w:rsidP="00692F50">
      <w:pPr>
        <w:pStyle w:val="Character"/>
      </w:pPr>
      <w:r w:rsidRPr="00B50C73">
        <w:t>(RAPUNZEL)</w:t>
      </w:r>
    </w:p>
    <w:p w14:paraId="7B48D4BB" w14:textId="6C9A761E" w:rsidR="00162074" w:rsidRPr="00B50C73" w:rsidRDefault="008B4593" w:rsidP="007E3170">
      <w:pPr>
        <w:pStyle w:val="Line"/>
      </w:pPr>
      <w:r w:rsidRPr="00B50C73">
        <w:t xml:space="preserve">(In low voice) </w:t>
      </w:r>
      <w:r w:rsidR="006E4140" w:rsidRPr="00B50C73">
        <w:t xml:space="preserve">Sorry, </w:t>
      </w:r>
      <w:r w:rsidR="0046737F" w:rsidRPr="00B50C73">
        <w:t>with</w:t>
      </w:r>
      <w:r w:rsidR="006E4140" w:rsidRPr="00B50C73">
        <w:t xml:space="preserve"> hands tied together by a Martian, I can’t leave now.</w:t>
      </w:r>
    </w:p>
    <w:p w14:paraId="34160D22" w14:textId="05B04B8F" w:rsidR="00162074" w:rsidRPr="00B50C73" w:rsidRDefault="00257A1A" w:rsidP="00692F50">
      <w:pPr>
        <w:pStyle w:val="Character"/>
      </w:pPr>
      <w:r w:rsidRPr="00B50C73">
        <w:t xml:space="preserve">ADELA CHAN </w:t>
      </w:r>
      <w:r w:rsidR="005605FE">
        <w:t>JR</w:t>
      </w:r>
    </w:p>
    <w:p w14:paraId="4D02AD4A" w14:textId="77777777" w:rsidR="00162074" w:rsidRPr="00B50C73" w:rsidRDefault="006E4140" w:rsidP="007E3170">
      <w:pPr>
        <w:pStyle w:val="Line"/>
      </w:pPr>
      <w:r w:rsidRPr="00B50C73">
        <w:t>Martian? Let’s help rid it!</w:t>
      </w:r>
    </w:p>
    <w:p w14:paraId="7ABEC4D9" w14:textId="72F4872A" w:rsidR="00162074" w:rsidRPr="00B50C73" w:rsidRDefault="00257A1A" w:rsidP="00692F50">
      <w:pPr>
        <w:pStyle w:val="Character"/>
      </w:pPr>
      <w:r w:rsidRPr="00B50C73">
        <w:t>ANGELA CHAN</w:t>
      </w:r>
    </w:p>
    <w:p w14:paraId="0392B84A" w14:textId="77777777" w:rsidR="00162074" w:rsidRPr="00B50C73" w:rsidRDefault="006E4140" w:rsidP="007E3170">
      <w:pPr>
        <w:pStyle w:val="Line"/>
      </w:pPr>
      <w:r w:rsidRPr="00B50C73">
        <w:t>Rid the Martian out of the Earth!</w:t>
      </w:r>
    </w:p>
    <w:p w14:paraId="50782162" w14:textId="6A5ABA93" w:rsidR="00E85845" w:rsidRPr="00B50C73" w:rsidRDefault="00534697" w:rsidP="00E85845">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enter the Disney Vacation Club Lounge in Imagination Pavilion, which is </w:t>
      </w:r>
      <w:r w:rsidR="00261926" w:rsidRPr="00B50C73">
        <w:t xml:space="preserve">lit only by </w:t>
      </w:r>
      <w:r w:rsidR="00283AD6" w:rsidRPr="00B50C73">
        <w:t>their torches</w:t>
      </w:r>
      <w:r w:rsidR="006E4140" w:rsidRPr="00B50C73">
        <w:t>.</w:t>
      </w:r>
      <w:r w:rsidR="00E85845" w:rsidRPr="00B50C73">
        <w:t xml:space="preserve"> </w:t>
      </w:r>
      <w:r w:rsidR="00C21B29" w:rsidRPr="00B50C73">
        <w:t xml:space="preserve">Hand tied to Marvin the Martian, </w:t>
      </w:r>
      <w:r w:rsidR="00E85845" w:rsidRPr="00B50C73">
        <w:t>RAPUNZEL appears with a lilac hoodie over a purple top with a graphic "The Snuggly Duckling BARHOUSE" above “WE’VE GOT A DREAM”, lavender leggings patterned with glittering Corona sun crests, as well as a pair of pink sneakers with purple laces.</w:t>
      </w:r>
    </w:p>
    <w:p w14:paraId="2EB4A150" w14:textId="2BA58F22" w:rsidR="00162074" w:rsidRPr="00B50C73" w:rsidRDefault="00162074" w:rsidP="007E3170"/>
    <w:p w14:paraId="629D36E7" w14:textId="1A8F2EA5" w:rsidR="00162074" w:rsidRPr="00B50C73" w:rsidRDefault="00257A1A" w:rsidP="00692F50">
      <w:pPr>
        <w:pStyle w:val="Character"/>
      </w:pPr>
      <w:r w:rsidRPr="00B50C73">
        <w:t xml:space="preserve">ADELA CHAN </w:t>
      </w:r>
      <w:r w:rsidR="005605FE">
        <w:t>JR</w:t>
      </w:r>
    </w:p>
    <w:p w14:paraId="29B4010A" w14:textId="7998A310" w:rsidR="00261926" w:rsidRPr="00B50C73" w:rsidRDefault="006E4140" w:rsidP="00261926">
      <w:pPr>
        <w:pStyle w:val="Line"/>
      </w:pPr>
      <w:r w:rsidRPr="00B50C73">
        <w:t>Haven’t you ever got to know that your planet is invaded by alien detectors? Please check it before it’s too late.</w:t>
      </w:r>
    </w:p>
    <w:p w14:paraId="5233E48F" w14:textId="089F98D7" w:rsidR="00162074" w:rsidRPr="00B50C73" w:rsidRDefault="00257A1A" w:rsidP="00692F50">
      <w:pPr>
        <w:pStyle w:val="Character"/>
      </w:pPr>
      <w:r w:rsidRPr="00B50C73">
        <w:lastRenderedPageBreak/>
        <w:t>MARVIN THE MARTIAN</w:t>
      </w:r>
    </w:p>
    <w:p w14:paraId="2BD418A5" w14:textId="77777777" w:rsidR="00162074" w:rsidRPr="00B50C73" w:rsidRDefault="006E4140" w:rsidP="007E3170">
      <w:pPr>
        <w:pStyle w:val="Line"/>
      </w:pPr>
      <w:r w:rsidRPr="00B50C73">
        <w:t>Yes.</w:t>
      </w:r>
    </w:p>
    <w:p w14:paraId="02C22B7E" w14:textId="67E86A2B" w:rsidR="00162074" w:rsidRPr="00B50C73" w:rsidRDefault="00257A1A" w:rsidP="00692F50">
      <w:pPr>
        <w:pStyle w:val="Character"/>
      </w:pPr>
      <w:r w:rsidRPr="00B50C73">
        <w:t xml:space="preserve">ADELA CHAN </w:t>
      </w:r>
      <w:r w:rsidR="005605FE">
        <w:t>JR</w:t>
      </w:r>
      <w:r w:rsidRPr="00B50C73">
        <w:t>, ANGELA CHAN</w:t>
      </w:r>
    </w:p>
    <w:p w14:paraId="6E0B2111" w14:textId="77777777" w:rsidR="00162074" w:rsidRPr="00B50C73" w:rsidRDefault="006E4140" w:rsidP="007E3170">
      <w:pPr>
        <w:pStyle w:val="Line"/>
      </w:pPr>
      <w:r w:rsidRPr="00B50C73">
        <w:t>(Turning back) Chase them!</w:t>
      </w:r>
    </w:p>
    <w:p w14:paraId="778A0630" w14:textId="107D3DA4" w:rsidR="00162074" w:rsidRPr="00B50C73" w:rsidRDefault="00257A1A" w:rsidP="00692F50">
      <w:pPr>
        <w:pStyle w:val="Character"/>
      </w:pPr>
      <w:r w:rsidRPr="00B50C73">
        <w:t>RAPUNZEL</w:t>
      </w:r>
    </w:p>
    <w:p w14:paraId="051C651D" w14:textId="77777777" w:rsidR="00162074" w:rsidRPr="00B50C73" w:rsidRDefault="006E4140" w:rsidP="007E3170">
      <w:pPr>
        <w:pStyle w:val="Line"/>
      </w:pPr>
      <w:r w:rsidRPr="00B50C73">
        <w:t>It’s my turn to clutch the Martian!</w:t>
      </w:r>
    </w:p>
    <w:p w14:paraId="2D5FBED0" w14:textId="77777777" w:rsidR="00162074" w:rsidRPr="00B50C73" w:rsidRDefault="006E4140" w:rsidP="007E3170">
      <w:r w:rsidRPr="00B50C73">
        <w:t>She throws her hair towards Marvin the Martian, only to find it too short to draw him.</w:t>
      </w:r>
    </w:p>
    <w:p w14:paraId="4D27EAA8" w14:textId="14F97741" w:rsidR="00162074" w:rsidRPr="00B50C73" w:rsidRDefault="00257A1A" w:rsidP="00692F50">
      <w:pPr>
        <w:pStyle w:val="Character"/>
      </w:pPr>
      <w:r w:rsidRPr="00B50C73">
        <w:t xml:space="preserve">ADELA CHAN </w:t>
      </w:r>
      <w:r w:rsidR="005605FE">
        <w:t>JR</w:t>
      </w:r>
    </w:p>
    <w:p w14:paraId="0F62189C" w14:textId="12C6A45A" w:rsidR="00162074" w:rsidRPr="00B50C73" w:rsidRDefault="006E4140" w:rsidP="007E3170">
      <w:pPr>
        <w:pStyle w:val="Line"/>
      </w:pPr>
      <w:r w:rsidRPr="00B50C73">
        <w:t>Who cut your hair, Rapunzel?</w:t>
      </w:r>
    </w:p>
    <w:p w14:paraId="4156C986" w14:textId="3E1F2C6F" w:rsidR="00162074" w:rsidRPr="00B50C73" w:rsidRDefault="00257A1A" w:rsidP="00692F50">
      <w:pPr>
        <w:pStyle w:val="Character"/>
      </w:pPr>
      <w:r w:rsidRPr="00B50C73">
        <w:t>RAPUNZEL</w:t>
      </w:r>
    </w:p>
    <w:p w14:paraId="397E0401" w14:textId="53C8B545" w:rsidR="00162074" w:rsidRPr="00B50C73" w:rsidRDefault="006E4140" w:rsidP="007E3170">
      <w:pPr>
        <w:pStyle w:val="Line"/>
      </w:pPr>
      <w:r w:rsidRPr="00B50C73">
        <w:t>Yesternight, I dreamt</w:t>
      </w:r>
      <w:r w:rsidR="000A4CBC" w:rsidRPr="00B50C73">
        <w:t>…</w:t>
      </w:r>
    </w:p>
    <w:p w14:paraId="326C6A8A" w14:textId="579B4F86" w:rsidR="00162074" w:rsidRPr="00B50C73" w:rsidRDefault="00257A1A" w:rsidP="00692F50">
      <w:pPr>
        <w:pStyle w:val="Character"/>
      </w:pPr>
      <w:r w:rsidRPr="00B50C73">
        <w:t>MARVIN THE MARTIAN</w:t>
      </w:r>
    </w:p>
    <w:p w14:paraId="043FF140" w14:textId="3C39B4EA" w:rsidR="00162074" w:rsidRPr="00B50C73" w:rsidRDefault="006E4140" w:rsidP="007E3170">
      <w:pPr>
        <w:pStyle w:val="Line"/>
      </w:pPr>
      <w:r w:rsidRPr="00B50C73">
        <w:t xml:space="preserve">Hee-Haw! (Clutching </w:t>
      </w:r>
      <w:r w:rsidR="0019067C" w:rsidRPr="00B50C73">
        <w:t xml:space="preserve">RAPUNZEL </w:t>
      </w:r>
      <w:r w:rsidRPr="00B50C73">
        <w:t>again)</w:t>
      </w:r>
    </w:p>
    <w:p w14:paraId="0063CD67" w14:textId="70905473" w:rsidR="00162074" w:rsidRPr="00B50C73" w:rsidRDefault="00257A1A" w:rsidP="00692F50">
      <w:pPr>
        <w:pStyle w:val="Character"/>
      </w:pPr>
      <w:r w:rsidRPr="00B50C73">
        <w:t>ANGELA CHAN</w:t>
      </w:r>
    </w:p>
    <w:p w14:paraId="37DBAC2F" w14:textId="77777777" w:rsidR="00872FFF" w:rsidRPr="00B50C73" w:rsidRDefault="006E4140" w:rsidP="007E3170">
      <w:pPr>
        <w:pStyle w:val="Line"/>
        <w:rPr>
          <w:iCs/>
        </w:rPr>
      </w:pPr>
      <w:r w:rsidRPr="00B50C73">
        <w:t>A Martian is ruining it! Let’s chase him back to Mars!</w:t>
      </w:r>
    </w:p>
    <w:p w14:paraId="118FED36" w14:textId="1FE4ED79" w:rsidR="00162074" w:rsidRPr="00B50C73" w:rsidRDefault="006E4140" w:rsidP="00D6215F">
      <w:r w:rsidRPr="00B50C73">
        <w:t>All chases Marvin the Martian</w:t>
      </w:r>
      <w:r w:rsidR="00D6215F" w:rsidRPr="00B50C73">
        <w:t>.</w:t>
      </w:r>
    </w:p>
    <w:p w14:paraId="0369DC3F" w14:textId="1B237E1B" w:rsidR="00E509F2" w:rsidRPr="00B50C73" w:rsidRDefault="00291693" w:rsidP="001919B6">
      <w:pPr>
        <w:pStyle w:val="a"/>
      </w:pPr>
      <w:r w:rsidRPr="00B50C73">
        <w:t>INT. ODYSSEY EVENTS PAVILION — 18:30</w:t>
      </w:r>
    </w:p>
    <w:p w14:paraId="6993A592" w14:textId="35A8352A" w:rsidR="00162074" w:rsidRPr="00B50C73" w:rsidRDefault="00832E6F" w:rsidP="00832E6F">
      <w:r w:rsidRPr="00B50C73">
        <w:t>T</w:t>
      </w:r>
      <w:r w:rsidR="006E4140" w:rsidRPr="00B50C73">
        <w:t xml:space="preserve">he presentations are covered by dust.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hit a switch at one hall, and so does </w:t>
      </w:r>
      <w:r w:rsidR="00534697" w:rsidRPr="00B50C73">
        <w:t>ANGELA</w:t>
      </w:r>
      <w:r w:rsidR="006E4140" w:rsidRPr="00B50C73">
        <w:t xml:space="preserve"> </w:t>
      </w:r>
      <w:r w:rsidR="00534697" w:rsidRPr="00B50C73">
        <w:t>CHAN</w:t>
      </w:r>
      <w:r w:rsidR="006E4140" w:rsidRPr="00B50C73">
        <w:t xml:space="preserve"> at another, </w:t>
      </w:r>
      <w:r w:rsidR="00CF1367" w:rsidRPr="00B50C73">
        <w:t xml:space="preserve">but </w:t>
      </w:r>
      <w:r w:rsidR="00AF5012" w:rsidRPr="00B50C73">
        <w:t xml:space="preserve">the awaiting </w:t>
      </w:r>
      <w:r w:rsidR="0038666D" w:rsidRPr="00B50C73">
        <w:t xml:space="preserve">RAPUNZEL </w:t>
      </w:r>
      <w:r w:rsidR="00CF1367" w:rsidRPr="00B50C73">
        <w:t>notices</w:t>
      </w:r>
      <w:r w:rsidR="006E4140" w:rsidRPr="00B50C73">
        <w:t xml:space="preserve"> nothing.</w:t>
      </w:r>
    </w:p>
    <w:p w14:paraId="6043D17E" w14:textId="464FCBDE" w:rsidR="00162074" w:rsidRPr="00B50C73" w:rsidRDefault="00257A1A" w:rsidP="00692F50">
      <w:pPr>
        <w:pStyle w:val="Character"/>
      </w:pPr>
      <w:r w:rsidRPr="00B50C73">
        <w:t>RAPUNZEL</w:t>
      </w:r>
    </w:p>
    <w:p w14:paraId="24C8A77E" w14:textId="5071F4DB" w:rsidR="00162074" w:rsidRPr="00B50C73" w:rsidRDefault="006E4140" w:rsidP="008E6700">
      <w:pPr>
        <w:pStyle w:val="Line"/>
      </w:pPr>
      <w:r w:rsidRPr="00B50C73">
        <w:t>Anyone here?</w:t>
      </w:r>
    </w:p>
    <w:p w14:paraId="75C17B9F" w14:textId="2381E115" w:rsidR="00162074" w:rsidRPr="00B50C73" w:rsidRDefault="006E4140" w:rsidP="007E3170">
      <w:r w:rsidRPr="00B50C73">
        <w:t xml:space="preserve">Wearing an N95 respirator, </w:t>
      </w:r>
      <w:r w:rsidR="00730577" w:rsidRPr="00B50C73">
        <w:t>BELLE</w:t>
      </w:r>
      <w:r w:rsidRPr="00B50C73">
        <w:t xml:space="preserve"> appears with a yellow tank top with a black silhouette of the Beast's head that reads "BFF" and text "Beast Friends Forever", golden pants, and brown ballet flats. She </w:t>
      </w:r>
      <w:r w:rsidR="00485AA7" w:rsidRPr="00B50C73">
        <w:t>is</w:t>
      </w:r>
      <w:r w:rsidRPr="00B50C73">
        <w:t xml:space="preserve"> dusting the exhibition, only to let the dust recover when reading her favorite books. </w:t>
      </w:r>
      <w:r w:rsidR="00534697" w:rsidRPr="00B50C73">
        <w:t>ADELA</w:t>
      </w:r>
      <w:r w:rsidRPr="00B50C73">
        <w:t xml:space="preserve"> </w:t>
      </w:r>
      <w:r w:rsidR="00534697" w:rsidRPr="00B50C73">
        <w:t>CHAN</w:t>
      </w:r>
      <w:r w:rsidRPr="00B50C73">
        <w:t xml:space="preserve"> </w:t>
      </w:r>
      <w:r w:rsidR="005605FE">
        <w:t>JR</w:t>
      </w:r>
      <w:r w:rsidRPr="00B50C73">
        <w:t xml:space="preserve"> took one while </w:t>
      </w:r>
      <w:r w:rsidR="00534697" w:rsidRPr="00B50C73">
        <w:t>ANGELA</w:t>
      </w:r>
      <w:r w:rsidRPr="00B50C73">
        <w:t xml:space="preserve"> </w:t>
      </w:r>
      <w:r w:rsidR="00534697" w:rsidRPr="00B50C73">
        <w:t>CHAN</w:t>
      </w:r>
      <w:r w:rsidRPr="00B50C73">
        <w:t xml:space="preserve"> took another.</w:t>
      </w:r>
    </w:p>
    <w:p w14:paraId="1AB08357" w14:textId="493924F0" w:rsidR="00162074" w:rsidRPr="00B50C73" w:rsidRDefault="00257A1A" w:rsidP="00692F50">
      <w:pPr>
        <w:pStyle w:val="Character"/>
      </w:pPr>
      <w:r w:rsidRPr="00B50C73">
        <w:t>ANGELA CHAN</w:t>
      </w:r>
    </w:p>
    <w:p w14:paraId="00AB6EC3" w14:textId="6FDB5E1E" w:rsidR="00162074" w:rsidRPr="00B50C73" w:rsidRDefault="00754FF7" w:rsidP="007E3170">
      <w:pPr>
        <w:pStyle w:val="Line"/>
      </w:pPr>
      <w:r w:rsidRPr="00B50C73">
        <w:t>EPCOT</w:t>
      </w:r>
      <w:r w:rsidR="006E4140" w:rsidRPr="00B50C73">
        <w:t xml:space="preserve"> SURVIVAL GUIDE</w:t>
      </w:r>
      <w:r w:rsidR="007077FA" w:rsidRPr="00B50C73">
        <w:t>!</w:t>
      </w:r>
    </w:p>
    <w:p w14:paraId="4BC4CD43" w14:textId="726C1E70" w:rsidR="00162074" w:rsidRPr="00B50C73" w:rsidRDefault="00257A1A" w:rsidP="00692F50">
      <w:pPr>
        <w:pStyle w:val="Character"/>
      </w:pPr>
      <w:r w:rsidRPr="00B50C73">
        <w:lastRenderedPageBreak/>
        <w:t xml:space="preserve">ADELA CHAN </w:t>
      </w:r>
      <w:r w:rsidR="005605FE">
        <w:t>JR</w:t>
      </w:r>
    </w:p>
    <w:p w14:paraId="58035370" w14:textId="639E03DF" w:rsidR="00162074" w:rsidRPr="00B50C73" w:rsidRDefault="00533F07" w:rsidP="007E3170">
      <w:pPr>
        <w:pStyle w:val="Line"/>
      </w:pPr>
      <w:r w:rsidRPr="00B50C73">
        <w:t>YENSID’S</w:t>
      </w:r>
      <w:r w:rsidR="006E4140" w:rsidRPr="00B50C73">
        <w:t xml:space="preserve"> MAGIC SPELLS!</w:t>
      </w:r>
    </w:p>
    <w:p w14:paraId="12A4DBAA" w14:textId="74E5165E" w:rsidR="00162074" w:rsidRPr="00B50C73" w:rsidRDefault="00257A1A" w:rsidP="00692F50">
      <w:pPr>
        <w:pStyle w:val="Character"/>
      </w:pPr>
      <w:r w:rsidRPr="00B50C73">
        <w:t>BELLE</w:t>
      </w:r>
    </w:p>
    <w:p w14:paraId="598BB26B" w14:textId="118F3935" w:rsidR="00162074" w:rsidRPr="00B50C73" w:rsidRDefault="006E4140" w:rsidP="007E3170">
      <w:pPr>
        <w:pStyle w:val="Line"/>
      </w:pPr>
      <w:r w:rsidRPr="00B50C73">
        <w:t xml:space="preserve">It’s miraculous that </w:t>
      </w:r>
      <w:r w:rsidR="00E82F98" w:rsidRPr="00B50C73">
        <w:t>th</w:t>
      </w:r>
      <w:r w:rsidRPr="00B50C73">
        <w:t>ou know</w:t>
      </w:r>
      <w:r w:rsidR="00E82F98" w:rsidRPr="00B50C73">
        <w:t>est</w:t>
      </w:r>
      <w:r w:rsidRPr="00B50C73">
        <w:t xml:space="preserve"> the truth. Let’s go save </w:t>
      </w:r>
      <w:r w:rsidR="00754FF7" w:rsidRPr="00B50C73">
        <w:t>EPCOT</w:t>
      </w:r>
      <w:r w:rsidRPr="00B50C73">
        <w:t>!</w:t>
      </w:r>
    </w:p>
    <w:p w14:paraId="5F488C69" w14:textId="679E21E8" w:rsidR="00162074" w:rsidRPr="00B50C73" w:rsidRDefault="00257A1A" w:rsidP="00692F50">
      <w:pPr>
        <w:pStyle w:val="Character"/>
      </w:pPr>
      <w:r w:rsidRPr="00B50C73">
        <w:t xml:space="preserve">ADELA CHAN </w:t>
      </w:r>
      <w:r w:rsidR="005605FE">
        <w:t>JR</w:t>
      </w:r>
    </w:p>
    <w:p w14:paraId="7D3F744E" w14:textId="211FA776" w:rsidR="00162074" w:rsidRPr="00B50C73" w:rsidRDefault="006E4140" w:rsidP="007E3170">
      <w:pPr>
        <w:pStyle w:val="Line"/>
      </w:pPr>
      <w:r w:rsidRPr="00B50C73">
        <w:t>Belle</w:t>
      </w:r>
      <w:r w:rsidR="00CE0A7E" w:rsidRPr="00B50C73">
        <w:t xml:space="preserve">, </w:t>
      </w:r>
      <w:r w:rsidRPr="00B50C73">
        <w:t xml:space="preserve">we witnessed your </w:t>
      </w:r>
      <w:r w:rsidR="00DE7179" w:rsidRPr="00B50C73">
        <w:t>beloved</w:t>
      </w:r>
      <w:r w:rsidRPr="00B50C73">
        <w:t xml:space="preserve"> friends Mulan, Merida and Aurora kidnapped by a gang of untied tastes robbers, excepted for the bereavement at midnight. We wonder if </w:t>
      </w:r>
      <w:r w:rsidR="00962A40" w:rsidRPr="00B50C73">
        <w:t xml:space="preserve">both </w:t>
      </w:r>
      <w:r w:rsidR="0017640C" w:rsidRPr="00B50C73">
        <w:t>Rapunzel</w:t>
      </w:r>
      <w:r w:rsidRPr="00B50C73">
        <w:t xml:space="preserve"> </w:t>
      </w:r>
      <w:r w:rsidR="0017640C" w:rsidRPr="00B50C73">
        <w:t>and you</w:t>
      </w:r>
      <w:r w:rsidRPr="00B50C73">
        <w:t xml:space="preserve"> will escape.</w:t>
      </w:r>
    </w:p>
    <w:p w14:paraId="065DBE37" w14:textId="29CF5450" w:rsidR="00162074" w:rsidRPr="00B50C73" w:rsidRDefault="00257A1A" w:rsidP="00692F50">
      <w:pPr>
        <w:pStyle w:val="Character"/>
      </w:pPr>
      <w:r w:rsidRPr="00B50C73">
        <w:t>BELLE</w:t>
      </w:r>
    </w:p>
    <w:p w14:paraId="5556EA6B" w14:textId="77777777" w:rsidR="00162074" w:rsidRPr="00B50C73" w:rsidRDefault="006E4140" w:rsidP="007E3170">
      <w:pPr>
        <w:pStyle w:val="Line"/>
      </w:pPr>
      <w:r w:rsidRPr="00B50C73">
        <w:t>Let’s turn to Page 3.</w:t>
      </w:r>
    </w:p>
    <w:p w14:paraId="026BEBAF" w14:textId="7B4501D7" w:rsidR="00162074" w:rsidRPr="00B50C73" w:rsidRDefault="00257A1A" w:rsidP="00692F50">
      <w:pPr>
        <w:pStyle w:val="Character"/>
      </w:pPr>
      <w:r w:rsidRPr="00B50C73">
        <w:t>ANGELA CHAN</w:t>
      </w:r>
    </w:p>
    <w:p w14:paraId="013D3FC4" w14:textId="77777777" w:rsidR="00162074" w:rsidRPr="00B50C73" w:rsidRDefault="006E4140" w:rsidP="007E3170">
      <w:pPr>
        <w:pStyle w:val="Line"/>
      </w:pPr>
      <w:r w:rsidRPr="00B50C73">
        <w:t>Magical Illusions Can Kill Evil Yanks!</w:t>
      </w:r>
    </w:p>
    <w:p w14:paraId="25C3F59C" w14:textId="482285BB" w:rsidR="00162074" w:rsidRPr="00B50C73" w:rsidRDefault="00257A1A" w:rsidP="00692F50">
      <w:pPr>
        <w:pStyle w:val="Character"/>
      </w:pPr>
      <w:r w:rsidRPr="00B50C73">
        <w:t xml:space="preserve">ADELA CHAN </w:t>
      </w:r>
      <w:r w:rsidR="005605FE">
        <w:t>JR</w:t>
      </w:r>
    </w:p>
    <w:p w14:paraId="69B21D02" w14:textId="77777777" w:rsidR="00162074" w:rsidRPr="00B50C73" w:rsidRDefault="006E4140" w:rsidP="007E3170">
      <w:pPr>
        <w:pStyle w:val="Line"/>
      </w:pPr>
      <w:r w:rsidRPr="00B50C73">
        <w:t>Make One Useful Sign Emerge!</w:t>
      </w:r>
    </w:p>
    <w:p w14:paraId="710FBD63" w14:textId="3927DDC9" w:rsidR="00162074" w:rsidRPr="00B50C73" w:rsidRDefault="00F84982" w:rsidP="007E3170">
      <w:r w:rsidRPr="00B50C73">
        <w:t>A</w:t>
      </w:r>
      <w:r w:rsidR="006E4140" w:rsidRPr="00B50C73">
        <w:t xml:space="preserve"> yellow beam</w:t>
      </w:r>
      <w:r w:rsidRPr="00B50C73">
        <w:t xml:space="preserve"> emits</w:t>
      </w:r>
      <w:r w:rsidR="006E4140" w:rsidRPr="00B50C73">
        <w:t xml:space="preserve"> towards the </w:t>
      </w:r>
      <w:r w:rsidR="00010B05" w:rsidRPr="00B50C73">
        <w:t xml:space="preserve">World Showcase </w:t>
      </w:r>
      <w:r w:rsidR="006E4140" w:rsidRPr="00B50C73">
        <w:t xml:space="preserve">Lagoon, shedding light to </w:t>
      </w:r>
      <w:bookmarkStart w:id="14" w:name="_Hlk94196925"/>
      <w:r w:rsidR="006E4140" w:rsidRPr="00B50C73">
        <w:t>Elmer Fudd, Daffy Duck and Arthur Curry.</w:t>
      </w:r>
    </w:p>
    <w:bookmarkEnd w:id="14"/>
    <w:p w14:paraId="6987949C" w14:textId="4DAC63BD" w:rsidR="00CF51F6" w:rsidRPr="00B50C73" w:rsidRDefault="00291693" w:rsidP="001919B6">
      <w:pPr>
        <w:pStyle w:val="a"/>
      </w:pPr>
      <w:r w:rsidRPr="00B50C73">
        <w:t>EXT. IN THE WORLD SHOWCASE LAGOON — CONTD</w:t>
      </w:r>
    </w:p>
    <w:p w14:paraId="5DC68689" w14:textId="0EF509D9" w:rsidR="00162074" w:rsidRPr="00B50C73" w:rsidRDefault="006E4140" w:rsidP="00CF51F6">
      <w:r w:rsidRPr="00B50C73">
        <w:t>Elmer Fudd, Daffy Duck and Arthur Curry are shone by yellow light, with the projection of Mickey Mouse silhouette.</w:t>
      </w:r>
    </w:p>
    <w:p w14:paraId="24242C3C" w14:textId="3A917D05" w:rsidR="00162074" w:rsidRPr="00B50C73" w:rsidRDefault="00257A1A" w:rsidP="00692F50">
      <w:pPr>
        <w:pStyle w:val="Character"/>
      </w:pPr>
      <w:r w:rsidRPr="00B50C73">
        <w:t>(MULAN)</w:t>
      </w:r>
    </w:p>
    <w:p w14:paraId="1AC1B3F2" w14:textId="77777777" w:rsidR="00162074" w:rsidRPr="00B50C73" w:rsidRDefault="006E4140" w:rsidP="007E3170">
      <w:pPr>
        <w:pStyle w:val="Line"/>
      </w:pPr>
      <w:r w:rsidRPr="00B50C73">
        <w:t>ANOTHER UNWONTED, RUDE, OFFENSIVE RULER APPEARS!</w:t>
      </w:r>
    </w:p>
    <w:p w14:paraId="1420FC98" w14:textId="5B6285D0" w:rsidR="00162074" w:rsidRPr="00B50C73" w:rsidRDefault="00257A1A" w:rsidP="00692F50">
      <w:pPr>
        <w:pStyle w:val="Character"/>
      </w:pPr>
      <w:r w:rsidRPr="00B50C73">
        <w:t>(AURORA)</w:t>
      </w:r>
    </w:p>
    <w:p w14:paraId="5087171A" w14:textId="77777777" w:rsidR="00162074" w:rsidRPr="00B50C73" w:rsidRDefault="006E4140" w:rsidP="007E3170">
      <w:pPr>
        <w:pStyle w:val="Line"/>
      </w:pPr>
      <w:r w:rsidRPr="00B50C73">
        <w:t>MY UTOPIA’S LEFT ASIDE NOW?</w:t>
      </w:r>
    </w:p>
    <w:p w14:paraId="41BF1C4E" w14:textId="7F4C3B84" w:rsidR="00162074" w:rsidRPr="00B50C73" w:rsidRDefault="005D15D1" w:rsidP="007E3170">
      <w:r w:rsidRPr="00B50C73">
        <w:t>R</w:t>
      </w:r>
      <w:r w:rsidR="006E4140" w:rsidRPr="00B50C73">
        <w:t>epeated many times, their sounds fade away as the screen turn dark.</w:t>
      </w:r>
    </w:p>
    <w:p w14:paraId="50B7CF46" w14:textId="0CBFBEAA" w:rsidR="00E1166C" w:rsidRPr="00B50C73" w:rsidRDefault="00291693" w:rsidP="001919B6">
      <w:pPr>
        <w:pStyle w:val="a"/>
      </w:pPr>
      <w:r w:rsidRPr="00B50C73">
        <w:t>EXT. BENEATH THE SPACESHIP EARTH — 18:50</w:t>
      </w:r>
    </w:p>
    <w:p w14:paraId="317D962B" w14:textId="6F66819F" w:rsidR="00162074" w:rsidRPr="00B50C73" w:rsidRDefault="00534697" w:rsidP="00E1166C">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are ridding themselves of thunderstorm under the </w:t>
      </w:r>
      <w:r w:rsidR="00295250" w:rsidRPr="00B50C73">
        <w:t>increasingly</w:t>
      </w:r>
      <w:r w:rsidR="00E1166C" w:rsidRPr="00B50C73">
        <w:t xml:space="preserve"> wobbling </w:t>
      </w:r>
      <w:r w:rsidR="006E4140" w:rsidRPr="00B50C73">
        <w:t xml:space="preserve">Spaceship Earth. Under the darkened sky, </w:t>
      </w:r>
      <w:r w:rsidR="006D362F" w:rsidRPr="00B50C73">
        <w:t>SNOW WHITE</w:t>
      </w:r>
      <w:r w:rsidR="006E4140" w:rsidRPr="00B50C73">
        <w:t xml:space="preserve"> is lying in a </w:t>
      </w:r>
      <w:r w:rsidR="006E4140" w:rsidRPr="00B50C73">
        <w:lastRenderedPageBreak/>
        <w:t>gold-and-glass box, with light yellowish green, polka-dotted pants, pea green ballet flats, and a blue Bardot top with an artwork of the poisoned apple and text that reads "POISON" under it</w:t>
      </w:r>
      <w:r w:rsidR="00295250" w:rsidRPr="00B50C73">
        <w:t>.</w:t>
      </w:r>
    </w:p>
    <w:p w14:paraId="39F6C018" w14:textId="65CA7DB1" w:rsidR="00162074" w:rsidRPr="00B50C73" w:rsidRDefault="00257A1A" w:rsidP="00692F50">
      <w:pPr>
        <w:pStyle w:val="Character"/>
      </w:pPr>
      <w:r w:rsidRPr="00B50C73">
        <w:t xml:space="preserve">ADELA CHAN </w:t>
      </w:r>
      <w:r w:rsidR="005605FE">
        <w:t>JR</w:t>
      </w:r>
    </w:p>
    <w:p w14:paraId="4A3435B4" w14:textId="56681296" w:rsidR="00162074" w:rsidRPr="00B50C73" w:rsidRDefault="006E4140" w:rsidP="007E3170">
      <w:pPr>
        <w:pStyle w:val="Line"/>
      </w:pPr>
      <w:r w:rsidRPr="00B50C73">
        <w:t>Where comes Charming, Snow White?</w:t>
      </w:r>
    </w:p>
    <w:p w14:paraId="4FFD2430" w14:textId="67486816" w:rsidR="00162074" w:rsidRPr="00B50C73" w:rsidRDefault="00257A1A" w:rsidP="00692F50">
      <w:pPr>
        <w:pStyle w:val="Character"/>
      </w:pPr>
      <w:r w:rsidRPr="00B50C73">
        <w:t>ANGELA CHAN</w:t>
      </w:r>
    </w:p>
    <w:p w14:paraId="3D62318F" w14:textId="77777777" w:rsidR="00162074" w:rsidRPr="00B50C73" w:rsidRDefault="006E4140" w:rsidP="007E3170">
      <w:pPr>
        <w:pStyle w:val="Line"/>
      </w:pPr>
      <w:r w:rsidRPr="00B50C73">
        <w:t>It’s not charming bur cursing outside!</w:t>
      </w:r>
    </w:p>
    <w:p w14:paraId="7B1418E8" w14:textId="0D1F6EC8" w:rsidR="00162074" w:rsidRPr="00B50C73" w:rsidRDefault="00FC0636" w:rsidP="00692F50">
      <w:pPr>
        <w:pStyle w:val="Character"/>
      </w:pPr>
      <w:r w:rsidRPr="00B50C73">
        <w:t>(</w:t>
      </w:r>
      <w:r w:rsidR="00257A1A" w:rsidRPr="00B50C73">
        <w:t>KING KONG</w:t>
      </w:r>
      <w:r w:rsidRPr="00B50C73">
        <w:t>)</w:t>
      </w:r>
    </w:p>
    <w:p w14:paraId="4D0C73F1" w14:textId="77777777" w:rsidR="00162074" w:rsidRPr="00B50C73" w:rsidRDefault="006E4140" w:rsidP="007E3170">
      <w:pPr>
        <w:pStyle w:val="Line"/>
      </w:pPr>
      <w:r w:rsidRPr="00B50C73">
        <w:t>ARE YOU KIDDING ME?</w:t>
      </w:r>
    </w:p>
    <w:p w14:paraId="71C8C189" w14:textId="29F169CA" w:rsidR="00162074" w:rsidRPr="00B50C73" w:rsidRDefault="00257A1A" w:rsidP="00692F50">
      <w:pPr>
        <w:pStyle w:val="Character"/>
      </w:pPr>
      <w:r w:rsidRPr="00B50C73">
        <w:t>ANGELA CHAN</w:t>
      </w:r>
    </w:p>
    <w:p w14:paraId="2D1AAC18" w14:textId="23F05A42" w:rsidR="00213A1D" w:rsidRPr="00B50C73" w:rsidRDefault="00784BA4" w:rsidP="007E3170">
      <w:pPr>
        <w:pStyle w:val="Line"/>
      </w:pPr>
      <w:r w:rsidRPr="00B50C73">
        <w:t>Who is kidding you, sir?</w:t>
      </w:r>
    </w:p>
    <w:p w14:paraId="3DB58E92" w14:textId="04C7FE6A" w:rsidR="00162074" w:rsidRPr="00B50C73" w:rsidRDefault="00FC0636" w:rsidP="00213A1D">
      <w:pPr>
        <w:rPr>
          <w:rFonts w:eastAsia="宋体"/>
        </w:rPr>
      </w:pPr>
      <w:r w:rsidRPr="00B50C73">
        <w:t>King Kong appears</w:t>
      </w:r>
      <w:r w:rsidR="00315694" w:rsidRPr="00B50C73">
        <w:t xml:space="preserve"> from the west</w:t>
      </w:r>
      <w:r w:rsidRPr="00B50C73">
        <w:t>.</w:t>
      </w:r>
    </w:p>
    <w:p w14:paraId="792B3CCB" w14:textId="6BE5FAEB" w:rsidR="00162074" w:rsidRPr="00B50C73" w:rsidRDefault="00257A1A" w:rsidP="00692F50">
      <w:pPr>
        <w:pStyle w:val="Character"/>
      </w:pPr>
      <w:bookmarkStart w:id="15" w:name="_Hlk94212672"/>
      <w:r w:rsidRPr="00B50C73">
        <w:t>KING KONG</w:t>
      </w:r>
    </w:p>
    <w:bookmarkEnd w:id="15"/>
    <w:p w14:paraId="0AC83C13" w14:textId="77777777" w:rsidR="00162074" w:rsidRPr="00B50C73" w:rsidRDefault="006E4140" w:rsidP="007E3170">
      <w:pPr>
        <w:pStyle w:val="Line"/>
      </w:pPr>
      <w:r w:rsidRPr="00B50C73">
        <w:t>LET I KID YOU! YOU ARE JUST KIDDING ME!</w:t>
      </w:r>
    </w:p>
    <w:p w14:paraId="3EB54FFD" w14:textId="79B3CEB7" w:rsidR="00162074" w:rsidRPr="00B50C73" w:rsidRDefault="006E4140" w:rsidP="007E3170">
      <w:r w:rsidRPr="00B50C73">
        <w:t xml:space="preserve">Sounds — </w:t>
      </w:r>
      <w:r w:rsidR="0094329A" w:rsidRPr="00B50C73">
        <w:t>King Kong</w:t>
      </w:r>
      <w:r w:rsidR="006D362F" w:rsidRPr="00B50C73">
        <w:t xml:space="preserve"> </w:t>
      </w:r>
      <w:r w:rsidRPr="00B50C73">
        <w:t>slays the Spaceship Earth from the north, only to be too frightened by its green destructive energy beam, as if it turns into a Death Star. He continuously strikes the Spaceship Earth, but fails to destroy it.</w:t>
      </w:r>
    </w:p>
    <w:p w14:paraId="4CCA6165" w14:textId="025D4848" w:rsidR="00162074" w:rsidRPr="00B50C73" w:rsidRDefault="00257A1A" w:rsidP="00692F50">
      <w:pPr>
        <w:pStyle w:val="Character"/>
      </w:pPr>
      <w:r w:rsidRPr="00B50C73">
        <w:t xml:space="preserve">ADELA CHAN </w:t>
      </w:r>
      <w:r w:rsidR="005605FE">
        <w:t>JR</w:t>
      </w:r>
    </w:p>
    <w:p w14:paraId="0B073A49" w14:textId="2DAF3A28" w:rsidR="00162074" w:rsidRPr="00B50C73" w:rsidRDefault="006E4140" w:rsidP="007E3170">
      <w:pPr>
        <w:pStyle w:val="Line"/>
      </w:pPr>
      <w:r w:rsidRPr="00B50C73">
        <w:t xml:space="preserve">Let’s see how endurable the Spaceship Earth is! (Runs toward the south, carrying </w:t>
      </w:r>
      <w:r w:rsidR="0019067C" w:rsidRPr="00B50C73">
        <w:t>SNOW WHITE</w:t>
      </w:r>
      <w:r w:rsidRPr="00B50C73">
        <w:t xml:space="preserve">, along with </w:t>
      </w:r>
      <w:r w:rsidR="0019067C" w:rsidRPr="00B50C73">
        <w:t>ANGELA CHAN</w:t>
      </w:r>
      <w:r w:rsidRPr="00B50C73">
        <w:t>)</w:t>
      </w:r>
    </w:p>
    <w:p w14:paraId="2F53A6C9" w14:textId="0D93B320" w:rsidR="00162074" w:rsidRPr="00B50C73" w:rsidRDefault="001F6BCF" w:rsidP="00692F50">
      <w:pPr>
        <w:pStyle w:val="Character"/>
      </w:pPr>
      <w:r w:rsidRPr="00B50C73">
        <w:t>(</w:t>
      </w:r>
      <w:r w:rsidR="00257A1A" w:rsidRPr="00B50C73">
        <w:t>GANDALF THE GREY</w:t>
      </w:r>
      <w:r w:rsidRPr="00B50C73">
        <w:t>)</w:t>
      </w:r>
    </w:p>
    <w:p w14:paraId="37324390" w14:textId="77777777" w:rsidR="00162074" w:rsidRPr="00B50C73" w:rsidRDefault="006E4140" w:rsidP="007E3170">
      <w:pPr>
        <w:pStyle w:val="Line"/>
      </w:pPr>
      <w:r w:rsidRPr="00B50C73">
        <w:t>You shall not pass!</w:t>
      </w:r>
    </w:p>
    <w:p w14:paraId="1E56BD49" w14:textId="3C0A44D5"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are resisted by Gandalf the Grey’s magic, with </w:t>
      </w:r>
      <w:r w:rsidR="00730577" w:rsidRPr="00B50C73">
        <w:t>SNOW WHITE</w:t>
      </w:r>
      <w:r w:rsidR="006E4140" w:rsidRPr="00B50C73">
        <w:t xml:space="preserve"> shaken alive.</w:t>
      </w:r>
    </w:p>
    <w:p w14:paraId="00A8686C" w14:textId="5D08BCD8" w:rsidR="00162074" w:rsidRPr="00B50C73" w:rsidRDefault="00257A1A" w:rsidP="00692F50">
      <w:pPr>
        <w:pStyle w:val="Character"/>
      </w:pPr>
      <w:r w:rsidRPr="00B50C73">
        <w:t>SNOW WHITE</w:t>
      </w:r>
    </w:p>
    <w:p w14:paraId="57BAB4F9" w14:textId="77777777" w:rsidR="00162074" w:rsidRPr="00B50C73" w:rsidRDefault="006E4140" w:rsidP="007E3170">
      <w:pPr>
        <w:pStyle w:val="Line"/>
      </w:pPr>
      <w:r w:rsidRPr="00B50C73">
        <w:t>God bless me life! Let’s find Cinderella, shall we?</w:t>
      </w:r>
    </w:p>
    <w:p w14:paraId="30BDA813" w14:textId="79928B4A" w:rsidR="00162074" w:rsidRPr="00B50C73" w:rsidRDefault="00257A1A" w:rsidP="00692F50">
      <w:pPr>
        <w:pStyle w:val="Character"/>
      </w:pPr>
      <w:r w:rsidRPr="00B50C73">
        <w:t>ANGELA CHAN</w:t>
      </w:r>
    </w:p>
    <w:p w14:paraId="5117F46B" w14:textId="5B4A9A74" w:rsidR="00162074" w:rsidRPr="00B50C73" w:rsidRDefault="003B1B14" w:rsidP="00FE5826">
      <w:pPr>
        <w:pStyle w:val="Line"/>
      </w:pPr>
      <w:r w:rsidRPr="00B50C73">
        <w:t>Yes, l</w:t>
      </w:r>
      <w:r w:rsidR="006E4140" w:rsidRPr="00B50C73">
        <w:t>et’s take the ship to the World Showcase eastside harbor. Then, the target is near the pagoda.</w:t>
      </w:r>
    </w:p>
    <w:p w14:paraId="1F087FE5" w14:textId="09103D36" w:rsidR="00162074" w:rsidRPr="00B50C73" w:rsidRDefault="006E4140" w:rsidP="007E3170">
      <w:r w:rsidRPr="00B50C73">
        <w:lastRenderedPageBreak/>
        <w:t xml:space="preserve">They </w:t>
      </w:r>
      <w:r w:rsidR="00FE5826" w:rsidRPr="00B50C73">
        <w:t>start</w:t>
      </w:r>
      <w:r w:rsidRPr="00B50C73">
        <w:t xml:space="preserve"> an electric boat towards China Pavilion.</w:t>
      </w:r>
    </w:p>
    <w:p w14:paraId="4CA2A67F" w14:textId="5DB6383D" w:rsidR="00751C9D" w:rsidRPr="00B50C73" w:rsidRDefault="00291693" w:rsidP="001919B6">
      <w:pPr>
        <w:pStyle w:val="a"/>
      </w:pPr>
      <w:r w:rsidRPr="00B50C73">
        <w:t>INT. JOY OF TEA TEAHOUSE — 18:56</w:t>
      </w:r>
    </w:p>
    <w:p w14:paraId="5BBD0BB8" w14:textId="61F9FA01" w:rsidR="00162074" w:rsidRPr="00B50C73" w:rsidRDefault="003D513C" w:rsidP="00751C9D">
      <w:r w:rsidRPr="00B50C73">
        <w:t xml:space="preserve">With delicate furnishings in the teahouse,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w:t>
      </w:r>
      <w:r w:rsidR="00534697" w:rsidRPr="00B50C73">
        <w:t>ANGELA</w:t>
      </w:r>
      <w:r w:rsidR="006E4140" w:rsidRPr="00B50C73">
        <w:t xml:space="preserve"> </w:t>
      </w:r>
      <w:r w:rsidR="00534697" w:rsidRPr="00B50C73">
        <w:t>CHAN</w:t>
      </w:r>
      <w:r w:rsidR="006E4140" w:rsidRPr="00B50C73">
        <w:t xml:space="preserve"> and </w:t>
      </w:r>
      <w:r w:rsidR="00237C57" w:rsidRPr="00B50C73">
        <w:t xml:space="preserve">SNOW WHITE </w:t>
      </w:r>
      <w:r w:rsidR="00B64F2B" w:rsidRPr="00B50C73">
        <w:t>attain</w:t>
      </w:r>
      <w:r w:rsidR="00A1151A" w:rsidRPr="00B50C73">
        <w:t xml:space="preserve"> their seats.</w:t>
      </w:r>
    </w:p>
    <w:p w14:paraId="7E778AB3" w14:textId="1A6B4F07" w:rsidR="00162074" w:rsidRPr="00B50C73" w:rsidRDefault="001D22C4" w:rsidP="00692F50">
      <w:pPr>
        <w:pStyle w:val="Character"/>
      </w:pPr>
      <w:r w:rsidRPr="00B50C73">
        <w:t>SNOW WHITE</w:t>
      </w:r>
    </w:p>
    <w:p w14:paraId="6549C1F6" w14:textId="4563791E" w:rsidR="00162074" w:rsidRPr="00B50C73" w:rsidRDefault="006E4140" w:rsidP="007E3170">
      <w:pPr>
        <w:pStyle w:val="Line"/>
      </w:pPr>
      <w:r w:rsidRPr="00B50C73">
        <w:t>Wow, how warm China is</w:t>
      </w:r>
      <w:r w:rsidR="0006325B" w:rsidRPr="00B50C73">
        <w:t>!</w:t>
      </w:r>
    </w:p>
    <w:p w14:paraId="59A2EC55" w14:textId="1CBDF9A0" w:rsidR="00162074" w:rsidRPr="00B50C73" w:rsidRDefault="00257A1A" w:rsidP="00692F50">
      <w:pPr>
        <w:pStyle w:val="Character"/>
      </w:pPr>
      <w:r w:rsidRPr="00B50C73">
        <w:t>ANGELA CHAN</w:t>
      </w:r>
    </w:p>
    <w:p w14:paraId="5A515D48" w14:textId="0E78E924" w:rsidR="00162074" w:rsidRPr="00B50C73" w:rsidRDefault="006E4140" w:rsidP="007E3170">
      <w:pPr>
        <w:pStyle w:val="Line"/>
      </w:pPr>
      <w:r w:rsidRPr="00B50C73">
        <w:rPr>
          <w:iCs/>
        </w:rPr>
        <w:t>(Carrying three cups of tea with a serving dish)</w:t>
      </w:r>
      <w:r w:rsidRPr="00B50C73">
        <w:t xml:space="preserve"> Here, it writes, “CINDERELLA IS AT </w:t>
      </w:r>
      <w:r w:rsidR="002C710A" w:rsidRPr="00B50C73">
        <w:rPr>
          <w:rFonts w:hint="eastAsia"/>
          <w:lang w:eastAsia="zh-TW"/>
        </w:rPr>
        <w:t>THE NEXT PAVILION</w:t>
      </w:r>
      <w:r w:rsidRPr="00B50C73">
        <w:t>.”</w:t>
      </w:r>
    </w:p>
    <w:p w14:paraId="7E747C47" w14:textId="61A71864" w:rsidR="00162074" w:rsidRPr="00B50C73" w:rsidRDefault="00257A1A" w:rsidP="00692F50">
      <w:pPr>
        <w:pStyle w:val="Character"/>
      </w:pPr>
      <w:r w:rsidRPr="00B50C73">
        <w:t xml:space="preserve">ADELA CHAN </w:t>
      </w:r>
      <w:r w:rsidR="005605FE">
        <w:t>JR</w:t>
      </w:r>
    </w:p>
    <w:p w14:paraId="55D0A9ED" w14:textId="6FA112B1" w:rsidR="00162074" w:rsidRPr="00B50C73" w:rsidRDefault="006E4140" w:rsidP="007E3170">
      <w:pPr>
        <w:pStyle w:val="Line"/>
      </w:pPr>
      <w:r w:rsidRPr="00B50C73">
        <w:t>Now, I search</w:t>
      </w:r>
      <w:r w:rsidR="00455F9F" w:rsidRPr="00B50C73">
        <w:rPr>
          <w:rFonts w:ascii="PMingLiU" w:eastAsia="PMingLiU" w:hAnsi="PMingLiU" w:hint="eastAsia"/>
          <w:lang w:eastAsia="zh-TW"/>
        </w:rPr>
        <w:t xml:space="preserve"> </w:t>
      </w:r>
      <w:r w:rsidR="00455F9F" w:rsidRPr="00B50C73">
        <w:t>for</w:t>
      </w:r>
      <w:r w:rsidRPr="00B50C73">
        <w:t xml:space="preserve"> her </w:t>
      </w:r>
      <w:r w:rsidR="00B165D1" w:rsidRPr="00B50C73">
        <w:t>while</w:t>
      </w:r>
      <w:r w:rsidRPr="00B50C73">
        <w:t xml:space="preserve"> </w:t>
      </w:r>
      <w:r w:rsidR="001B6FF5" w:rsidRPr="00B50C73">
        <w:t>th</w:t>
      </w:r>
      <w:r w:rsidRPr="00B50C73">
        <w:t xml:space="preserve">ou </w:t>
      </w:r>
      <w:r w:rsidR="001B6FF5" w:rsidRPr="00B50C73">
        <w:t>stayest with</w:t>
      </w:r>
      <w:r w:rsidRPr="00B50C73">
        <w:t xml:space="preserve"> Snow White.</w:t>
      </w:r>
    </w:p>
    <w:p w14:paraId="4113C5EF" w14:textId="0A89CF02" w:rsidR="00162074" w:rsidRPr="00B50C73" w:rsidRDefault="00534697" w:rsidP="007E3170">
      <w:r w:rsidRPr="00B50C73">
        <w:t>ANGELA</w:t>
      </w:r>
      <w:r w:rsidR="006E4140" w:rsidRPr="00B50C73">
        <w:t xml:space="preserve"> and </w:t>
      </w:r>
      <w:r w:rsidR="00730577" w:rsidRPr="00B50C73">
        <w:t>SNOW WHITE</w:t>
      </w:r>
      <w:r w:rsidR="006E4140" w:rsidRPr="00B50C73">
        <w:t xml:space="preserve"> staying in the Teahouse, </w:t>
      </w:r>
      <w:r w:rsidRPr="00B50C73">
        <w:t>ADELA</w:t>
      </w:r>
      <w:r w:rsidR="006E4140" w:rsidRPr="00B50C73">
        <w:t xml:space="preserve"> </w:t>
      </w:r>
      <w:r w:rsidRPr="00B50C73">
        <w:t>CHAN</w:t>
      </w:r>
      <w:r w:rsidR="006E4140" w:rsidRPr="00B50C73">
        <w:t xml:space="preserve"> </w:t>
      </w:r>
      <w:r w:rsidR="005605FE">
        <w:t>JR</w:t>
      </w:r>
      <w:r w:rsidR="006E4140" w:rsidRPr="00B50C73">
        <w:t xml:space="preserve"> leaves it for Germany Pavilion.</w:t>
      </w:r>
    </w:p>
    <w:p w14:paraId="2E9D3DB0" w14:textId="44F144A4" w:rsidR="00162074" w:rsidRPr="00B50C73" w:rsidRDefault="00257A1A" w:rsidP="00692F50">
      <w:pPr>
        <w:pStyle w:val="Character"/>
      </w:pPr>
      <w:r w:rsidRPr="00B50C73">
        <w:t>SNOW WHITE</w:t>
      </w:r>
    </w:p>
    <w:p w14:paraId="615456F0" w14:textId="09D2E109" w:rsidR="00162074" w:rsidRPr="00B50C73" w:rsidRDefault="006E4140" w:rsidP="007E3170">
      <w:pPr>
        <w:pStyle w:val="Line"/>
      </w:pPr>
      <w:r w:rsidRPr="00B50C73">
        <w:t xml:space="preserve">Thank you for rescuing my friends, little </w:t>
      </w:r>
      <w:r w:rsidR="00176134" w:rsidRPr="00B50C73">
        <w:t>Adela</w:t>
      </w:r>
      <w:r w:rsidRPr="00B50C73">
        <w:t>!</w:t>
      </w:r>
    </w:p>
    <w:p w14:paraId="7B981265" w14:textId="77777777" w:rsidR="00162074" w:rsidRPr="00B50C73" w:rsidRDefault="006E4140" w:rsidP="007E3170">
      <w:r w:rsidRPr="00B50C73">
        <w:t>Sounds of timber falling and dogs barking.</w:t>
      </w:r>
    </w:p>
    <w:p w14:paraId="3024A166" w14:textId="33BB7D0A" w:rsidR="00385D7F" w:rsidRPr="00B50C73" w:rsidRDefault="00291693" w:rsidP="001919B6">
      <w:pPr>
        <w:pStyle w:val="a"/>
      </w:pPr>
      <w:r w:rsidRPr="00B50C73">
        <w:t>INT. TEMPLE OF HEAVEN REPLICA — 18:59</w:t>
      </w:r>
    </w:p>
    <w:p w14:paraId="5EEA2186" w14:textId="51080CBE" w:rsidR="00162074" w:rsidRPr="00B50C73" w:rsidRDefault="00385D7F" w:rsidP="00237C57">
      <w:r w:rsidRPr="00B50C73">
        <w:t>T</w:t>
      </w:r>
      <w:r w:rsidR="006E4140" w:rsidRPr="00B50C73">
        <w:t xml:space="preserve">wenty-eight pillars </w:t>
      </w:r>
      <w:r w:rsidR="000944A4" w:rsidRPr="00B50C73">
        <w:t xml:space="preserve">are </w:t>
      </w:r>
      <w:r w:rsidR="006E4140" w:rsidRPr="00B50C73">
        <w:t xml:space="preserve">chopped down.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w:t>
      </w:r>
      <w:r w:rsidR="00534697" w:rsidRPr="00B50C73">
        <w:t>ANGELA</w:t>
      </w:r>
      <w:r w:rsidR="006E4140" w:rsidRPr="00B50C73">
        <w:t xml:space="preserve"> </w:t>
      </w:r>
      <w:r w:rsidR="00534697" w:rsidRPr="00B50C73">
        <w:t>CHAN</w:t>
      </w:r>
      <w:r w:rsidR="006E4140" w:rsidRPr="00B50C73">
        <w:t xml:space="preserve"> and Snow White entered with faces of confusion.</w:t>
      </w:r>
    </w:p>
    <w:p w14:paraId="5714F7BB" w14:textId="669BFC61" w:rsidR="00162074" w:rsidRPr="00B50C73" w:rsidRDefault="00257A1A" w:rsidP="00692F50">
      <w:pPr>
        <w:pStyle w:val="Character"/>
      </w:pPr>
      <w:r w:rsidRPr="00B50C73">
        <w:t xml:space="preserve">SNOW WHITE </w:t>
      </w:r>
    </w:p>
    <w:p w14:paraId="5A70A9E8" w14:textId="77777777" w:rsidR="00162074" w:rsidRPr="00B50C73" w:rsidRDefault="006E4140" w:rsidP="007E3170">
      <w:pPr>
        <w:pStyle w:val="Line"/>
      </w:pPr>
      <w:r w:rsidRPr="00B50C73">
        <w:t>Who chopped the pillars?</w:t>
      </w:r>
    </w:p>
    <w:p w14:paraId="2F33157B" w14:textId="358B0055" w:rsidR="00162074" w:rsidRPr="00B50C73" w:rsidRDefault="00257A1A" w:rsidP="00692F50">
      <w:pPr>
        <w:pStyle w:val="Character"/>
      </w:pPr>
      <w:r w:rsidRPr="00B50C73">
        <w:t>ANGELA CHAN</w:t>
      </w:r>
    </w:p>
    <w:p w14:paraId="55CBCE3F" w14:textId="2F5A5224" w:rsidR="00162074" w:rsidRPr="00B50C73" w:rsidRDefault="006E4140" w:rsidP="007E3170">
      <w:pPr>
        <w:pStyle w:val="Line"/>
      </w:pPr>
      <w:r w:rsidRPr="00B50C73">
        <w:t xml:space="preserve">Maybe a gang of </w:t>
      </w:r>
      <w:r w:rsidR="00404C21" w:rsidRPr="00B50C73">
        <w:t xml:space="preserve">evil </w:t>
      </w:r>
      <w:r w:rsidRPr="00B50C73">
        <w:t xml:space="preserve">Mei Quo Rin’s </w:t>
      </w:r>
      <w:r w:rsidR="00404C21" w:rsidRPr="00B50C73">
        <w:t xml:space="preserve">who </w:t>
      </w:r>
      <w:r w:rsidRPr="00B50C73">
        <w:t xml:space="preserve">has ransacked this </w:t>
      </w:r>
      <w:r w:rsidR="00754FF7" w:rsidRPr="00B50C73">
        <w:t>EPCOT</w:t>
      </w:r>
      <w:r w:rsidRPr="00B50C73">
        <w:t>.</w:t>
      </w:r>
    </w:p>
    <w:p w14:paraId="06B43A6E" w14:textId="5ABF4C93" w:rsidR="00162074" w:rsidRPr="00B50C73" w:rsidRDefault="006E4140" w:rsidP="00404C21">
      <w:r w:rsidRPr="00B50C73">
        <w:t xml:space="preserve">Pan to the opening of the replica as </w:t>
      </w:r>
      <w:r w:rsidR="00176134" w:rsidRPr="00B50C73">
        <w:t>Angela</w:t>
      </w:r>
      <w:r w:rsidRPr="00B50C73">
        <w:t xml:space="preserve"> </w:t>
      </w:r>
      <w:r w:rsidR="00176134" w:rsidRPr="00B50C73">
        <w:t>Chan</w:t>
      </w:r>
      <w:r w:rsidRPr="00B50C73">
        <w:t>’s POV, where Porky Pig and Road Runner arrive.</w:t>
      </w:r>
    </w:p>
    <w:p w14:paraId="4B3244E2" w14:textId="530E9084" w:rsidR="00162074" w:rsidRPr="00B50C73" w:rsidRDefault="00257A1A" w:rsidP="00692F50">
      <w:pPr>
        <w:pStyle w:val="Character"/>
      </w:pPr>
      <w:bookmarkStart w:id="16" w:name="_Hlk94217510"/>
      <w:r w:rsidRPr="00B50C73">
        <w:t>PORKY PIG</w:t>
      </w:r>
    </w:p>
    <w:bookmarkEnd w:id="16"/>
    <w:p w14:paraId="134987B7" w14:textId="77777777" w:rsidR="00324DCD" w:rsidRPr="00B50C73" w:rsidRDefault="00324DCD" w:rsidP="00324DCD">
      <w:pPr>
        <w:pStyle w:val="Line"/>
        <w:rPr>
          <w:noProof/>
        </w:rPr>
      </w:pPr>
      <w:r w:rsidRPr="00B50C73">
        <w:rPr>
          <w:noProof/>
          <w:lang w:eastAsia="zh-TW"/>
        </w:rPr>
        <w:t>T-T-T-</w:t>
      </w:r>
      <w:r w:rsidRPr="00B50C73">
        <w:rPr>
          <w:noProof/>
        </w:rPr>
        <w:t>That's All, Folks!</w:t>
      </w:r>
    </w:p>
    <w:p w14:paraId="4DD0A4C8" w14:textId="390AA921" w:rsidR="00162074" w:rsidRPr="00B50C73" w:rsidRDefault="00257A1A" w:rsidP="00692F50">
      <w:pPr>
        <w:pStyle w:val="Character"/>
      </w:pPr>
      <w:r w:rsidRPr="00B50C73">
        <w:lastRenderedPageBreak/>
        <w:t>ROAD RUNNER</w:t>
      </w:r>
    </w:p>
    <w:p w14:paraId="584E6C1D" w14:textId="77777777" w:rsidR="00162074" w:rsidRPr="00B50C73" w:rsidRDefault="006E4140" w:rsidP="007E3170">
      <w:pPr>
        <w:pStyle w:val="Line"/>
      </w:pPr>
      <w:r w:rsidRPr="00B50C73">
        <w:t>Beep, beep!</w:t>
      </w:r>
    </w:p>
    <w:p w14:paraId="53967E1C" w14:textId="5912EC23" w:rsidR="00162074" w:rsidRPr="00B50C73" w:rsidRDefault="00F516B3" w:rsidP="007E3170">
      <w:r w:rsidRPr="00B50C73">
        <w:t xml:space="preserve">Porky Pig and </w:t>
      </w:r>
      <w:r w:rsidR="006E4140" w:rsidRPr="00B50C73">
        <w:t xml:space="preserve">Road Runner tickles </w:t>
      </w:r>
      <w:r w:rsidR="00730577" w:rsidRPr="00B50C73">
        <w:t>SNOW WHITE</w:t>
      </w:r>
      <w:r w:rsidR="006E4140" w:rsidRPr="00B50C73">
        <w:t xml:space="preserve">, </w:t>
      </w:r>
      <w:r w:rsidR="00BF054B" w:rsidRPr="00B50C73">
        <w:t>and</w:t>
      </w:r>
      <w:r w:rsidR="006E4140" w:rsidRPr="00B50C73">
        <w:t xml:space="preserve"> </w:t>
      </w:r>
      <w:r w:rsidR="00534697" w:rsidRPr="00B50C73">
        <w:t>A</w:t>
      </w:r>
      <w:r w:rsidR="00BF054B" w:rsidRPr="00B50C73">
        <w:t>NG</w:t>
      </w:r>
      <w:r w:rsidR="00534697" w:rsidRPr="00B50C73">
        <w:t>ELA</w:t>
      </w:r>
      <w:r w:rsidR="006E4140" w:rsidRPr="00B50C73">
        <w:t xml:space="preserve"> </w:t>
      </w:r>
      <w:r w:rsidR="00534697" w:rsidRPr="00B50C73">
        <w:t>CHAN</w:t>
      </w:r>
      <w:r w:rsidR="006E4140" w:rsidRPr="00B50C73">
        <w:t xml:space="preserve"> chases him</w:t>
      </w:r>
      <w:r w:rsidR="002D537D" w:rsidRPr="00B50C73">
        <w:t>,</w:t>
      </w:r>
      <w:r w:rsidR="006E4140" w:rsidRPr="00B50C73">
        <w:t xml:space="preserve"> only to encounter Sam Sheepdog and Taz who barks at </w:t>
      </w:r>
      <w:r w:rsidR="00730577" w:rsidRPr="00B50C73">
        <w:t>SNOW WHITE</w:t>
      </w:r>
      <w:r w:rsidR="006E4140" w:rsidRPr="00B50C73">
        <w:t>.</w:t>
      </w:r>
    </w:p>
    <w:p w14:paraId="4F70CF63" w14:textId="32F1EE36" w:rsidR="00162074" w:rsidRPr="00B50C73" w:rsidRDefault="00257A1A" w:rsidP="00692F50">
      <w:pPr>
        <w:pStyle w:val="Character"/>
      </w:pPr>
      <w:r w:rsidRPr="00B50C73">
        <w:t>ANGELA CHAN</w:t>
      </w:r>
    </w:p>
    <w:p w14:paraId="35D0F34A" w14:textId="2B88D410" w:rsidR="00162074" w:rsidRPr="00B50C73" w:rsidRDefault="006E4140" w:rsidP="007E3170">
      <w:pPr>
        <w:pStyle w:val="Line"/>
      </w:pPr>
      <w:r w:rsidRPr="00B50C73">
        <w:t>(Glances at her watch, 19:00:00) Time for Dogs!</w:t>
      </w:r>
    </w:p>
    <w:p w14:paraId="2C122E0F" w14:textId="5D11073D" w:rsidR="00162074" w:rsidRPr="00B50C73" w:rsidRDefault="006E4140" w:rsidP="007E3170">
      <w:r w:rsidRPr="00B50C73">
        <w:t>Sam Sheepdog and Taz left, devouring Porky Pig (off-screen). The screen turns black.</w:t>
      </w:r>
    </w:p>
    <w:p w14:paraId="507DB690" w14:textId="77777777" w:rsidR="00162074" w:rsidRPr="00B50C73" w:rsidRDefault="006E4140" w:rsidP="007E3170">
      <w:pPr>
        <w:pStyle w:val="ae"/>
      </w:pPr>
      <w:r w:rsidRPr="00B50C73">
        <w:t>— MVSICA INTERACTA —</w:t>
      </w:r>
      <w:bookmarkStart w:id="17" w:name="_Toc80735929"/>
      <w:r w:rsidRPr="00B50C73">
        <w:br w:type="page"/>
      </w:r>
    </w:p>
    <w:p w14:paraId="01D1863C" w14:textId="1006FD38" w:rsidR="00162074" w:rsidRPr="00B50C73" w:rsidRDefault="006E4140" w:rsidP="007E3170">
      <w:pPr>
        <w:pStyle w:val="1"/>
      </w:pPr>
      <w:bookmarkStart w:id="18" w:name="_Toc121811738"/>
      <w:r w:rsidRPr="00B50C73">
        <w:lastRenderedPageBreak/>
        <w:t xml:space="preserve">Part 2. Immense </w:t>
      </w:r>
      <w:bookmarkEnd w:id="17"/>
      <w:r w:rsidRPr="00B50C73">
        <w:t>Nighttime</w:t>
      </w:r>
      <w:bookmarkEnd w:id="18"/>
    </w:p>
    <w:p w14:paraId="5E17700E" w14:textId="211E82F6" w:rsidR="00162074" w:rsidRPr="00B50C73" w:rsidRDefault="006E4140" w:rsidP="007E3170">
      <w:pPr>
        <w:rPr>
          <w:lang w:val="de-DE"/>
        </w:rPr>
      </w:pPr>
      <w:r w:rsidRPr="00B50C73">
        <w:rPr>
          <w:lang w:val="de-DE"/>
        </w:rPr>
        <w:t>FADE IN</w:t>
      </w:r>
    </w:p>
    <w:p w14:paraId="7A6F4E85" w14:textId="2024819C" w:rsidR="00BF7F67" w:rsidRPr="00B50C73" w:rsidRDefault="00291693" w:rsidP="001919B6">
      <w:pPr>
        <w:pStyle w:val="a"/>
      </w:pPr>
      <w:r w:rsidRPr="00B50C73">
        <w:t>INT. GERMANY PAVILION. — 22:00</w:t>
      </w:r>
    </w:p>
    <w:p w14:paraId="685BC758" w14:textId="23139D39" w:rsidR="00162074" w:rsidRPr="00B50C73" w:rsidRDefault="00A77384" w:rsidP="00BF7F67">
      <w:r w:rsidRPr="00B50C73">
        <w:t xml:space="preserve">Bell </w:t>
      </w:r>
      <w:r w:rsidR="00200CFB" w:rsidRPr="00B50C73">
        <w:t>strikes</w:t>
      </w:r>
      <w:r w:rsidRPr="00B50C73">
        <w:t xml:space="preserve"> ten times.</w:t>
      </w:r>
      <w:r w:rsidRPr="00B50C73">
        <w:rPr>
          <w:rFonts w:ascii="PMingLiU" w:eastAsia="PMingLiU" w:hAnsi="PMingLiU" w:hint="eastAsia"/>
          <w:lang w:eastAsia="zh-TW"/>
        </w:rPr>
        <w:t xml:space="preserve">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spots </w:t>
      </w:r>
      <w:r w:rsidR="00BF7F67" w:rsidRPr="00B50C73">
        <w:t>Cinderella</w:t>
      </w:r>
      <w:r w:rsidR="00430400" w:rsidRPr="00B50C73">
        <w:t xml:space="preserve"> </w:t>
      </w:r>
      <w:r w:rsidR="006E4140" w:rsidRPr="00B50C73">
        <w:t>wobbling hysterically on the ground, with strawberry blonde ponytail decorated by a blue bow, a silvery-blue top reading "G2G" with artwork of the pumpkin carriage, light blue pants, and brown ballet flats.</w:t>
      </w:r>
    </w:p>
    <w:p w14:paraId="23FB6DB0" w14:textId="422BFDCA" w:rsidR="00162074" w:rsidRPr="00B50C73" w:rsidRDefault="00257A1A" w:rsidP="00692F50">
      <w:pPr>
        <w:pStyle w:val="Character"/>
      </w:pPr>
      <w:r w:rsidRPr="00B50C73">
        <w:t xml:space="preserve">ADELA CHAN </w:t>
      </w:r>
      <w:r w:rsidR="005605FE">
        <w:t>JR</w:t>
      </w:r>
    </w:p>
    <w:p w14:paraId="7FABAFEE" w14:textId="115714DA" w:rsidR="00162074" w:rsidRPr="00B50C73" w:rsidRDefault="006E4140" w:rsidP="007E3170">
      <w:pPr>
        <w:pStyle w:val="Line"/>
      </w:pPr>
      <w:r w:rsidRPr="00B50C73">
        <w:t>Are you OK, Cinderella?</w:t>
      </w:r>
    </w:p>
    <w:p w14:paraId="78894A19" w14:textId="667DE0D3" w:rsidR="00162074" w:rsidRPr="00B50C73" w:rsidRDefault="00257A1A" w:rsidP="00692F50">
      <w:pPr>
        <w:pStyle w:val="Character"/>
      </w:pPr>
      <w:r w:rsidRPr="00B50C73">
        <w:t>CINDERELLA</w:t>
      </w:r>
    </w:p>
    <w:p w14:paraId="45EC9F09" w14:textId="0B959CB1" w:rsidR="00162074" w:rsidRPr="00B50C73" w:rsidRDefault="006E4140" w:rsidP="007E3170">
      <w:pPr>
        <w:pStyle w:val="Line"/>
      </w:pPr>
      <w:r w:rsidRPr="00B50C73">
        <w:rPr>
          <w:iCs/>
        </w:rPr>
        <w:t>(Lies down)</w:t>
      </w:r>
      <w:r w:rsidRPr="00B50C73">
        <w:t xml:space="preserve"> How did y</w:t>
      </w:r>
      <w:r w:rsidR="001B6FF5" w:rsidRPr="00B50C73">
        <w:t>e</w:t>
      </w:r>
      <w:r w:rsidRPr="00B50C73">
        <w:t xml:space="preserve"> enter the auditorium, with gates densely shut?</w:t>
      </w:r>
    </w:p>
    <w:p w14:paraId="219E0326" w14:textId="100B7722" w:rsidR="00162074" w:rsidRPr="00B50C73" w:rsidRDefault="00257A1A" w:rsidP="00692F50">
      <w:pPr>
        <w:pStyle w:val="Character"/>
      </w:pPr>
      <w:r w:rsidRPr="00B50C73">
        <w:t xml:space="preserve">ADELA CHAN </w:t>
      </w:r>
      <w:r w:rsidR="005605FE">
        <w:t>JR</w:t>
      </w:r>
    </w:p>
    <w:p w14:paraId="45EB8B57" w14:textId="473710EF" w:rsidR="00162074" w:rsidRPr="00B50C73" w:rsidRDefault="006E4140" w:rsidP="007E3170">
      <w:pPr>
        <w:pStyle w:val="Line"/>
      </w:pPr>
      <w:r w:rsidRPr="00B50C73">
        <w:t xml:space="preserve">I, </w:t>
      </w:r>
      <w:r w:rsidR="00176134" w:rsidRPr="00B50C73">
        <w:t>Adela</w:t>
      </w:r>
      <w:r w:rsidRPr="00B50C73">
        <w:t xml:space="preserve"> </w:t>
      </w:r>
      <w:r w:rsidR="00176134" w:rsidRPr="00B50C73">
        <w:t>Chan</w:t>
      </w:r>
      <w:r w:rsidRPr="00B50C73">
        <w:t xml:space="preserve"> </w:t>
      </w:r>
      <w:r w:rsidR="009B0DE5" w:rsidRPr="00B50C73">
        <w:t>Jr</w:t>
      </w:r>
      <w:r w:rsidRPr="00B50C73">
        <w:t xml:space="preserve">, tried for three hours searching throughout </w:t>
      </w:r>
      <w:r w:rsidR="00754FF7" w:rsidRPr="00B50C73">
        <w:t>EPCOT</w:t>
      </w:r>
      <w:r w:rsidRPr="00B50C73">
        <w:t xml:space="preserve"> Center to remove the locks, until discovering a secret key at China Pavilion when I went to search my sister </w:t>
      </w:r>
      <w:r w:rsidR="00176134" w:rsidRPr="00B50C73">
        <w:t>Angela</w:t>
      </w:r>
      <w:r w:rsidRPr="00B50C73">
        <w:t xml:space="preserve"> </w:t>
      </w:r>
      <w:r w:rsidR="00176134" w:rsidRPr="00B50C73">
        <w:t>Chan</w:t>
      </w:r>
      <w:r w:rsidRPr="00B50C73">
        <w:t xml:space="preserve">. Anyway, I wonder why </w:t>
      </w:r>
      <w:r w:rsidR="00276E33" w:rsidRPr="00B50C73">
        <w:t>you</w:t>
      </w:r>
      <w:r w:rsidRPr="00B50C73">
        <w:t xml:space="preserve"> did wobble hysterically.</w:t>
      </w:r>
    </w:p>
    <w:p w14:paraId="784D6DD5" w14:textId="276F85E6" w:rsidR="00162074" w:rsidRPr="00B50C73" w:rsidRDefault="00257A1A" w:rsidP="00692F50">
      <w:pPr>
        <w:pStyle w:val="Character"/>
      </w:pPr>
      <w:r w:rsidRPr="00B50C73">
        <w:t>CINDERELLA</w:t>
      </w:r>
    </w:p>
    <w:p w14:paraId="4D7B6D6E" w14:textId="5A36E778" w:rsidR="00162074" w:rsidRPr="00B50C73" w:rsidRDefault="006E4140" w:rsidP="007E3170">
      <w:pPr>
        <w:pStyle w:val="Line"/>
      </w:pPr>
      <w:r w:rsidRPr="00B50C73">
        <w:t xml:space="preserve">An abrupt pain </w:t>
      </w:r>
      <w:r w:rsidR="001C3FEF" w:rsidRPr="00B50C73">
        <w:t>strikes</w:t>
      </w:r>
      <w:r w:rsidRPr="00B50C73">
        <w:t xml:space="preserve"> me </w:t>
      </w:r>
      <w:r w:rsidR="00D76CC6" w:rsidRPr="00B50C73">
        <w:t>injection</w:t>
      </w:r>
      <w:r w:rsidRPr="00B50C73">
        <w:t xml:space="preserve"> with an unknown liquid, approximately half a milliliter.</w:t>
      </w:r>
    </w:p>
    <w:p w14:paraId="1321E1EA" w14:textId="70DF7F4F" w:rsidR="00162074" w:rsidRPr="00B50C73" w:rsidRDefault="00257A1A" w:rsidP="00692F50">
      <w:pPr>
        <w:pStyle w:val="Character"/>
      </w:pPr>
      <w:r w:rsidRPr="00B50C73">
        <w:t xml:space="preserve">ADELA CHAN </w:t>
      </w:r>
      <w:r w:rsidR="005605FE">
        <w:t>JR</w:t>
      </w:r>
    </w:p>
    <w:p w14:paraId="7D6A3FA2" w14:textId="51A409D9" w:rsidR="00162074" w:rsidRPr="00B50C73" w:rsidRDefault="006E4140" w:rsidP="006A5FE7">
      <w:pPr>
        <w:pStyle w:val="Line"/>
      </w:pPr>
      <w:r w:rsidRPr="00B50C73">
        <w:t xml:space="preserve">That’s easy. It’s the Mei Quo Rin’s who boasted “this can rid people of several crowned viruses” to take the sovereignty of </w:t>
      </w:r>
      <w:r w:rsidR="00754FF7" w:rsidRPr="00B50C73">
        <w:t>EPCOT</w:t>
      </w:r>
      <w:r w:rsidRPr="00B50C73">
        <w:t xml:space="preserve"> over for themselves. However, he lied because the last crowned virus has been replaced by a triangular virus, more infective and fatal than other known viruses. Afterwards, as reported, realizing this side effect, his government has forbidden overseas sales related to this liquid product.</w:t>
      </w:r>
    </w:p>
    <w:p w14:paraId="1FA84257" w14:textId="42068D62" w:rsidR="00162074" w:rsidRPr="00B50C73" w:rsidRDefault="00FC1F4E" w:rsidP="00692F50">
      <w:pPr>
        <w:pStyle w:val="Character"/>
      </w:pPr>
      <w:r w:rsidRPr="00B50C73">
        <w:t>(</w:t>
      </w:r>
      <w:r w:rsidR="00257A1A" w:rsidRPr="00B50C73">
        <w:t>HARRY POTTER</w:t>
      </w:r>
      <w:r w:rsidRPr="00B50C73">
        <w:t>)</w:t>
      </w:r>
    </w:p>
    <w:p w14:paraId="1505D654" w14:textId="77777777" w:rsidR="00162074" w:rsidRPr="00B50C73" w:rsidRDefault="006E4140" w:rsidP="007E3170">
      <w:pPr>
        <w:pStyle w:val="Line"/>
      </w:pPr>
      <w:r w:rsidRPr="00B50C73">
        <w:t>DEPULSO!</w:t>
      </w:r>
    </w:p>
    <w:p w14:paraId="1BFC1C60" w14:textId="20EC3D8D" w:rsidR="00162074" w:rsidRPr="00B50C73" w:rsidRDefault="006A5FE7" w:rsidP="007E3170">
      <w:r w:rsidRPr="00B50C73">
        <w:t>Into the Pavilion, a</w:t>
      </w:r>
      <w:r w:rsidR="006E4140" w:rsidRPr="00B50C73">
        <w:t xml:space="preserve"> white beam shoots the northwest window away. Harry Potter enters.</w:t>
      </w:r>
    </w:p>
    <w:p w14:paraId="31D949C5" w14:textId="4F732ECF" w:rsidR="00162074" w:rsidRPr="00B50C73" w:rsidRDefault="00257A1A" w:rsidP="00692F50">
      <w:pPr>
        <w:pStyle w:val="Character"/>
      </w:pPr>
      <w:bookmarkStart w:id="19" w:name="_Hlk94389575"/>
      <w:r w:rsidRPr="00B50C73">
        <w:lastRenderedPageBreak/>
        <w:t>HARRY POTTER</w:t>
      </w:r>
    </w:p>
    <w:p w14:paraId="77EFDB90" w14:textId="77777777" w:rsidR="00162074" w:rsidRPr="00B50C73" w:rsidRDefault="006E4140" w:rsidP="007E3170">
      <w:pPr>
        <w:pStyle w:val="Line"/>
      </w:pPr>
      <w:r w:rsidRPr="00B50C73">
        <w:t>ALOHOMORA!</w:t>
      </w:r>
    </w:p>
    <w:bookmarkEnd w:id="19"/>
    <w:p w14:paraId="47C70AB7" w14:textId="50BEC4D8" w:rsidR="00162074" w:rsidRPr="00B50C73" w:rsidRDefault="00176134" w:rsidP="00B4178A">
      <w:r w:rsidRPr="00B50C73">
        <w:t>Adela</w:t>
      </w:r>
      <w:r w:rsidR="006E4140" w:rsidRPr="00B50C73">
        <w:t xml:space="preserve"> </w:t>
      </w:r>
      <w:r w:rsidRPr="00B50C73">
        <w:t>Chan</w:t>
      </w:r>
      <w:r w:rsidR="006E4140" w:rsidRPr="00B50C73">
        <w:t xml:space="preserve"> </w:t>
      </w:r>
      <w:r w:rsidR="009B0DE5" w:rsidRPr="00B50C73">
        <w:t>Jr</w:t>
      </w:r>
      <w:r w:rsidR="006E4140" w:rsidRPr="00B50C73">
        <w:t xml:space="preserve"> escapes through the </w:t>
      </w:r>
      <w:r w:rsidR="003D7B70" w:rsidRPr="00B50C73">
        <w:t xml:space="preserve">opening </w:t>
      </w:r>
      <w:r w:rsidR="006E4140" w:rsidRPr="00B50C73">
        <w:t>main gate, carrying Cinderella, prior to Harry Potter whose wand is stuck and broken (off-screen</w:t>
      </w:r>
      <w:r w:rsidR="001B7C36" w:rsidRPr="00B50C73">
        <w:t xml:space="preserve"> with sound</w:t>
      </w:r>
      <w:r w:rsidR="006E4140" w:rsidRPr="00B50C73">
        <w:t>).</w:t>
      </w:r>
    </w:p>
    <w:p w14:paraId="39F2DB6F" w14:textId="2016C1B2" w:rsidR="00162074" w:rsidRPr="00B50C73" w:rsidRDefault="00257A1A" w:rsidP="00692F50">
      <w:pPr>
        <w:pStyle w:val="Character"/>
      </w:pPr>
      <w:r w:rsidRPr="00B50C73">
        <w:t>CINDERELLA</w:t>
      </w:r>
    </w:p>
    <w:p w14:paraId="34D8F9B5" w14:textId="086013BB" w:rsidR="00162074" w:rsidRPr="00B50C73" w:rsidRDefault="006E4140" w:rsidP="007E3170">
      <w:pPr>
        <w:pStyle w:val="Line"/>
      </w:pPr>
      <w:r w:rsidRPr="00B50C73">
        <w:t xml:space="preserve">Well, done, </w:t>
      </w:r>
      <w:r w:rsidR="00176134" w:rsidRPr="00B50C73">
        <w:t>Adela</w:t>
      </w:r>
      <w:r w:rsidRPr="00B50C73">
        <w:t>.</w:t>
      </w:r>
    </w:p>
    <w:p w14:paraId="02F05A11" w14:textId="718D2954" w:rsidR="00162074" w:rsidRPr="00B50C73" w:rsidRDefault="00BC3415" w:rsidP="00692F50">
      <w:pPr>
        <w:pStyle w:val="Character"/>
        <w:rPr>
          <w:rFonts w:eastAsia="宋体"/>
        </w:rPr>
      </w:pPr>
      <w:r w:rsidRPr="00B50C73">
        <w:t>(</w:t>
      </w:r>
      <w:r w:rsidR="00257A1A" w:rsidRPr="00B50C73">
        <w:t>HARRY POTTER</w:t>
      </w:r>
      <w:r w:rsidRPr="00B50C73">
        <w:t>)</w:t>
      </w:r>
    </w:p>
    <w:p w14:paraId="59BBF253" w14:textId="77777777" w:rsidR="00162074" w:rsidRPr="00B50C73" w:rsidRDefault="006E4140" w:rsidP="007E3170">
      <w:pPr>
        <w:pStyle w:val="Line"/>
      </w:pPr>
      <w:r w:rsidRPr="00B50C73">
        <w:t>REDUCTO!</w:t>
      </w:r>
    </w:p>
    <w:p w14:paraId="1A4C442E" w14:textId="03E3887E" w:rsidR="00162074" w:rsidRPr="00B50C73" w:rsidRDefault="006E4140" w:rsidP="007E3170">
      <w:r w:rsidRPr="00B50C73">
        <w:t xml:space="preserve">Germany Pavilion explodes itself into ruins. </w:t>
      </w:r>
      <w:r w:rsidR="00534697" w:rsidRPr="00B50C73">
        <w:t>ADELA</w:t>
      </w:r>
      <w:r w:rsidRPr="00B50C73">
        <w:t xml:space="preserve"> </w:t>
      </w:r>
      <w:r w:rsidR="00534697" w:rsidRPr="00B50C73">
        <w:t>CHAN</w:t>
      </w:r>
      <w:r w:rsidRPr="00B50C73">
        <w:t xml:space="preserve"> </w:t>
      </w:r>
      <w:r w:rsidR="005605FE">
        <w:t>JR</w:t>
      </w:r>
      <w:r w:rsidRPr="00B50C73">
        <w:t xml:space="preserve"> </w:t>
      </w:r>
      <w:r w:rsidR="005267BD" w:rsidRPr="00B50C73">
        <w:t>carrying</w:t>
      </w:r>
      <w:r w:rsidRPr="00B50C73">
        <w:t xml:space="preserve"> </w:t>
      </w:r>
      <w:r w:rsidR="00730577" w:rsidRPr="00B50C73">
        <w:t>CINDERELLA</w:t>
      </w:r>
      <w:r w:rsidRPr="00B50C73">
        <w:t xml:space="preserve"> escaped timely to survive.</w:t>
      </w:r>
    </w:p>
    <w:p w14:paraId="47A580A7" w14:textId="11665D58" w:rsidR="000C7E49" w:rsidRPr="00B50C73" w:rsidRDefault="00291693" w:rsidP="001919B6">
      <w:pPr>
        <w:pStyle w:val="a"/>
      </w:pPr>
      <w:r w:rsidRPr="00B50C73">
        <w:t>INT. TEMPLE OF HEAVEN REPLICA — 22:00</w:t>
      </w:r>
    </w:p>
    <w:p w14:paraId="0D69B5FD" w14:textId="44FD6200" w:rsidR="00162074" w:rsidRPr="00B50C73" w:rsidRDefault="006E4140" w:rsidP="000C7E49">
      <w:r w:rsidRPr="00B50C73">
        <w:t xml:space="preserve">Snow White and </w:t>
      </w:r>
      <w:r w:rsidR="00534697" w:rsidRPr="00B50C73">
        <w:t>ANGELA</w:t>
      </w:r>
      <w:r w:rsidRPr="00B50C73">
        <w:t xml:space="preserve"> </w:t>
      </w:r>
      <w:r w:rsidR="00534697" w:rsidRPr="00B50C73">
        <w:t>CHAN</w:t>
      </w:r>
      <w:r w:rsidRPr="00B50C73">
        <w:t xml:space="preserve"> wake up, just before Yosemite Sam’s </w:t>
      </w:r>
      <w:r w:rsidR="000C7E49" w:rsidRPr="00B50C73">
        <w:t>arrival</w:t>
      </w:r>
      <w:r w:rsidRPr="00B50C73">
        <w:t>.</w:t>
      </w:r>
    </w:p>
    <w:p w14:paraId="2B7757CB" w14:textId="7E044916" w:rsidR="00162074" w:rsidRPr="00B50C73" w:rsidRDefault="00257A1A" w:rsidP="00692F50">
      <w:pPr>
        <w:pStyle w:val="Character"/>
      </w:pPr>
      <w:r w:rsidRPr="00B50C73">
        <w:t>ANGELA CHAN (SING)</w:t>
      </w:r>
    </w:p>
    <w:p w14:paraId="1C6FD905" w14:textId="77777777" w:rsidR="00162074" w:rsidRPr="00B50C73" w:rsidRDefault="006E4140" w:rsidP="007E3170">
      <w:pPr>
        <w:pStyle w:val="Line"/>
      </w:pPr>
      <w:r w:rsidRPr="00B50C73">
        <w:t>The firmament just comprised of nine spheres,</w:t>
      </w:r>
    </w:p>
    <w:p w14:paraId="09E5593B" w14:textId="77777777" w:rsidR="00162074" w:rsidRPr="00B50C73" w:rsidRDefault="006E4140" w:rsidP="007E3170">
      <w:pPr>
        <w:pStyle w:val="Line"/>
      </w:pPr>
      <w:r w:rsidRPr="00B50C73">
        <w:t>Who used to measure its border as here’s?</w:t>
      </w:r>
    </w:p>
    <w:p w14:paraId="3E9CD9B1" w14:textId="60FD1FC8" w:rsidR="00162074" w:rsidRPr="00B50C73" w:rsidRDefault="00257A1A" w:rsidP="00692F50">
      <w:pPr>
        <w:pStyle w:val="Character"/>
      </w:pPr>
      <w:r w:rsidRPr="00B50C73">
        <w:t>SNOW WHITE (SING)</w:t>
      </w:r>
    </w:p>
    <w:p w14:paraId="22582A0D" w14:textId="77777777" w:rsidR="00162074" w:rsidRPr="00B50C73" w:rsidRDefault="006E4140" w:rsidP="007E3170">
      <w:pPr>
        <w:pStyle w:val="Line"/>
      </w:pPr>
      <w:r w:rsidRPr="00B50C73">
        <w:t>How great has it been the engineering?</w:t>
      </w:r>
    </w:p>
    <w:p w14:paraId="2B520AE4" w14:textId="77777777" w:rsidR="00162074" w:rsidRPr="00B50C73" w:rsidRDefault="006E4140" w:rsidP="007E3170">
      <w:pPr>
        <w:pStyle w:val="Line"/>
      </w:pPr>
      <w:r w:rsidRPr="00B50C73">
        <w:t>Who is it that build it int’ appearing?</w:t>
      </w:r>
    </w:p>
    <w:p w14:paraId="0578A253" w14:textId="42B8AA85" w:rsidR="00162074" w:rsidRPr="00B50C73" w:rsidRDefault="00257A1A" w:rsidP="00692F50">
      <w:pPr>
        <w:pStyle w:val="Character"/>
      </w:pPr>
      <w:r w:rsidRPr="00B50C73">
        <w:t>ANGELA CHAN (SING)</w:t>
      </w:r>
    </w:p>
    <w:p w14:paraId="7FF8074A" w14:textId="77777777" w:rsidR="00162074" w:rsidRPr="00B50C73" w:rsidRDefault="006E4140" w:rsidP="007E3170">
      <w:pPr>
        <w:pStyle w:val="Line"/>
      </w:pPr>
      <w:r w:rsidRPr="00B50C73">
        <w:t>Where are the celestial pulleys tensed?</w:t>
      </w:r>
    </w:p>
    <w:p w14:paraId="693CAA7A" w14:textId="77777777" w:rsidR="00162074" w:rsidRPr="00B50C73" w:rsidRDefault="006E4140" w:rsidP="007E3170">
      <w:pPr>
        <w:pStyle w:val="Line"/>
      </w:pPr>
      <w:r w:rsidRPr="00B50C73">
        <w:t>Where is the pole of the spheres located?</w:t>
      </w:r>
    </w:p>
    <w:p w14:paraId="5764E941" w14:textId="4C59C014" w:rsidR="00162074" w:rsidRPr="00B50C73" w:rsidRDefault="00257A1A" w:rsidP="00692F50">
      <w:pPr>
        <w:pStyle w:val="Character"/>
      </w:pPr>
      <w:r w:rsidRPr="00B50C73">
        <w:t>SNOW WHITE (SING)</w:t>
      </w:r>
    </w:p>
    <w:p w14:paraId="555541C5" w14:textId="77777777" w:rsidR="00162074" w:rsidRPr="00B50C73" w:rsidRDefault="006E4140" w:rsidP="007E3170">
      <w:pPr>
        <w:pStyle w:val="Line"/>
      </w:pPr>
      <w:r w:rsidRPr="00B50C73">
        <w:t>Where are the eight prisms supporting against?</w:t>
      </w:r>
    </w:p>
    <w:p w14:paraId="42C916A1" w14:textId="77777777" w:rsidR="00162074" w:rsidRPr="00B50C73" w:rsidRDefault="006E4140" w:rsidP="007E3170">
      <w:pPr>
        <w:pStyle w:val="Line"/>
      </w:pPr>
      <w:r w:rsidRPr="00B50C73">
        <w:t>Why is the southeast angle truncated?</w:t>
      </w:r>
    </w:p>
    <w:p w14:paraId="37760631" w14:textId="23E189E2" w:rsidR="00162074" w:rsidRPr="00B50C73" w:rsidRDefault="00257A1A" w:rsidP="00692F50">
      <w:pPr>
        <w:pStyle w:val="Character"/>
      </w:pPr>
      <w:r w:rsidRPr="00B50C73">
        <w:t>ANGELA CHAN (SING)</w:t>
      </w:r>
    </w:p>
    <w:p w14:paraId="45D84843" w14:textId="77777777" w:rsidR="00162074" w:rsidRPr="00B50C73" w:rsidRDefault="006E4140" w:rsidP="007E3170">
      <w:pPr>
        <w:pStyle w:val="Line"/>
      </w:pPr>
      <w:r w:rsidRPr="00B50C73">
        <w:t>O, the edges of nine spheres of heaven,</w:t>
      </w:r>
    </w:p>
    <w:p w14:paraId="1559109A" w14:textId="77777777" w:rsidR="00162074" w:rsidRPr="00B50C73" w:rsidRDefault="006E4140" w:rsidP="007E3170">
      <w:pPr>
        <w:pStyle w:val="Line"/>
      </w:pPr>
      <w:r w:rsidRPr="00B50C73">
        <w:t xml:space="preserve">To what directions do you lean and connect? </w:t>
      </w:r>
    </w:p>
    <w:p w14:paraId="14DEAAC1" w14:textId="74B3B608" w:rsidR="00162074" w:rsidRPr="00B50C73" w:rsidRDefault="00257A1A" w:rsidP="00692F50">
      <w:pPr>
        <w:pStyle w:val="Character"/>
      </w:pPr>
      <w:r w:rsidRPr="00B50C73">
        <w:t>SNOW WHITE (SING)</w:t>
      </w:r>
    </w:p>
    <w:p w14:paraId="3D497A8A" w14:textId="77777777" w:rsidR="00162074" w:rsidRPr="00B50C73" w:rsidRDefault="006E4140" w:rsidP="007E3170">
      <w:pPr>
        <w:pStyle w:val="Line"/>
      </w:pPr>
      <w:r w:rsidRPr="00B50C73">
        <w:t>Edges cross edges with angles even,</w:t>
      </w:r>
    </w:p>
    <w:p w14:paraId="46EEE476" w14:textId="35AF5DCC" w:rsidR="00162074" w:rsidRPr="00B50C73" w:rsidRDefault="006E4140" w:rsidP="007E3170">
      <w:pPr>
        <w:pStyle w:val="Line"/>
      </w:pPr>
      <w:r w:rsidRPr="00B50C73">
        <w:lastRenderedPageBreak/>
        <w:t xml:space="preserve">Who is it that knows the number </w:t>
      </w:r>
      <w:r w:rsidR="00987620" w:rsidRPr="00B50C73">
        <w:t>exact</w:t>
      </w:r>
      <w:r w:rsidRPr="00B50C73">
        <w:t>?</w:t>
      </w:r>
    </w:p>
    <w:p w14:paraId="55BF6506" w14:textId="60404B5E" w:rsidR="00162074" w:rsidRPr="00B50C73" w:rsidRDefault="00257A1A" w:rsidP="00692F50">
      <w:pPr>
        <w:pStyle w:val="Character"/>
      </w:pPr>
      <w:r w:rsidRPr="00B50C73">
        <w:t>YOSEMITE SAM</w:t>
      </w:r>
    </w:p>
    <w:p w14:paraId="2A936F12" w14:textId="77777777" w:rsidR="00162074" w:rsidRPr="00B50C73" w:rsidRDefault="006E4140" w:rsidP="007E3170">
      <w:pPr>
        <w:pStyle w:val="Line"/>
      </w:pPr>
      <w:r w:rsidRPr="00B50C73">
        <w:t>One, two, three!</w:t>
      </w:r>
    </w:p>
    <w:p w14:paraId="7518E1D9" w14:textId="5A844B42" w:rsidR="00162074" w:rsidRPr="00B50C73" w:rsidRDefault="00534697" w:rsidP="007E3170">
      <w:r w:rsidRPr="00B50C73">
        <w:t>ANGELA</w:t>
      </w:r>
      <w:r w:rsidR="006E4140" w:rsidRPr="00B50C73">
        <w:t xml:space="preserve"> </w:t>
      </w:r>
      <w:r w:rsidRPr="00B50C73">
        <w:t>CHAN</w:t>
      </w:r>
      <w:r w:rsidR="006E4140" w:rsidRPr="00B50C73">
        <w:t xml:space="preserve"> lifts Yosemite Sam.</w:t>
      </w:r>
    </w:p>
    <w:p w14:paraId="569D39A4" w14:textId="38DCA121" w:rsidR="00162074" w:rsidRPr="00B50C73" w:rsidRDefault="007920A1" w:rsidP="00692F50">
      <w:pPr>
        <w:pStyle w:val="Character"/>
      </w:pPr>
      <w:r w:rsidRPr="00B50C73">
        <w:t>(</w:t>
      </w:r>
      <w:r w:rsidR="00257A1A" w:rsidRPr="00B50C73">
        <w:t>RON WEASLEY</w:t>
      </w:r>
      <w:r w:rsidRPr="00B50C73">
        <w:t>)</w:t>
      </w:r>
    </w:p>
    <w:p w14:paraId="68B93380" w14:textId="4732242C" w:rsidR="00162074" w:rsidRPr="00B50C73" w:rsidRDefault="00A356EA" w:rsidP="007E3170">
      <w:pPr>
        <w:pStyle w:val="Line"/>
      </w:pPr>
      <w:r w:rsidRPr="00B50C73">
        <w:t>AVIS</w:t>
      </w:r>
      <w:r w:rsidR="006E4140" w:rsidRPr="00B50C73">
        <w:t>!</w:t>
      </w:r>
    </w:p>
    <w:p w14:paraId="0E724530" w14:textId="3F2443D4" w:rsidR="00162074" w:rsidRPr="00B50C73" w:rsidRDefault="00AD6AC0" w:rsidP="007E3170">
      <w:r w:rsidRPr="00B50C73">
        <w:t>Birds chase ANGELA CHAN but then</w:t>
      </w:r>
      <w:r w:rsidR="006E4140" w:rsidRPr="00B50C73">
        <w:t xml:space="preserve"> </w:t>
      </w:r>
      <w:r w:rsidR="00B424ED" w:rsidRPr="00B50C73">
        <w:t xml:space="preserve">the entering </w:t>
      </w:r>
      <w:r w:rsidR="006E4140" w:rsidRPr="00B50C73">
        <w:t>Ron Weasley</w:t>
      </w:r>
      <w:r w:rsidRPr="00B50C73">
        <w:t xml:space="preserve"> instead</w:t>
      </w:r>
      <w:r w:rsidR="006E4140" w:rsidRPr="00B50C73">
        <w:t>.</w:t>
      </w:r>
    </w:p>
    <w:p w14:paraId="50D4FCBB" w14:textId="495E37F1" w:rsidR="00162074" w:rsidRPr="00B50C73" w:rsidRDefault="00257A1A" w:rsidP="00692F50">
      <w:pPr>
        <w:pStyle w:val="Character"/>
      </w:pPr>
      <w:r w:rsidRPr="00B50C73">
        <w:t>RON WEASLEY</w:t>
      </w:r>
    </w:p>
    <w:p w14:paraId="15F077EA" w14:textId="77777777" w:rsidR="00162074" w:rsidRPr="00B50C73" w:rsidRDefault="006E4140" w:rsidP="007E3170">
      <w:pPr>
        <w:pStyle w:val="Line"/>
      </w:pPr>
      <w:r w:rsidRPr="00B50C73">
        <w:t>PROTEGO DIABOLICA!</w:t>
      </w:r>
    </w:p>
    <w:p w14:paraId="453507A7" w14:textId="77777777" w:rsidR="00162074" w:rsidRPr="00B50C73" w:rsidRDefault="006E4140" w:rsidP="007E3170">
      <w:r w:rsidRPr="00B50C73">
        <w:t xml:space="preserve">Reflected by the walls, a blue flame burns Ron Weasley, leaving under — </w:t>
      </w:r>
    </w:p>
    <w:p w14:paraId="6C8EA944" w14:textId="10D8403A" w:rsidR="00102AEC" w:rsidRPr="00B50C73" w:rsidRDefault="00291693" w:rsidP="001919B6">
      <w:pPr>
        <w:pStyle w:val="a"/>
      </w:pPr>
      <w:r w:rsidRPr="00B50C73">
        <w:t>INT. NINE DRAGON RESTAURANT — 22:10</w:t>
      </w:r>
    </w:p>
    <w:p w14:paraId="4A8EC751" w14:textId="3B134018" w:rsidR="00162074" w:rsidRPr="00B50C73" w:rsidRDefault="00534697" w:rsidP="00102AEC">
      <w:r w:rsidRPr="00B50C73">
        <w:t>ANGELA</w:t>
      </w:r>
      <w:r w:rsidR="006E4140" w:rsidRPr="00B50C73">
        <w:t xml:space="preserve"> </w:t>
      </w:r>
      <w:r w:rsidRPr="00B50C73">
        <w:t>CHAN</w:t>
      </w:r>
      <w:r w:rsidR="006E4140" w:rsidRPr="00B50C73">
        <w:t xml:space="preserve"> and Snow White are having dinner. Abruptly, Taz enters the restaurant and encounters them through trailing the fragrance of the meal.</w:t>
      </w:r>
    </w:p>
    <w:p w14:paraId="62813F1F" w14:textId="22B85E6D" w:rsidR="00162074" w:rsidRPr="00B50C73" w:rsidRDefault="00257A1A" w:rsidP="00692F50">
      <w:pPr>
        <w:pStyle w:val="Character"/>
      </w:pPr>
      <w:r w:rsidRPr="00B50C73">
        <w:t>ANGELA CHAN</w:t>
      </w:r>
    </w:p>
    <w:p w14:paraId="135F7A28" w14:textId="3F7EE486" w:rsidR="00162074" w:rsidRPr="00B50C73" w:rsidRDefault="006E4140" w:rsidP="007E3170">
      <w:pPr>
        <w:pStyle w:val="Line"/>
      </w:pPr>
      <w:r w:rsidRPr="00B50C73">
        <w:rPr>
          <w:iCs/>
        </w:rPr>
        <w:t>(</w:t>
      </w:r>
      <w:r w:rsidR="00B6219B" w:rsidRPr="00B50C73">
        <w:rPr>
          <w:iCs/>
        </w:rPr>
        <w:t>Whispering t</w:t>
      </w:r>
      <w:r w:rsidRPr="00B50C73">
        <w:rPr>
          <w:iCs/>
        </w:rPr>
        <w:t xml:space="preserve">o </w:t>
      </w:r>
      <w:r w:rsidR="00402450" w:rsidRPr="00B50C73">
        <w:rPr>
          <w:iCs/>
        </w:rPr>
        <w:t>SNOW WHITE</w:t>
      </w:r>
      <w:r w:rsidRPr="00B50C73">
        <w:rPr>
          <w:iCs/>
        </w:rPr>
        <w:t>)</w:t>
      </w:r>
      <w:r w:rsidRPr="00B50C73">
        <w:t xml:space="preserve"> the monster just wants to tease Our Founding Fathers. </w:t>
      </w:r>
      <w:r w:rsidRPr="00B50C73">
        <w:rPr>
          <w:iCs/>
        </w:rPr>
        <w:t>(Drops three bones)</w:t>
      </w:r>
    </w:p>
    <w:p w14:paraId="50DE079A" w14:textId="4B37A093" w:rsidR="00162074" w:rsidRPr="00B50C73" w:rsidRDefault="00257A1A" w:rsidP="00692F50">
      <w:pPr>
        <w:pStyle w:val="Character"/>
      </w:pPr>
      <w:r w:rsidRPr="00B50C73">
        <w:t>TAZ</w:t>
      </w:r>
    </w:p>
    <w:p w14:paraId="71CD0731" w14:textId="597CE613" w:rsidR="00162074" w:rsidRPr="00B50C73" w:rsidRDefault="006E4140" w:rsidP="006C671C">
      <w:pPr>
        <w:pStyle w:val="Line"/>
      </w:pPr>
      <w:r w:rsidRPr="00B50C73">
        <w:t>You’ve had your days!!</w:t>
      </w:r>
      <w:r w:rsidR="006C671C" w:rsidRPr="00B50C73">
        <w:t xml:space="preserve"> (</w:t>
      </w:r>
      <w:r w:rsidR="008C5D05" w:rsidRPr="00B50C73">
        <w:t>Slashes</w:t>
      </w:r>
      <w:r w:rsidR="006C671C" w:rsidRPr="00B50C73">
        <w:t xml:space="preserve"> </w:t>
      </w:r>
      <w:r w:rsidRPr="00B50C73">
        <w:t>across the screen</w:t>
      </w:r>
      <w:r w:rsidR="006C671C" w:rsidRPr="00B50C73">
        <w:t>)</w:t>
      </w:r>
    </w:p>
    <w:p w14:paraId="6199E972" w14:textId="40AB3163" w:rsidR="00162074" w:rsidRPr="00B50C73" w:rsidRDefault="00257A1A" w:rsidP="00692F50">
      <w:pPr>
        <w:pStyle w:val="Character"/>
      </w:pPr>
      <w:r w:rsidRPr="00B50C73">
        <w:t>SNOW WHITE</w:t>
      </w:r>
    </w:p>
    <w:p w14:paraId="689DA3FC" w14:textId="3265C2B2" w:rsidR="00162074" w:rsidRPr="00B50C73" w:rsidRDefault="006E4140" w:rsidP="007E3170">
      <w:pPr>
        <w:pStyle w:val="Line"/>
      </w:pPr>
      <w:r w:rsidRPr="00B50C73">
        <w:rPr>
          <w:rFonts w:hint="eastAsia"/>
        </w:rPr>
        <w:t>M</w:t>
      </w:r>
      <w:r w:rsidRPr="00B50C73">
        <w:t xml:space="preserve">ore scared than hurt! </w:t>
      </w:r>
      <w:r w:rsidRPr="00B50C73">
        <w:rPr>
          <w:iCs/>
        </w:rPr>
        <w:t xml:space="preserve">(To </w:t>
      </w:r>
      <w:r w:rsidR="00176134" w:rsidRPr="00B50C73">
        <w:rPr>
          <w:iCs/>
        </w:rPr>
        <w:t>Angela</w:t>
      </w:r>
      <w:r w:rsidRPr="00B50C73">
        <w:rPr>
          <w:iCs/>
        </w:rPr>
        <w:t xml:space="preserve"> </w:t>
      </w:r>
      <w:r w:rsidR="00176134" w:rsidRPr="00B50C73">
        <w:rPr>
          <w:iCs/>
        </w:rPr>
        <w:t>Chan</w:t>
      </w:r>
      <w:r w:rsidRPr="00B50C73">
        <w:rPr>
          <w:iCs/>
        </w:rPr>
        <w:t>)</w:t>
      </w:r>
      <w:r w:rsidRPr="00B50C73">
        <w:t xml:space="preserve"> You are my Charming!</w:t>
      </w:r>
    </w:p>
    <w:p w14:paraId="20314142" w14:textId="63529F50" w:rsidR="00162074" w:rsidRPr="00B50C73" w:rsidRDefault="00257A1A" w:rsidP="00692F50">
      <w:pPr>
        <w:pStyle w:val="Character"/>
      </w:pPr>
      <w:r w:rsidRPr="00B50C73">
        <w:t>ANGELA CHAN</w:t>
      </w:r>
    </w:p>
    <w:p w14:paraId="1CA14BD5" w14:textId="30D9C494" w:rsidR="00162074" w:rsidRPr="00B50C73" w:rsidRDefault="006E4140" w:rsidP="007E3170">
      <w:pPr>
        <w:pStyle w:val="Line"/>
      </w:pPr>
      <w:r w:rsidRPr="00B50C73">
        <w:t xml:space="preserve">Thank goodness! But… where is </w:t>
      </w:r>
      <w:r w:rsidR="00176134" w:rsidRPr="00B50C73">
        <w:t>Adela</w:t>
      </w:r>
      <w:r w:rsidRPr="00B50C73">
        <w:t>, my dear lady?</w:t>
      </w:r>
    </w:p>
    <w:p w14:paraId="72E6EF76" w14:textId="2A66A1AD" w:rsidR="00162074" w:rsidRPr="00B50C73" w:rsidRDefault="00257A1A" w:rsidP="00692F50">
      <w:pPr>
        <w:pStyle w:val="Character"/>
      </w:pPr>
      <w:r w:rsidRPr="00B50C73">
        <w:t>SNOW WHITE</w:t>
      </w:r>
    </w:p>
    <w:p w14:paraId="207D6DD7" w14:textId="77777777" w:rsidR="00162074" w:rsidRPr="00B50C73" w:rsidRDefault="006E4140" w:rsidP="007E3170">
      <w:pPr>
        <w:pStyle w:val="Line"/>
      </w:pPr>
      <w:r w:rsidRPr="00B50C73">
        <w:t>She is chasing a dog to the Big Apple.</w:t>
      </w:r>
    </w:p>
    <w:p w14:paraId="06EBA135" w14:textId="33A6A4B1" w:rsidR="00162074" w:rsidRPr="00B50C73" w:rsidRDefault="00495091" w:rsidP="007E3170">
      <w:r w:rsidRPr="00B50C73">
        <w:t>Whip-pan</w:t>
      </w:r>
      <w:r w:rsidR="006E4140" w:rsidRPr="00B50C73">
        <w:t xml:space="preserve"> to and keep </w:t>
      </w:r>
      <w:r w:rsidR="00534697" w:rsidRPr="00B50C73">
        <w:t>ANGELA</w:t>
      </w:r>
      <w:r w:rsidR="006E4140" w:rsidRPr="00B50C73">
        <w:t>’s POV.</w:t>
      </w:r>
    </w:p>
    <w:p w14:paraId="18942867" w14:textId="13D2B91E" w:rsidR="00162074" w:rsidRPr="00B50C73" w:rsidRDefault="00257A1A" w:rsidP="00692F50">
      <w:pPr>
        <w:pStyle w:val="Character"/>
      </w:pPr>
      <w:r w:rsidRPr="00B50C73">
        <w:lastRenderedPageBreak/>
        <w:t>ANGELA CHAN</w:t>
      </w:r>
    </w:p>
    <w:p w14:paraId="06DEA919" w14:textId="56362D82" w:rsidR="00162074" w:rsidRPr="00B50C73" w:rsidRDefault="006E4140" w:rsidP="007E3170">
      <w:pPr>
        <w:pStyle w:val="Line"/>
      </w:pPr>
      <w:r w:rsidRPr="00B50C73">
        <w:t xml:space="preserve">Let’s go! </w:t>
      </w:r>
      <w:r w:rsidR="0074184B" w:rsidRPr="00B50C73">
        <w:t>T</w:t>
      </w:r>
      <w:r w:rsidRPr="00B50C73">
        <w:t>o the Big Apple!</w:t>
      </w:r>
    </w:p>
    <w:p w14:paraId="2709E7F8" w14:textId="77777777" w:rsidR="00162074" w:rsidRPr="00B50C73" w:rsidRDefault="006E4140" w:rsidP="007E3170">
      <w:pPr>
        <w:rPr>
          <w:rFonts w:eastAsia="PMingLiU"/>
          <w:lang w:eastAsia="zh-TW"/>
        </w:rPr>
      </w:pPr>
      <w:r w:rsidRPr="00B50C73">
        <w:t>They exit the restaurant, striding south.</w:t>
      </w:r>
    </w:p>
    <w:p w14:paraId="2724ACE0" w14:textId="6D0A2FD8" w:rsidR="005F16EA" w:rsidRPr="00B50C73" w:rsidRDefault="00291693" w:rsidP="001919B6">
      <w:pPr>
        <w:pStyle w:val="a"/>
      </w:pPr>
      <w:r w:rsidRPr="00B50C73">
        <w:t>EXT. THE AMERICAN GARDENS THEATER — 22:12</w:t>
      </w:r>
    </w:p>
    <w:p w14:paraId="35A0F535" w14:textId="5ADE0E4F" w:rsidR="00162074" w:rsidRPr="00B50C73" w:rsidRDefault="00534697" w:rsidP="005F16EA">
      <w:r w:rsidRPr="00B50C73">
        <w:t>ADELA</w:t>
      </w:r>
      <w:r w:rsidR="006E4140" w:rsidRPr="00B50C73">
        <w:t xml:space="preserve"> </w:t>
      </w:r>
      <w:r w:rsidR="0064197B" w:rsidRPr="00B50C73">
        <w:t xml:space="preserve">CHAN </w:t>
      </w:r>
      <w:r w:rsidR="005605FE">
        <w:t>JR</w:t>
      </w:r>
      <w:r w:rsidR="0064197B" w:rsidRPr="00B50C73">
        <w:t xml:space="preserve"> </w:t>
      </w:r>
      <w:r w:rsidR="006E4140" w:rsidRPr="00B50C73">
        <w:t xml:space="preserve">and </w:t>
      </w:r>
      <w:r w:rsidRPr="00B50C73">
        <w:t>ANGELA</w:t>
      </w:r>
      <w:r w:rsidR="006E4140" w:rsidRPr="00B50C73">
        <w:t xml:space="preserve"> </w:t>
      </w:r>
      <w:r w:rsidRPr="00B50C73">
        <w:t>CHAN</w:t>
      </w:r>
      <w:r w:rsidR="006E4140" w:rsidRPr="00B50C73">
        <w:t xml:space="preserve"> encounter and hug each other just after the cease of thunderstorm.</w:t>
      </w:r>
      <w:r w:rsidR="00734CE2" w:rsidRPr="00B50C73">
        <w:t xml:space="preserve"> SNOW WHITE follows ANGELA CHAN</w:t>
      </w:r>
      <w:r w:rsidR="00F05C37" w:rsidRPr="00B50C73">
        <w:t xml:space="preserve">, while </w:t>
      </w:r>
      <w:r w:rsidR="00F05C37" w:rsidRPr="00B50C73">
        <w:rPr>
          <w:iCs/>
        </w:rPr>
        <w:t xml:space="preserve">MULAN and CINDERELLA arrive after ADELA CHAN </w:t>
      </w:r>
      <w:r w:rsidR="005605FE">
        <w:rPr>
          <w:iCs/>
        </w:rPr>
        <w:t>JR</w:t>
      </w:r>
      <w:r w:rsidR="00F05C37" w:rsidRPr="00B50C73">
        <w:rPr>
          <w:iCs/>
        </w:rPr>
        <w:t>.</w:t>
      </w:r>
    </w:p>
    <w:p w14:paraId="7AEBC5CC" w14:textId="4D38711C" w:rsidR="00162074" w:rsidRPr="00B50C73" w:rsidRDefault="00257A1A" w:rsidP="00692F50">
      <w:pPr>
        <w:pStyle w:val="Character"/>
      </w:pPr>
      <w:r w:rsidRPr="00B50C73">
        <w:t>ANGELA CHAN, SNOW WHITE</w:t>
      </w:r>
    </w:p>
    <w:p w14:paraId="42101141" w14:textId="03C5DE5C" w:rsidR="00162074" w:rsidRPr="00B50C73" w:rsidRDefault="006E4140" w:rsidP="007E3170">
      <w:pPr>
        <w:pStyle w:val="Line"/>
      </w:pPr>
      <w:r w:rsidRPr="00B50C73">
        <w:t>How shiny the stars are</w:t>
      </w:r>
      <w:r w:rsidR="00814F7D" w:rsidRPr="00B50C73">
        <w:t>!</w:t>
      </w:r>
    </w:p>
    <w:p w14:paraId="7D72C50C" w14:textId="5BE7BFC3" w:rsidR="00162074" w:rsidRPr="00B50C73" w:rsidRDefault="00257A1A" w:rsidP="00692F50">
      <w:pPr>
        <w:pStyle w:val="Character"/>
      </w:pPr>
      <w:r w:rsidRPr="00B50C73">
        <w:t xml:space="preserve">ADELA CHAN </w:t>
      </w:r>
      <w:r w:rsidR="005605FE">
        <w:t>JR</w:t>
      </w:r>
    </w:p>
    <w:p w14:paraId="36FE66C7" w14:textId="1595430A" w:rsidR="00162074" w:rsidRPr="00B50C73" w:rsidRDefault="006E4140" w:rsidP="007E3170">
      <w:pPr>
        <w:pStyle w:val="Line"/>
      </w:pPr>
      <w:r w:rsidRPr="00B50C73">
        <w:t>I miss you, Snow White.</w:t>
      </w:r>
    </w:p>
    <w:p w14:paraId="58B9BF3A" w14:textId="7AFF194A" w:rsidR="00162074" w:rsidRPr="00B50C73" w:rsidRDefault="00257A1A" w:rsidP="00692F50">
      <w:pPr>
        <w:pStyle w:val="Character"/>
      </w:pPr>
      <w:r w:rsidRPr="00B50C73">
        <w:t>ANGELA CHAN</w:t>
      </w:r>
    </w:p>
    <w:p w14:paraId="68E9F33A" w14:textId="4427793B" w:rsidR="00162074" w:rsidRPr="00B50C73" w:rsidRDefault="006E4140" w:rsidP="007E3170">
      <w:pPr>
        <w:pStyle w:val="Line"/>
      </w:pPr>
      <w:r w:rsidRPr="00B50C73">
        <w:t xml:space="preserve">How are Mulan, Merida, Aurora, Rapunzel, Belle, and Cinderella now? </w:t>
      </w:r>
    </w:p>
    <w:p w14:paraId="7224EC22" w14:textId="7E5D747A" w:rsidR="00162074" w:rsidRPr="00B50C73" w:rsidRDefault="00257A1A" w:rsidP="00692F50">
      <w:pPr>
        <w:pStyle w:val="Character"/>
      </w:pPr>
      <w:r w:rsidRPr="00B50C73">
        <w:t xml:space="preserve">ADELA CHAN </w:t>
      </w:r>
      <w:r w:rsidR="005605FE">
        <w:t>JR</w:t>
      </w:r>
    </w:p>
    <w:p w14:paraId="0D83BC0E" w14:textId="6F3E70BD" w:rsidR="00162074" w:rsidRPr="00B50C73" w:rsidRDefault="006E4140" w:rsidP="007E3170">
      <w:pPr>
        <w:pStyle w:val="Line"/>
      </w:pPr>
      <w:r w:rsidRPr="00B50C73">
        <w:t xml:space="preserve">Mulan and Cinderella are here. </w:t>
      </w:r>
      <w:r w:rsidR="00C73A80" w:rsidRPr="00B50C73">
        <w:t xml:space="preserve">Two </w:t>
      </w:r>
      <w:r w:rsidRPr="00B50C73">
        <w:t>private eye</w:t>
      </w:r>
      <w:r w:rsidR="00C73A80" w:rsidRPr="00B50C73">
        <w:t>s</w:t>
      </w:r>
      <w:r w:rsidRPr="00B50C73">
        <w:t xml:space="preserve"> were just observed stuck by lightning when they reached their target at the American Adventure. </w:t>
      </w:r>
      <w:r w:rsidR="0058164B" w:rsidRPr="00B50C73">
        <w:t>The o</w:t>
      </w:r>
      <w:r w:rsidRPr="00B50C73">
        <w:t>thers are appropriated by the warner brothers.</w:t>
      </w:r>
    </w:p>
    <w:p w14:paraId="11D2278D" w14:textId="40A16C52" w:rsidR="00162074" w:rsidRPr="00B50C73" w:rsidRDefault="00257A1A" w:rsidP="00692F50">
      <w:pPr>
        <w:pStyle w:val="Character"/>
      </w:pPr>
      <w:r w:rsidRPr="00B50C73">
        <w:t>MULAN</w:t>
      </w:r>
    </w:p>
    <w:p w14:paraId="25022361" w14:textId="0BC56D91" w:rsidR="0084707C" w:rsidRPr="00B50C73" w:rsidRDefault="006E4140" w:rsidP="007E3170">
      <w:pPr>
        <w:pStyle w:val="Line"/>
      </w:pPr>
      <w:r w:rsidRPr="00B50C73">
        <w:t>They raised hatred. God slayed them!</w:t>
      </w:r>
    </w:p>
    <w:p w14:paraId="30091D1B" w14:textId="61D3554E" w:rsidR="0084707C" w:rsidRPr="00B50C73" w:rsidRDefault="0084707C" w:rsidP="0084707C">
      <w:pPr>
        <w:pStyle w:val="Character"/>
      </w:pPr>
      <w:r w:rsidRPr="00B50C73">
        <w:t>CINDERELLA</w:t>
      </w:r>
    </w:p>
    <w:p w14:paraId="4644041E" w14:textId="2CF3EE1A" w:rsidR="00162074" w:rsidRPr="00B50C73" w:rsidRDefault="006E4140" w:rsidP="007E3170">
      <w:pPr>
        <w:pStyle w:val="Line"/>
      </w:pPr>
      <w:r w:rsidRPr="00B50C73">
        <w:t>God bless us!</w:t>
      </w:r>
    </w:p>
    <w:p w14:paraId="3A5EE012" w14:textId="48756968" w:rsidR="00162074" w:rsidRPr="00B50C73" w:rsidRDefault="00257A1A" w:rsidP="00692F50">
      <w:pPr>
        <w:pStyle w:val="Character"/>
      </w:pPr>
      <w:r w:rsidRPr="00B50C73">
        <w:t>ANGELA CHAN</w:t>
      </w:r>
    </w:p>
    <w:p w14:paraId="64C6DEF7" w14:textId="6F4FA37F" w:rsidR="00162074" w:rsidRPr="00B50C73" w:rsidRDefault="006E4140" w:rsidP="007E3170">
      <w:pPr>
        <w:pStyle w:val="Line"/>
      </w:pPr>
      <w:r w:rsidRPr="00B50C73">
        <w:t xml:space="preserve">Now, let’s save Tiana! </w:t>
      </w:r>
      <w:r w:rsidRPr="00B50C73">
        <w:rPr>
          <w:iCs/>
        </w:rPr>
        <w:t>(Ignites a torch)</w:t>
      </w:r>
    </w:p>
    <w:p w14:paraId="3C648E0F" w14:textId="77777777" w:rsidR="00162074" w:rsidRPr="00B50C73" w:rsidRDefault="006E4140" w:rsidP="007E3170">
      <w:r w:rsidRPr="00B50C73">
        <w:t>All hasten into American Adventure.</w:t>
      </w:r>
    </w:p>
    <w:p w14:paraId="6789FAC9" w14:textId="6039BEAD" w:rsidR="00DC4BE8" w:rsidRPr="00B50C73" w:rsidRDefault="00291693" w:rsidP="001919B6">
      <w:pPr>
        <w:pStyle w:val="a"/>
      </w:pPr>
      <w:r w:rsidRPr="00B50C73">
        <w:t>INT. AMERICAN ADVENTURE HALL — 22:13</w:t>
      </w:r>
    </w:p>
    <w:p w14:paraId="48528D33" w14:textId="7CD04E7E" w:rsidR="00162074" w:rsidRPr="00B50C73" w:rsidRDefault="00534697" w:rsidP="00DC4BE8">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w:t>
      </w:r>
      <w:r w:rsidR="008B1D84" w:rsidRPr="00B50C73">
        <w:t xml:space="preserve">SNOW WHITE, CINDERELLA </w:t>
      </w:r>
      <w:r w:rsidR="006E4140" w:rsidRPr="00B50C73">
        <w:t xml:space="preserve">and </w:t>
      </w:r>
      <w:r w:rsidR="008B1D84" w:rsidRPr="00B50C73">
        <w:t>MULAN</w:t>
      </w:r>
      <w:r w:rsidR="006E4140" w:rsidRPr="00B50C73">
        <w:t xml:space="preserve"> are discussing to rescue the residues.</w:t>
      </w:r>
    </w:p>
    <w:p w14:paraId="21FFB9EB" w14:textId="5BED2587" w:rsidR="00162074" w:rsidRPr="00B50C73" w:rsidRDefault="00257A1A" w:rsidP="00692F50">
      <w:pPr>
        <w:pStyle w:val="Character"/>
      </w:pPr>
      <w:r w:rsidRPr="00B50C73">
        <w:lastRenderedPageBreak/>
        <w:t xml:space="preserve">ADELA CHAN </w:t>
      </w:r>
      <w:r w:rsidR="005605FE">
        <w:t>JR</w:t>
      </w:r>
    </w:p>
    <w:p w14:paraId="6A8C1E6C" w14:textId="154A7D25" w:rsidR="00162074" w:rsidRPr="00B50C73" w:rsidRDefault="006E4140" w:rsidP="007E3170">
      <w:pPr>
        <w:pStyle w:val="Line"/>
      </w:pPr>
      <w:r w:rsidRPr="00B50C73">
        <w:t>Could you please</w:t>
      </w:r>
      <w:r w:rsidR="00FC6B4D" w:rsidRPr="00B50C73">
        <w:t xml:space="preserve"> tell me where </w:t>
      </w:r>
      <w:r w:rsidRPr="00B50C73">
        <w:t xml:space="preserve">Tiana </w:t>
      </w:r>
      <w:r w:rsidR="00FC6B4D" w:rsidRPr="00B50C73">
        <w:t>is</w:t>
      </w:r>
      <w:r w:rsidRPr="00B50C73">
        <w:t>?</w:t>
      </w:r>
    </w:p>
    <w:p w14:paraId="1C77FBF7" w14:textId="5F9F966D" w:rsidR="00162074" w:rsidRPr="00B50C73" w:rsidRDefault="00257A1A" w:rsidP="00692F50">
      <w:pPr>
        <w:pStyle w:val="Character"/>
      </w:pPr>
      <w:r w:rsidRPr="00B50C73">
        <w:t>SNOW WHITE, CINDERELLA</w:t>
      </w:r>
    </w:p>
    <w:p w14:paraId="4209E755" w14:textId="77777777" w:rsidR="00162074" w:rsidRPr="00B50C73" w:rsidRDefault="006E4140" w:rsidP="007E3170">
      <w:pPr>
        <w:pStyle w:val="Line"/>
      </w:pPr>
      <w:r w:rsidRPr="00B50C73">
        <w:t>Let’s search them along the route of attraction.</w:t>
      </w:r>
    </w:p>
    <w:p w14:paraId="10FC6EFD" w14:textId="03B26547" w:rsidR="00162074" w:rsidRPr="00B50C73" w:rsidRDefault="00257A1A" w:rsidP="00692F50">
      <w:pPr>
        <w:pStyle w:val="Character"/>
      </w:pPr>
      <w:r w:rsidRPr="00B50C73">
        <w:t>ANGELA CHAN</w:t>
      </w:r>
    </w:p>
    <w:p w14:paraId="42953181" w14:textId="198D4B8C" w:rsidR="00162074" w:rsidRPr="00B50C73" w:rsidRDefault="00326664" w:rsidP="008B1D84">
      <w:pPr>
        <w:pStyle w:val="Line"/>
      </w:pPr>
      <w:r w:rsidRPr="00B50C73">
        <w:t xml:space="preserve">Yes, </w:t>
      </w:r>
      <w:r w:rsidR="006E4140" w:rsidRPr="00B50C73">
        <w:t>I enter from the left and my sister enters from the right.</w:t>
      </w:r>
    </w:p>
    <w:p w14:paraId="7098EBAA" w14:textId="48F739F7" w:rsidR="00162074" w:rsidRPr="00B50C73" w:rsidRDefault="00176134" w:rsidP="008B1D84">
      <w:r w:rsidRPr="00B50C73">
        <w:t>Adela</w:t>
      </w:r>
      <w:r w:rsidR="006E4140" w:rsidRPr="00B50C73">
        <w:t xml:space="preserve"> </w:t>
      </w:r>
      <w:r w:rsidRPr="00B50C73">
        <w:t>Chan</w:t>
      </w:r>
      <w:r w:rsidR="006E4140" w:rsidRPr="00B50C73">
        <w:t xml:space="preserve"> </w:t>
      </w:r>
      <w:r w:rsidR="009B0DE5" w:rsidRPr="00B50C73">
        <w:t>Jr</w:t>
      </w:r>
      <w:r w:rsidR="006E4140" w:rsidRPr="00B50C73">
        <w:t xml:space="preserve"> enters the theater form east-side entrance while </w:t>
      </w:r>
      <w:r w:rsidRPr="00B50C73">
        <w:t>Angela</w:t>
      </w:r>
      <w:r w:rsidR="006E4140" w:rsidRPr="00B50C73">
        <w:t xml:space="preserve"> </w:t>
      </w:r>
      <w:r w:rsidRPr="00B50C73">
        <w:t>Chan</w:t>
      </w:r>
      <w:r w:rsidR="006E4140" w:rsidRPr="00B50C73">
        <w:t xml:space="preserve"> enters from the west-side entrance.</w:t>
      </w:r>
    </w:p>
    <w:p w14:paraId="3595D5BD" w14:textId="3FFAEF3E" w:rsidR="00162074" w:rsidRPr="00B50C73" w:rsidRDefault="00257A1A" w:rsidP="00692F50">
      <w:pPr>
        <w:pStyle w:val="Character"/>
      </w:pPr>
      <w:r w:rsidRPr="00B50C73">
        <w:t xml:space="preserve">(ADELA CHAN </w:t>
      </w:r>
      <w:r w:rsidR="005605FE">
        <w:t>JR</w:t>
      </w:r>
      <w:r w:rsidRPr="00B50C73">
        <w:t>)</w:t>
      </w:r>
    </w:p>
    <w:p w14:paraId="5ACEFF8D" w14:textId="7CF3BE9E" w:rsidR="00643206" w:rsidRPr="00B50C73" w:rsidRDefault="00975285" w:rsidP="007E3170">
      <w:pPr>
        <w:pStyle w:val="Line"/>
      </w:pPr>
      <w:r w:rsidRPr="00B50C73">
        <w:t>TIANA is found u</w:t>
      </w:r>
      <w:r w:rsidR="006E4140" w:rsidRPr="00B50C73">
        <w:t xml:space="preserve">nder Seat </w:t>
      </w:r>
      <w:r w:rsidR="006D6EA2" w:rsidRPr="00B50C73">
        <w:t>4</w:t>
      </w:r>
      <w:r w:rsidR="006E4140" w:rsidRPr="00B50C73">
        <w:t xml:space="preserve">, Row </w:t>
      </w:r>
      <w:r w:rsidR="006D6EA2" w:rsidRPr="00B50C73">
        <w:t>7</w:t>
      </w:r>
      <w:r w:rsidR="001042DE" w:rsidRPr="00B50C73">
        <w:t>.</w:t>
      </w:r>
      <w:r w:rsidR="006E4140" w:rsidRPr="00B50C73">
        <w:t xml:space="preserve"> </w:t>
      </w:r>
    </w:p>
    <w:p w14:paraId="50358C99" w14:textId="42C02054" w:rsidR="00162074" w:rsidRPr="00B50C73" w:rsidRDefault="00643206" w:rsidP="00643206">
      <w:r w:rsidRPr="00B50C73">
        <w:t>TIANA</w:t>
      </w:r>
      <w:r w:rsidR="006E4140" w:rsidRPr="00B50C73">
        <w:t xml:space="preserve"> </w:t>
      </w:r>
      <w:r w:rsidRPr="00B50C73">
        <w:t xml:space="preserve">exits the theater </w:t>
      </w:r>
      <w:r w:rsidR="00906322" w:rsidRPr="00B50C73">
        <w:t xml:space="preserve">into the </w:t>
      </w:r>
      <w:r w:rsidR="008567BC" w:rsidRPr="00B50C73">
        <w:t>hall</w:t>
      </w:r>
      <w:r w:rsidR="00906322" w:rsidRPr="00B50C73">
        <w:t xml:space="preserve">, </w:t>
      </w:r>
      <w:r w:rsidRPr="00B50C73">
        <w:t>wearing</w:t>
      </w:r>
      <w:r w:rsidR="006E4140" w:rsidRPr="00B50C73">
        <w:t xml:space="preserve"> a pea green Bardot top with green letters "NOLA" and a crown filling "O", yellow pants and brown shoes with yellow shoelaces.</w:t>
      </w:r>
    </w:p>
    <w:p w14:paraId="315FBABA" w14:textId="746E3575" w:rsidR="00162074" w:rsidRPr="00B50C73" w:rsidRDefault="00257A1A" w:rsidP="00692F50">
      <w:pPr>
        <w:pStyle w:val="Character"/>
      </w:pPr>
      <w:r w:rsidRPr="00B50C73">
        <w:t>TIANA</w:t>
      </w:r>
      <w:r w:rsidR="00605150" w:rsidRPr="00B50C73">
        <w:rPr>
          <w:rFonts w:ascii="PMingLiU" w:eastAsia="PMingLiU" w:hAnsi="PMingLiU" w:hint="eastAsia"/>
          <w:lang w:eastAsia="zh-TW"/>
        </w:rPr>
        <w:t xml:space="preserve"> </w:t>
      </w:r>
      <w:r w:rsidR="00605150" w:rsidRPr="00B50C73">
        <w:t>(Singing)</w:t>
      </w:r>
    </w:p>
    <w:p w14:paraId="0E8B1D60" w14:textId="7492E293" w:rsidR="0055723B" w:rsidRPr="00B50C73" w:rsidRDefault="006E4140" w:rsidP="007E3170">
      <w:pPr>
        <w:pStyle w:val="Line"/>
      </w:pPr>
      <w:bookmarkStart w:id="20" w:name="_Hlk94640384"/>
      <w:r w:rsidRPr="00B50C73">
        <w:t>We are the world, we are the children,</w:t>
      </w:r>
    </w:p>
    <w:p w14:paraId="408B2FB0" w14:textId="09F29D7B" w:rsidR="00162074" w:rsidRPr="00B50C73" w:rsidRDefault="0055723B" w:rsidP="007E3170">
      <w:pPr>
        <w:pStyle w:val="Line"/>
      </w:pPr>
      <w:r w:rsidRPr="00B50C73">
        <w:t>W</w:t>
      </w:r>
      <w:r w:rsidR="006E4140" w:rsidRPr="00B50C73">
        <w:t>e are the ones who make a brighter day, so let's start giving!</w:t>
      </w:r>
    </w:p>
    <w:bookmarkEnd w:id="20"/>
    <w:p w14:paraId="36B13CAB" w14:textId="6D73BD0D" w:rsidR="00162074" w:rsidRPr="00B50C73" w:rsidRDefault="006E4140" w:rsidP="007E3170">
      <w:r w:rsidRPr="00B50C73">
        <w:t>All exit the hall, into the distance.</w:t>
      </w:r>
    </w:p>
    <w:p w14:paraId="0D03FB00" w14:textId="77777777" w:rsidR="00A83080" w:rsidRPr="00B50C73" w:rsidRDefault="00A83080" w:rsidP="00A83080">
      <w:pPr>
        <w:pStyle w:val="Character"/>
      </w:pPr>
      <w:r w:rsidRPr="00B50C73">
        <w:t>TIANA</w:t>
      </w:r>
      <w:r w:rsidRPr="00B50C73">
        <w:rPr>
          <w:rFonts w:ascii="PMingLiU" w:eastAsia="PMingLiU" w:hAnsi="PMingLiU" w:hint="eastAsia"/>
          <w:lang w:eastAsia="zh-TW"/>
        </w:rPr>
        <w:t xml:space="preserve"> </w:t>
      </w:r>
      <w:r w:rsidRPr="00B50C73">
        <w:t>(Singing)</w:t>
      </w:r>
    </w:p>
    <w:p w14:paraId="2D372B5E" w14:textId="04DB853B" w:rsidR="00807A71" w:rsidRPr="00B50C73" w:rsidRDefault="00807A71" w:rsidP="0055723B">
      <w:pPr>
        <w:pStyle w:val="Line"/>
      </w:pPr>
      <w:r w:rsidRPr="00B50C73">
        <w:t>There's a choice we're making</w:t>
      </w:r>
      <w:r w:rsidR="0055723B" w:rsidRPr="00B50C73">
        <w:t>: w</w:t>
      </w:r>
      <w:r w:rsidRPr="00B50C73">
        <w:t>e're saving our own lives</w:t>
      </w:r>
      <w:r w:rsidR="00451A31" w:rsidRPr="00B50C73">
        <w:t>;</w:t>
      </w:r>
    </w:p>
    <w:p w14:paraId="0C289C61" w14:textId="78710173" w:rsidR="00A83080" w:rsidRPr="00B50C73" w:rsidRDefault="00807A71" w:rsidP="0055723B">
      <w:pPr>
        <w:pStyle w:val="Line"/>
      </w:pPr>
      <w:r w:rsidRPr="00B50C73">
        <w:t>It's true we'll make a better day</w:t>
      </w:r>
      <w:r w:rsidR="0055723B" w:rsidRPr="00B50C73">
        <w:t>, j</w:t>
      </w:r>
      <w:r w:rsidRPr="00B50C73">
        <w:t>ust you and me</w:t>
      </w:r>
      <w:r w:rsidR="00A83080" w:rsidRPr="00B50C73">
        <w:t>!</w:t>
      </w:r>
    </w:p>
    <w:p w14:paraId="268B7314" w14:textId="42B19667" w:rsidR="00324222" w:rsidRPr="00B50C73" w:rsidRDefault="00291693" w:rsidP="001919B6">
      <w:pPr>
        <w:pStyle w:val="a"/>
      </w:pPr>
      <w:r w:rsidRPr="00B50C73">
        <w:t>INT. THE LAND — 22:20</w:t>
      </w:r>
    </w:p>
    <w:p w14:paraId="3B0ED1A1" w14:textId="0A1366AD" w:rsidR="00162074" w:rsidRPr="00B50C73" w:rsidRDefault="00534697" w:rsidP="00324222">
      <w:r w:rsidRPr="00B50C73">
        <w:t>ADELA</w:t>
      </w:r>
      <w:r w:rsidR="006E4140" w:rsidRPr="00B50C73">
        <w:t xml:space="preserve"> </w:t>
      </w:r>
      <w:r w:rsidRPr="00B50C73">
        <w:t>CHAN</w:t>
      </w:r>
      <w:r w:rsidR="006E4140" w:rsidRPr="00B50C73">
        <w:t xml:space="preserve"> </w:t>
      </w:r>
      <w:r w:rsidR="005605FE">
        <w:t>JR</w:t>
      </w:r>
      <w:r w:rsidR="006E4140" w:rsidRPr="00B50C73">
        <w:t xml:space="preserve">, along with </w:t>
      </w:r>
      <w:r w:rsidR="00283E9A" w:rsidRPr="00B50C73">
        <w:t xml:space="preserve">CINDERELLA </w:t>
      </w:r>
      <w:r w:rsidR="006E4140" w:rsidRPr="00B50C73">
        <w:t xml:space="preserve">and </w:t>
      </w:r>
      <w:r w:rsidR="00283E9A" w:rsidRPr="00B50C73">
        <w:t>TIANA</w:t>
      </w:r>
      <w:r w:rsidR="006E4140" w:rsidRPr="00B50C73">
        <w:t xml:space="preserve">, dashes towards the Awesome Planet, while </w:t>
      </w:r>
      <w:r w:rsidRPr="00B50C73">
        <w:t>ANGELA</w:t>
      </w:r>
      <w:r w:rsidR="006E4140" w:rsidRPr="00B50C73">
        <w:t xml:space="preserve"> </w:t>
      </w:r>
      <w:r w:rsidRPr="00B50C73">
        <w:t>CHAN</w:t>
      </w:r>
      <w:r w:rsidR="006E4140" w:rsidRPr="00B50C73">
        <w:t xml:space="preserve"> paces to Soaring around the World, leading </w:t>
      </w:r>
      <w:r w:rsidR="00283E9A" w:rsidRPr="00B50C73">
        <w:t>SNOW WHITE</w:t>
      </w:r>
      <w:r w:rsidR="006E4140" w:rsidRPr="00B50C73">
        <w:t xml:space="preserve"> and </w:t>
      </w:r>
      <w:r w:rsidR="00283E9A" w:rsidRPr="00B50C73">
        <w:t>MULAN</w:t>
      </w:r>
      <w:r w:rsidR="006E4140" w:rsidRPr="00B50C73">
        <w:t>.</w:t>
      </w:r>
    </w:p>
    <w:p w14:paraId="428CD7E4" w14:textId="0C24F867" w:rsidR="00162074" w:rsidRPr="00B50C73" w:rsidRDefault="00257A1A" w:rsidP="00692F50">
      <w:pPr>
        <w:pStyle w:val="Character"/>
      </w:pPr>
      <w:r w:rsidRPr="00B50C73">
        <w:t xml:space="preserve">ADELA CHAN </w:t>
      </w:r>
      <w:r w:rsidR="005605FE">
        <w:t>JR</w:t>
      </w:r>
    </w:p>
    <w:p w14:paraId="30432DD4" w14:textId="77777777" w:rsidR="00162074" w:rsidRPr="00B50C73" w:rsidRDefault="006E4140" w:rsidP="007E3170">
      <w:pPr>
        <w:pStyle w:val="Line"/>
      </w:pPr>
      <w:r w:rsidRPr="00B50C73">
        <w:t>How awesome the Earth is and will consistently be!</w:t>
      </w:r>
    </w:p>
    <w:p w14:paraId="1C41FC5A" w14:textId="7CE89C7D" w:rsidR="00162074" w:rsidRPr="00B50C73" w:rsidRDefault="006E4140" w:rsidP="007E3170">
      <w:r w:rsidRPr="00B50C73">
        <w:t xml:space="preserve">Camera follows </w:t>
      </w:r>
      <w:r w:rsidR="00534697" w:rsidRPr="00B50C73">
        <w:t>ADELA</w:t>
      </w:r>
      <w:r w:rsidRPr="00B50C73">
        <w:t xml:space="preserve"> </w:t>
      </w:r>
      <w:r w:rsidR="00534697" w:rsidRPr="00B50C73">
        <w:t>CHAN</w:t>
      </w:r>
      <w:r w:rsidRPr="00B50C73">
        <w:t xml:space="preserve"> </w:t>
      </w:r>
      <w:r w:rsidR="005605FE">
        <w:t>JR</w:t>
      </w:r>
      <w:r w:rsidR="00EB017A" w:rsidRPr="00B50C73">
        <w:t xml:space="preserve"> into</w:t>
      </w:r>
      <w:r w:rsidRPr="00B50C73">
        <w:t xml:space="preserve"> the Awesome Planet</w:t>
      </w:r>
      <w:r w:rsidR="00EB017A" w:rsidRPr="00B50C73">
        <w:t xml:space="preserve"> crammed by darkness</w:t>
      </w:r>
      <w:r w:rsidRPr="00B50C73">
        <w:t>.</w:t>
      </w:r>
    </w:p>
    <w:p w14:paraId="2A7AD679" w14:textId="1EAAD2FB" w:rsidR="00162074" w:rsidRPr="00B50C73" w:rsidRDefault="00257A1A" w:rsidP="00692F50">
      <w:pPr>
        <w:pStyle w:val="Character"/>
      </w:pPr>
      <w:r w:rsidRPr="00B50C73">
        <w:t>CINDERELLA</w:t>
      </w:r>
    </w:p>
    <w:p w14:paraId="4582A843" w14:textId="77777777" w:rsidR="00162074" w:rsidRPr="00B50C73" w:rsidRDefault="006E4140" w:rsidP="007E3170">
      <w:pPr>
        <w:pStyle w:val="Line"/>
      </w:pPr>
      <w:r w:rsidRPr="00B50C73">
        <w:t>What a pity! Who’s ruined the Earth, the most Awesome Planet!!</w:t>
      </w:r>
    </w:p>
    <w:p w14:paraId="407DF70B" w14:textId="5F1BD9A6" w:rsidR="00162074" w:rsidRPr="00B50C73" w:rsidRDefault="00257A1A" w:rsidP="00692F50">
      <w:pPr>
        <w:pStyle w:val="Character"/>
      </w:pPr>
      <w:r w:rsidRPr="00B50C73">
        <w:lastRenderedPageBreak/>
        <w:t xml:space="preserve">ADELA CHAN </w:t>
      </w:r>
      <w:r w:rsidR="005605FE">
        <w:t>JR</w:t>
      </w:r>
    </w:p>
    <w:p w14:paraId="3B7B3FA2" w14:textId="77777777" w:rsidR="00162074" w:rsidRPr="00B50C73" w:rsidRDefault="006E4140" w:rsidP="007E3170">
      <w:pPr>
        <w:pStyle w:val="Line"/>
      </w:pPr>
      <w:r w:rsidRPr="00B50C73">
        <w:t>Another wing of DEATH!!! (Trying to escape the Awesome Planet)</w:t>
      </w:r>
    </w:p>
    <w:p w14:paraId="0244ED24" w14:textId="39C43D60" w:rsidR="00162074" w:rsidRPr="00B50C73" w:rsidRDefault="004D1C0E" w:rsidP="007E3170">
      <w:r w:rsidRPr="00B50C73">
        <w:t>In a scene of desert, JASMINE</w:t>
      </w:r>
      <w:r w:rsidR="006E4140" w:rsidRPr="00B50C73">
        <w:t xml:space="preserve"> comes into exhibition with a gold-bordered turquoise headband, a black-under-turquoise tank tops with a Genie's hand holding up three fingers above white-on-purple “Wishes”, blue yoga pants, white socks, and turquoise sneakers.</w:t>
      </w:r>
    </w:p>
    <w:p w14:paraId="294A35E7" w14:textId="349505B2" w:rsidR="00162074" w:rsidRPr="00B50C73" w:rsidRDefault="00257A1A" w:rsidP="00692F50">
      <w:pPr>
        <w:pStyle w:val="Character"/>
      </w:pPr>
      <w:r w:rsidRPr="00B50C73">
        <w:t xml:space="preserve">ADELA CHAN </w:t>
      </w:r>
      <w:r w:rsidR="005605FE">
        <w:t>JR</w:t>
      </w:r>
    </w:p>
    <w:p w14:paraId="1F029EC3" w14:textId="3C7AF2DB" w:rsidR="00162074" w:rsidRPr="00B50C73" w:rsidRDefault="006E4140" w:rsidP="007E3170">
      <w:pPr>
        <w:pStyle w:val="Line"/>
      </w:pPr>
      <w:r w:rsidRPr="00B50C73">
        <w:t>Jasmine</w:t>
      </w:r>
      <w:r w:rsidR="00CE0A7E" w:rsidRPr="00B50C73">
        <w:t>,</w:t>
      </w:r>
      <w:r w:rsidRPr="00B50C73">
        <w:t xml:space="preserve"> on the Earth under desertification, what are your three wishes?</w:t>
      </w:r>
    </w:p>
    <w:p w14:paraId="42916007" w14:textId="4BBEBD90" w:rsidR="00162074" w:rsidRPr="00B50C73" w:rsidRDefault="00257A1A" w:rsidP="00692F50">
      <w:pPr>
        <w:pStyle w:val="Character"/>
      </w:pPr>
      <w:r w:rsidRPr="00B50C73">
        <w:t>JASMINE</w:t>
      </w:r>
    </w:p>
    <w:p w14:paraId="5E1DC76E" w14:textId="7485A5B8" w:rsidR="00162074" w:rsidRPr="00B50C73" w:rsidRDefault="006E4140" w:rsidP="007E3170">
      <w:pPr>
        <w:pStyle w:val="Line"/>
      </w:pPr>
      <w:r w:rsidRPr="00B50C73">
        <w:rPr>
          <w:iCs/>
        </w:rPr>
        <w:t>(</w:t>
      </w:r>
      <w:r w:rsidR="00321B4A" w:rsidRPr="00B50C73">
        <w:rPr>
          <w:iCs/>
        </w:rPr>
        <w:t>In low voice</w:t>
      </w:r>
      <w:r w:rsidRPr="00B50C73">
        <w:rPr>
          <w:iCs/>
        </w:rPr>
        <w:t>)</w:t>
      </w:r>
      <w:r w:rsidRPr="00B50C73">
        <w:t xml:space="preserve"> Our first wish of all is that deserts grow forests one after another, </w:t>
      </w:r>
      <w:r w:rsidR="003C190E" w:rsidRPr="00B50C73">
        <w:t>where</w:t>
      </w:r>
      <w:r w:rsidRPr="00B50C73">
        <w:t xml:space="preserve"> people build </w:t>
      </w:r>
      <w:r w:rsidR="009B3628" w:rsidRPr="00B50C73">
        <w:t xml:space="preserve">numbers of </w:t>
      </w:r>
      <w:r w:rsidR="00DB0F53" w:rsidRPr="00B50C73">
        <w:t xml:space="preserve">ACTIVE COMMUNITIES OF TOMORROW </w:t>
      </w:r>
      <w:r w:rsidRPr="00B50C73">
        <w:t xml:space="preserve">on spanking oases. </w:t>
      </w:r>
      <w:r w:rsidRPr="00B50C73">
        <w:rPr>
          <w:iCs/>
        </w:rPr>
        <w:t>(Rises)</w:t>
      </w:r>
    </w:p>
    <w:p w14:paraId="3778AD77" w14:textId="5C995DFC" w:rsidR="00162074" w:rsidRPr="00B50C73" w:rsidRDefault="00257A1A" w:rsidP="00692F50">
      <w:pPr>
        <w:pStyle w:val="Character"/>
      </w:pPr>
      <w:r w:rsidRPr="00B50C73">
        <w:t xml:space="preserve">ADELA CHAN </w:t>
      </w:r>
      <w:r w:rsidR="005605FE">
        <w:t>JR</w:t>
      </w:r>
    </w:p>
    <w:p w14:paraId="2BA3744A" w14:textId="75691B53" w:rsidR="00162074" w:rsidRPr="00B50C73" w:rsidRDefault="006E4140" w:rsidP="007E3170">
      <w:pPr>
        <w:pStyle w:val="Line"/>
      </w:pPr>
      <w:r w:rsidRPr="00B50C73">
        <w:t xml:space="preserve">Let’s realize it! (Dragging </w:t>
      </w:r>
      <w:r w:rsidR="0019067C" w:rsidRPr="00B50C73">
        <w:t xml:space="preserve">JASMINE </w:t>
      </w:r>
      <w:r w:rsidRPr="00B50C73">
        <w:t>et alia leaving the Awesome Planet)</w:t>
      </w:r>
    </w:p>
    <w:p w14:paraId="38B10E5B" w14:textId="6EE9C9F1" w:rsidR="00162074" w:rsidRPr="00B50C73" w:rsidRDefault="006E4140" w:rsidP="007E3170">
      <w:r w:rsidRPr="00B50C73">
        <w:t>The desert suddenly transforms into a forest</w:t>
      </w:r>
      <w:r w:rsidR="00E62ACC" w:rsidRPr="00B50C73">
        <w:t>,</w:t>
      </w:r>
      <w:r w:rsidRPr="00B50C73">
        <w:t xml:space="preserve"> </w:t>
      </w:r>
      <w:r w:rsidR="00E62ACC" w:rsidRPr="00B50C73">
        <w:t>o</w:t>
      </w:r>
      <w:r w:rsidRPr="00B50C73">
        <w:t>ver soar</w:t>
      </w:r>
      <w:r w:rsidR="00E62ACC" w:rsidRPr="00B50C73">
        <w:t>ing</w:t>
      </w:r>
      <w:r w:rsidRPr="00B50C73">
        <w:t xml:space="preserve"> an aircraft. Zoom into </w:t>
      </w:r>
      <w:r w:rsidR="00E62ACC" w:rsidRPr="00B50C73">
        <w:t xml:space="preserve">it </w:t>
      </w:r>
      <w:r w:rsidRPr="00B50C73">
        <w:t>—</w:t>
      </w:r>
    </w:p>
    <w:p w14:paraId="56233FA4" w14:textId="45625E31" w:rsidR="00D9110F" w:rsidRPr="00B50C73" w:rsidRDefault="00291693" w:rsidP="001919B6">
      <w:pPr>
        <w:pStyle w:val="a"/>
      </w:pPr>
      <w:r w:rsidRPr="00B50C73">
        <w:t>INT. SOARING AROUND THE WORLD — 22:21</w:t>
      </w:r>
    </w:p>
    <w:p w14:paraId="0AD03E6D" w14:textId="22CB3DE6" w:rsidR="00162074" w:rsidRPr="00B50C73" w:rsidRDefault="006E4140" w:rsidP="00D9110F">
      <w:r w:rsidRPr="00B50C73">
        <w:t xml:space="preserve">When </w:t>
      </w:r>
      <w:r w:rsidR="00534697" w:rsidRPr="00B50C73">
        <w:t>ANGELA</w:t>
      </w:r>
      <w:r w:rsidRPr="00B50C73">
        <w:t xml:space="preserve"> </w:t>
      </w:r>
      <w:r w:rsidR="00534697" w:rsidRPr="00B50C73">
        <w:t>CHAN</w:t>
      </w:r>
      <w:r w:rsidRPr="00B50C73">
        <w:t xml:space="preserve"> leads </w:t>
      </w:r>
      <w:r w:rsidR="006953D7" w:rsidRPr="00B50C73">
        <w:t xml:space="preserve">SNOW WHITE and MULAN </w:t>
      </w:r>
      <w:r w:rsidRPr="00B50C73">
        <w:t>boarding the “Flight” without “Crews”, a black fume flies in.</w:t>
      </w:r>
    </w:p>
    <w:p w14:paraId="71F789FA" w14:textId="53BC10BF" w:rsidR="00162074" w:rsidRPr="00B50C73" w:rsidRDefault="006848E3" w:rsidP="00692F50">
      <w:pPr>
        <w:pStyle w:val="Character"/>
      </w:pPr>
      <w:r w:rsidRPr="00B50C73">
        <w:t>SNOW WHITE</w:t>
      </w:r>
    </w:p>
    <w:p w14:paraId="4075265E" w14:textId="4758AED6" w:rsidR="00162074" w:rsidRPr="00B50C73" w:rsidRDefault="006E4140" w:rsidP="007E3170">
      <w:pPr>
        <w:pStyle w:val="Line"/>
      </w:pPr>
      <w:r w:rsidRPr="00B50C73">
        <w:t>Anyone to solve</w:t>
      </w:r>
      <w:r w:rsidR="00833E6A" w:rsidRPr="00B50C73">
        <w:t xml:space="preserve"> it</w:t>
      </w:r>
      <w:r w:rsidRPr="00B50C73">
        <w:t>?</w:t>
      </w:r>
    </w:p>
    <w:p w14:paraId="30382F12" w14:textId="6AFB390B" w:rsidR="00046EEA" w:rsidRPr="00B50C73" w:rsidRDefault="00046EEA" w:rsidP="00046EEA">
      <w:pPr>
        <w:pStyle w:val="Character"/>
      </w:pPr>
      <w:r w:rsidRPr="00B50C73">
        <w:t>ANGELA CHAN</w:t>
      </w:r>
    </w:p>
    <w:p w14:paraId="42C84BEA" w14:textId="760CE35F" w:rsidR="00046EEA" w:rsidRPr="00B50C73" w:rsidRDefault="00046EEA" w:rsidP="00046EEA">
      <w:pPr>
        <w:pStyle w:val="Line"/>
      </w:pPr>
      <w:r w:rsidRPr="00B50C73">
        <w:t>Calm down, please.</w:t>
      </w:r>
    </w:p>
    <w:p w14:paraId="694DC960" w14:textId="5471CC83" w:rsidR="00162074" w:rsidRPr="00B50C73" w:rsidRDefault="006E4140" w:rsidP="007E3170">
      <w:r w:rsidRPr="00B50C73">
        <w:t xml:space="preserve">The black smoke suddenly disappears when </w:t>
      </w:r>
      <w:r w:rsidR="00534697" w:rsidRPr="00B50C73">
        <w:t>ADELA</w:t>
      </w:r>
      <w:r w:rsidRPr="00B50C73">
        <w:t xml:space="preserve"> </w:t>
      </w:r>
      <w:r w:rsidR="00534697" w:rsidRPr="00B50C73">
        <w:t>CHAN</w:t>
      </w:r>
      <w:r w:rsidRPr="00B50C73">
        <w:t xml:space="preserve"> </w:t>
      </w:r>
      <w:r w:rsidR="005605FE">
        <w:t>JR</w:t>
      </w:r>
      <w:r w:rsidRPr="00B50C73">
        <w:t xml:space="preserve">, </w:t>
      </w:r>
      <w:r w:rsidR="00730577" w:rsidRPr="00B50C73">
        <w:t>CINDERELLA</w:t>
      </w:r>
      <w:r w:rsidRPr="00B50C73">
        <w:t xml:space="preserve">, </w:t>
      </w:r>
      <w:r w:rsidR="00730577" w:rsidRPr="00B50C73">
        <w:t>JASMINE</w:t>
      </w:r>
      <w:r w:rsidRPr="00B50C73">
        <w:t xml:space="preserve"> and </w:t>
      </w:r>
      <w:r w:rsidR="00730577" w:rsidRPr="00B50C73">
        <w:t>TIANA</w:t>
      </w:r>
      <w:r w:rsidRPr="00B50C73">
        <w:t xml:space="preserve"> enters.</w:t>
      </w:r>
    </w:p>
    <w:p w14:paraId="683350EC" w14:textId="4C244B04" w:rsidR="00162074" w:rsidRPr="00B50C73" w:rsidRDefault="00257A1A" w:rsidP="00692F50">
      <w:pPr>
        <w:pStyle w:val="Character"/>
      </w:pPr>
      <w:r w:rsidRPr="00B50C73">
        <w:t xml:space="preserve">ADELA CHAN </w:t>
      </w:r>
      <w:r w:rsidR="005605FE">
        <w:t>JR</w:t>
      </w:r>
    </w:p>
    <w:p w14:paraId="13B460E7" w14:textId="77777777" w:rsidR="00162074" w:rsidRPr="00B50C73" w:rsidRDefault="006E4140" w:rsidP="007E3170">
      <w:pPr>
        <w:pStyle w:val="Line"/>
      </w:pPr>
      <w:r w:rsidRPr="00B50C73">
        <w:t>Arrived! You’ve arrived at your Communities of Tomorrow!</w:t>
      </w:r>
    </w:p>
    <w:p w14:paraId="09F6385E" w14:textId="70FA04CF" w:rsidR="00162074" w:rsidRPr="00B50C73" w:rsidRDefault="00257A1A" w:rsidP="00692F50">
      <w:pPr>
        <w:pStyle w:val="Character"/>
      </w:pPr>
      <w:r w:rsidRPr="00B50C73">
        <w:t>JASMINE</w:t>
      </w:r>
    </w:p>
    <w:p w14:paraId="45DD1556" w14:textId="422A7692" w:rsidR="00162074" w:rsidRPr="00B50C73" w:rsidRDefault="006E4140" w:rsidP="007E3170">
      <w:pPr>
        <w:pStyle w:val="Line"/>
      </w:pPr>
      <w:r w:rsidRPr="00B50C73">
        <w:t xml:space="preserve">Our second wish is that </w:t>
      </w:r>
      <w:r w:rsidR="005B4D47" w:rsidRPr="00B50C73">
        <w:t xml:space="preserve">GIRLS AND WOMEN </w:t>
      </w:r>
      <w:r w:rsidRPr="00B50C73">
        <w:t xml:space="preserve">rule over </w:t>
      </w:r>
      <w:r w:rsidR="0053531C" w:rsidRPr="00B50C73">
        <w:t>the</w:t>
      </w:r>
      <w:r w:rsidR="000B0955" w:rsidRPr="00B50C73">
        <w:t xml:space="preserve"> </w:t>
      </w:r>
      <w:r w:rsidRPr="00B50C73">
        <w:t xml:space="preserve">prejudiced </w:t>
      </w:r>
      <w:r w:rsidR="0053531C" w:rsidRPr="00B50C73">
        <w:t>social regulations</w:t>
      </w:r>
      <w:r w:rsidR="00884799" w:rsidRPr="00B50C73">
        <w:t xml:space="preserve"> from the </w:t>
      </w:r>
      <w:r w:rsidR="0024717D" w:rsidRPr="00B50C73">
        <w:t xml:space="preserve">OTHER </w:t>
      </w:r>
      <w:r w:rsidR="000C26C6" w:rsidRPr="00B50C73">
        <w:t>PEOPLE</w:t>
      </w:r>
      <w:r w:rsidRPr="00B50C73">
        <w:t>.</w:t>
      </w:r>
    </w:p>
    <w:p w14:paraId="4D885E01" w14:textId="4539D1D6" w:rsidR="00162074" w:rsidRPr="00B50C73" w:rsidRDefault="00257A1A" w:rsidP="00692F50">
      <w:pPr>
        <w:pStyle w:val="Character"/>
      </w:pPr>
      <w:r w:rsidRPr="00B50C73">
        <w:lastRenderedPageBreak/>
        <w:t>(CINDERELLA)</w:t>
      </w:r>
    </w:p>
    <w:p w14:paraId="038B3D6F" w14:textId="77777777" w:rsidR="00162074" w:rsidRPr="00B50C73" w:rsidRDefault="006E4140" w:rsidP="007E3170">
      <w:pPr>
        <w:pStyle w:val="Line"/>
      </w:pPr>
      <w:r w:rsidRPr="00B50C73">
        <w:t>Anyone Else?</w:t>
      </w:r>
    </w:p>
    <w:p w14:paraId="675A29CE" w14:textId="3C32994B" w:rsidR="00162074" w:rsidRPr="00B50C73" w:rsidRDefault="007B6E71" w:rsidP="005D1B1E">
      <w:r w:rsidRPr="00B50C73">
        <w:rPr>
          <w:iCs/>
        </w:rPr>
        <w:t>F</w:t>
      </w:r>
      <w:r w:rsidR="002E10AD" w:rsidRPr="00B50C73">
        <w:t xml:space="preserve">rom </w:t>
      </w:r>
      <w:r w:rsidR="005A1F1D" w:rsidRPr="00B50C73">
        <w:t>the rear seats</w:t>
      </w:r>
      <w:r w:rsidRPr="00B50C73">
        <w:t xml:space="preserve"> </w:t>
      </w:r>
      <w:r w:rsidR="00C00CFC" w:rsidRPr="00B50C73">
        <w:t>a</w:t>
      </w:r>
      <w:r w:rsidRPr="00B50C73">
        <w:t>scends Pocahontas</w:t>
      </w:r>
      <w:r w:rsidR="00AC5105" w:rsidRPr="00B50C73">
        <w:t xml:space="preserve">, </w:t>
      </w:r>
      <w:r w:rsidR="003B1589" w:rsidRPr="00B50C73">
        <w:t>with</w:t>
      </w:r>
      <w:r w:rsidR="006E4140" w:rsidRPr="00B50C73">
        <w:t xml:space="preserve"> an indigo shirt featuring a graphic of a wolf howling before a blue moon with "BLUE CORN MOON" underneath, yellow pants with pre-Columbian patterns and light brown flats.</w:t>
      </w:r>
    </w:p>
    <w:p w14:paraId="0902B97A" w14:textId="165B7990" w:rsidR="00162074" w:rsidRPr="00B50C73" w:rsidRDefault="00774AB2" w:rsidP="00692F50">
      <w:pPr>
        <w:pStyle w:val="Character"/>
      </w:pPr>
      <w:r w:rsidRPr="00B50C73">
        <w:t>MULAN</w:t>
      </w:r>
    </w:p>
    <w:p w14:paraId="1E8B176A" w14:textId="0A8B6A80" w:rsidR="00156CD8" w:rsidRPr="00B50C73" w:rsidRDefault="006E4140" w:rsidP="002A3045">
      <w:pPr>
        <w:pStyle w:val="Line"/>
      </w:pPr>
      <w:r w:rsidRPr="00B50C73">
        <w:t xml:space="preserve">Pocahontas, and… </w:t>
      </w:r>
      <w:r w:rsidRPr="00B50C73">
        <w:rPr>
          <w:iCs/>
        </w:rPr>
        <w:t>(Looking around)</w:t>
      </w:r>
      <w:r w:rsidRPr="00B50C73">
        <w:t xml:space="preserve"> there is no other person to save now, </w:t>
      </w:r>
      <w:r w:rsidR="008A4BB4" w:rsidRPr="00B50C73">
        <w:t>friends</w:t>
      </w:r>
      <w:r w:rsidRPr="00B50C73">
        <w:t>.</w:t>
      </w:r>
      <w:r w:rsidR="002E10AD" w:rsidRPr="00B50C73">
        <w:t xml:space="preserve"> Let’s go for…</w:t>
      </w:r>
    </w:p>
    <w:p w14:paraId="2C698825" w14:textId="416D486B" w:rsidR="00162074" w:rsidRPr="00B50C73" w:rsidRDefault="00257A1A" w:rsidP="00692F50">
      <w:pPr>
        <w:pStyle w:val="Character"/>
      </w:pPr>
      <w:r w:rsidRPr="00B50C73">
        <w:t>HARRY POTTER</w:t>
      </w:r>
    </w:p>
    <w:p w14:paraId="6798B334" w14:textId="177B7A97" w:rsidR="00162074" w:rsidRPr="00B50C73" w:rsidRDefault="005718A3" w:rsidP="007E3170">
      <w:pPr>
        <w:pStyle w:val="Line"/>
      </w:pPr>
      <w:r w:rsidRPr="00B50C73">
        <w:t>Where is Weasley?</w:t>
      </w:r>
      <w:r w:rsidR="006E4140" w:rsidRPr="00B50C73">
        <w:t xml:space="preserve"> PROTEGO MAXIMA!</w:t>
      </w:r>
    </w:p>
    <w:p w14:paraId="39071A12" w14:textId="4300837C" w:rsidR="00162074" w:rsidRPr="00B50C73" w:rsidRDefault="006E4140" w:rsidP="007E3170">
      <w:r w:rsidRPr="00B50C73">
        <w:t xml:space="preserve">Stopped by a virtual wall,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tumble rearwards. Then, </w:t>
      </w:r>
      <w:r w:rsidR="00730577" w:rsidRPr="00B50C73">
        <w:t>JASMINE</w:t>
      </w:r>
      <w:r w:rsidRPr="00B50C73">
        <w:t>’s flying carpet wraps Harry Potter</w:t>
      </w:r>
      <w:r w:rsidR="005718A3" w:rsidRPr="00B50C73">
        <w:t xml:space="preserve"> away</w:t>
      </w:r>
      <w:r w:rsidRPr="00B50C73">
        <w:t xml:space="preserve">. All exit the </w:t>
      </w:r>
      <w:r w:rsidR="00A914DB" w:rsidRPr="00B50C73">
        <w:t>Land</w:t>
      </w:r>
      <w:r w:rsidRPr="00B50C73">
        <w:t xml:space="preserve"> Pavilion.</w:t>
      </w:r>
    </w:p>
    <w:p w14:paraId="68C1455D" w14:textId="677B8F5E" w:rsidR="00E82FC1" w:rsidRPr="00B50C73" w:rsidRDefault="00291693" w:rsidP="001919B6">
      <w:pPr>
        <w:pStyle w:val="a"/>
      </w:pPr>
      <w:r w:rsidRPr="00B50C73">
        <w:t>EXT. JOURNEY OF WATER, DRIED AND BLACKED OUT — 22:22</w:t>
      </w:r>
    </w:p>
    <w:p w14:paraId="26BC5E87" w14:textId="14621AE2" w:rsidR="00162074" w:rsidRPr="00B50C73" w:rsidRDefault="006E4140" w:rsidP="00E82FC1">
      <w:r w:rsidRPr="00B50C73">
        <w:t>Over there Harry Potter drop</w:t>
      </w:r>
      <w:r w:rsidR="005476FF" w:rsidRPr="00B50C73">
        <w:t>s</w:t>
      </w:r>
      <w:r w:rsidRPr="00B50C73">
        <w:t xml:space="preserve"> into the World Showcase Lagoon.</w:t>
      </w:r>
      <w:r w:rsidR="00950D96" w:rsidRPr="00B50C73">
        <w:t xml:space="preserve"> ADELA and ANGELA CHAN </w:t>
      </w:r>
      <w:r w:rsidR="008D76DC" w:rsidRPr="00B50C73">
        <w:t>direct</w:t>
      </w:r>
      <w:r w:rsidR="005476FF" w:rsidRPr="00B50C73">
        <w:t xml:space="preserve"> the princesses </w:t>
      </w:r>
      <w:r w:rsidR="008D76DC" w:rsidRPr="00B50C73">
        <w:t>to the</w:t>
      </w:r>
      <w:r w:rsidR="001918C0" w:rsidRPr="00B50C73">
        <w:rPr>
          <w:rFonts w:ascii="PMingLiU" w:eastAsia="PMingLiU" w:hAnsi="PMingLiU" w:hint="eastAsia"/>
          <w:lang w:eastAsia="zh-TW"/>
        </w:rPr>
        <w:t xml:space="preserve"> </w:t>
      </w:r>
      <w:r w:rsidR="001918C0" w:rsidRPr="00B50C73">
        <w:t>iconic</w:t>
      </w:r>
      <w:r w:rsidR="00D41DD9" w:rsidRPr="00B50C73">
        <w:t xml:space="preserve"> double spiral</w:t>
      </w:r>
      <w:r w:rsidR="008D76DC" w:rsidRPr="00B50C73">
        <w:t>.</w:t>
      </w:r>
    </w:p>
    <w:p w14:paraId="23832B13" w14:textId="2BD0C835" w:rsidR="00162074" w:rsidRPr="00B50C73" w:rsidRDefault="00257A1A" w:rsidP="00692F50">
      <w:pPr>
        <w:pStyle w:val="Character"/>
      </w:pPr>
      <w:r w:rsidRPr="00B50C73">
        <w:t>ANGELA CHAN</w:t>
      </w:r>
    </w:p>
    <w:p w14:paraId="7A183D0F" w14:textId="039D6563" w:rsidR="00162074" w:rsidRPr="00B50C73" w:rsidRDefault="006E4140" w:rsidP="007E3170">
      <w:pPr>
        <w:pStyle w:val="Line"/>
      </w:pPr>
      <w:r w:rsidRPr="00B50C73">
        <w:t xml:space="preserve">Where </w:t>
      </w:r>
      <w:r w:rsidR="00776891" w:rsidRPr="00B50C73">
        <w:t>is</w:t>
      </w:r>
      <w:r w:rsidRPr="00B50C73">
        <w:t xml:space="preserve"> Moana and the Heart</w:t>
      </w:r>
      <w:r w:rsidR="00776891" w:rsidRPr="00B50C73">
        <w:t xml:space="preserve"> of natural goddess</w:t>
      </w:r>
      <w:r w:rsidRPr="00B50C73">
        <w:t>?</w:t>
      </w:r>
    </w:p>
    <w:p w14:paraId="4847348F" w14:textId="78188B56" w:rsidR="003D694C" w:rsidRPr="00B50C73" w:rsidRDefault="003D694C" w:rsidP="003D694C">
      <w:pPr>
        <w:pStyle w:val="Character"/>
      </w:pPr>
      <w:r w:rsidRPr="00B50C73">
        <w:t xml:space="preserve">ADELA CHAN </w:t>
      </w:r>
      <w:r w:rsidR="005605FE">
        <w:t>JR</w:t>
      </w:r>
    </w:p>
    <w:p w14:paraId="4863D5E0" w14:textId="65494308" w:rsidR="003D694C" w:rsidRPr="00B50C73" w:rsidRDefault="003D694C" w:rsidP="003D694C">
      <w:pPr>
        <w:pStyle w:val="Line"/>
      </w:pPr>
      <w:r w:rsidRPr="00B50C73">
        <w:t>We are finding them now…</w:t>
      </w:r>
    </w:p>
    <w:p w14:paraId="71C59B8F" w14:textId="0B7E8156" w:rsidR="00162074" w:rsidRPr="00B50C73" w:rsidRDefault="00156CD8" w:rsidP="007E3170">
      <w:r w:rsidRPr="00B50C73">
        <w:t>Fireworks rise from the World Showcase Lagoon.</w:t>
      </w:r>
    </w:p>
    <w:p w14:paraId="44EDA553" w14:textId="46FD7CE2" w:rsidR="00162074" w:rsidRPr="00B50C73" w:rsidRDefault="00257A1A" w:rsidP="00692F50">
      <w:pPr>
        <w:pStyle w:val="Character"/>
      </w:pPr>
      <w:r w:rsidRPr="00B50C73">
        <w:t>JASMINE</w:t>
      </w:r>
    </w:p>
    <w:p w14:paraId="6BEC3C0A" w14:textId="79204199" w:rsidR="00162074" w:rsidRPr="00B50C73" w:rsidRDefault="006E4140" w:rsidP="007E3170">
      <w:pPr>
        <w:pStyle w:val="Line"/>
      </w:pPr>
      <w:r w:rsidRPr="00B50C73">
        <w:t>The third and last wish is that</w:t>
      </w:r>
      <w:r w:rsidR="00F95AA2" w:rsidRPr="00B50C73">
        <w:rPr>
          <w:rFonts w:ascii="PMingLiU" w:eastAsia="PMingLiU" w:hAnsi="PMingLiU" w:hint="eastAsia"/>
          <w:lang w:eastAsia="zh-TW"/>
        </w:rPr>
        <w:t xml:space="preserve"> </w:t>
      </w:r>
      <w:r w:rsidR="00C672A2" w:rsidRPr="00B50C73">
        <w:t xml:space="preserve">safe and </w:t>
      </w:r>
      <w:r w:rsidR="00475F64" w:rsidRPr="00B50C73">
        <w:t>easily accessible</w:t>
      </w:r>
      <w:r w:rsidR="00C672A2" w:rsidRPr="00B50C73">
        <w:t xml:space="preserve"> </w:t>
      </w:r>
      <w:r w:rsidR="00E45E18" w:rsidRPr="00B50C73">
        <w:t xml:space="preserve">food </w:t>
      </w:r>
      <w:r w:rsidR="00552F76" w:rsidRPr="00B50C73">
        <w:t xml:space="preserve">and </w:t>
      </w:r>
      <w:r w:rsidR="00C672A2" w:rsidRPr="00B50C73">
        <w:t xml:space="preserve">drinking water </w:t>
      </w:r>
      <w:r w:rsidR="002671E1" w:rsidRPr="00B50C73">
        <w:t>pour</w:t>
      </w:r>
      <w:r w:rsidR="00C672A2" w:rsidRPr="00B50C73">
        <w:t xml:space="preserve"> </w:t>
      </w:r>
      <w:r w:rsidR="002671E1" w:rsidRPr="00B50C73">
        <w:t>in</w:t>
      </w:r>
      <w:r w:rsidR="00C672A2" w:rsidRPr="00B50C73">
        <w:t>to the WHOLE NEW WORLD</w:t>
      </w:r>
      <w:r w:rsidR="000A7A8D" w:rsidRPr="00B50C73">
        <w:t>!</w:t>
      </w:r>
      <w:r w:rsidR="00FC5A4A" w:rsidRPr="00B50C73">
        <w:t xml:space="preserve"> (Recalls her carpet)</w:t>
      </w:r>
    </w:p>
    <w:p w14:paraId="60C83222" w14:textId="686F3481" w:rsidR="00162074" w:rsidRPr="00B50C73" w:rsidRDefault="006E4140" w:rsidP="007E3170">
      <w:r w:rsidRPr="00B50C73">
        <w:t xml:space="preserve">Simultaneously, </w:t>
      </w:r>
      <w:r w:rsidR="00730577" w:rsidRPr="00B50C73">
        <w:t>AURORA</w:t>
      </w:r>
      <w:r w:rsidRPr="00B50C73">
        <w:t xml:space="preserve"> floats from the Lagoon towards </w:t>
      </w:r>
      <w:r w:rsidR="00534697" w:rsidRPr="00B50C73">
        <w:t>ADELA</w:t>
      </w:r>
      <w:r w:rsidRPr="00B50C73">
        <w:t xml:space="preserve"> </w:t>
      </w:r>
      <w:r w:rsidR="00534697" w:rsidRPr="00B50C73">
        <w:t>CHAN</w:t>
      </w:r>
      <w:r w:rsidRPr="00B50C73">
        <w:t xml:space="preserve"> </w:t>
      </w:r>
      <w:r w:rsidR="005605FE">
        <w:t>JR</w:t>
      </w:r>
      <w:r w:rsidRPr="00B50C73">
        <w:t xml:space="preserve">, who kisses </w:t>
      </w:r>
      <w:r w:rsidR="00726F09" w:rsidRPr="00B50C73">
        <w:t>and</w:t>
      </w:r>
      <w:r w:rsidRPr="00B50C73">
        <w:t xml:space="preserve"> wake</w:t>
      </w:r>
      <w:r w:rsidR="00726F09" w:rsidRPr="00B50C73">
        <w:t>s</w:t>
      </w:r>
      <w:r w:rsidRPr="00B50C73">
        <w:t xml:space="preserve"> her up.</w:t>
      </w:r>
    </w:p>
    <w:p w14:paraId="7B382EC5" w14:textId="236E5D66" w:rsidR="00162074" w:rsidRPr="00B50C73" w:rsidRDefault="00257A1A" w:rsidP="00692F50">
      <w:pPr>
        <w:pStyle w:val="Character"/>
      </w:pPr>
      <w:r w:rsidRPr="00B50C73">
        <w:t xml:space="preserve">ADELA CHAN </w:t>
      </w:r>
      <w:r w:rsidR="005605FE">
        <w:t>JR</w:t>
      </w:r>
    </w:p>
    <w:p w14:paraId="35673567" w14:textId="443797FC" w:rsidR="00162074" w:rsidRPr="00B50C73" w:rsidRDefault="0046126A" w:rsidP="007E3170">
      <w:pPr>
        <w:pStyle w:val="Line"/>
      </w:pPr>
      <w:r w:rsidRPr="00B50C73">
        <w:t xml:space="preserve">Let’s accomplish </w:t>
      </w:r>
      <w:r w:rsidR="0043448C" w:rsidRPr="00B50C73">
        <w:t>the wishes</w:t>
      </w:r>
      <w:r w:rsidRPr="00B50C73">
        <w:t>!</w:t>
      </w:r>
    </w:p>
    <w:p w14:paraId="53787161" w14:textId="459C40BA" w:rsidR="00162074" w:rsidRPr="00B50C73" w:rsidRDefault="00257A1A" w:rsidP="00692F50">
      <w:pPr>
        <w:pStyle w:val="Character"/>
      </w:pPr>
      <w:r w:rsidRPr="00B50C73">
        <w:lastRenderedPageBreak/>
        <w:t>AURORA</w:t>
      </w:r>
    </w:p>
    <w:p w14:paraId="4EA28296" w14:textId="4DAB1754" w:rsidR="00162074" w:rsidRPr="00B50C73" w:rsidRDefault="00755C54" w:rsidP="007E3170">
      <w:pPr>
        <w:pStyle w:val="Line"/>
      </w:pPr>
      <w:r w:rsidRPr="00B50C73">
        <w:t>Philip</w:t>
      </w:r>
      <w:r w:rsidR="006E4140" w:rsidRPr="00B50C73">
        <w:t>!</w:t>
      </w:r>
    </w:p>
    <w:p w14:paraId="76358811" w14:textId="4CE98E39" w:rsidR="00162074" w:rsidRPr="00B50C73" w:rsidRDefault="00257A1A" w:rsidP="00692F50">
      <w:pPr>
        <w:pStyle w:val="Character"/>
      </w:pPr>
      <w:r w:rsidRPr="00B50C73">
        <w:t xml:space="preserve">ADELA CHAN </w:t>
      </w:r>
      <w:r w:rsidR="005605FE">
        <w:t>JR</w:t>
      </w:r>
    </w:p>
    <w:p w14:paraId="7EB1F6EC" w14:textId="558B72D8" w:rsidR="00162074" w:rsidRPr="00B50C73" w:rsidRDefault="00F26DCF" w:rsidP="007E3170">
      <w:pPr>
        <w:pStyle w:val="Line"/>
      </w:pPr>
      <w:r w:rsidRPr="00B50C73">
        <w:t xml:space="preserve">I am not Philip but the one </w:t>
      </w:r>
      <w:r w:rsidR="00D67CC9" w:rsidRPr="00B50C73">
        <w:t>BLESSING FORTUNE FOR EPCOT</w:t>
      </w:r>
      <w:r w:rsidR="006E4140" w:rsidRPr="00B50C73">
        <w:t>!!</w:t>
      </w:r>
    </w:p>
    <w:p w14:paraId="0BF05540" w14:textId="2512C518" w:rsidR="00162074" w:rsidRPr="00B50C73" w:rsidRDefault="0060033C" w:rsidP="00692F50">
      <w:pPr>
        <w:pStyle w:val="Character"/>
      </w:pPr>
      <w:r w:rsidRPr="00B50C73">
        <w:t>ANGELA CHAN</w:t>
      </w:r>
    </w:p>
    <w:p w14:paraId="1E0322D0" w14:textId="77777777" w:rsidR="00162074" w:rsidRPr="00B50C73" w:rsidRDefault="006E4140" w:rsidP="007E3170">
      <w:pPr>
        <w:pStyle w:val="Line"/>
      </w:pPr>
      <w:r w:rsidRPr="00B50C73">
        <w:t>Now let’s seek for Moana and Ariel!</w:t>
      </w:r>
    </w:p>
    <w:p w14:paraId="795B3FA1" w14:textId="434DCB0A" w:rsidR="00162074" w:rsidRPr="00B50C73" w:rsidRDefault="006E4140" w:rsidP="007E3170">
      <w:r w:rsidRPr="00B50C73">
        <w:t xml:space="preserve">All leave </w:t>
      </w:r>
      <w:r w:rsidR="001B3462" w:rsidRPr="00B50C73">
        <w:t>for</w:t>
      </w:r>
      <w:r w:rsidR="00FC1E50" w:rsidRPr="00B50C73">
        <w:t xml:space="preserve"> —</w:t>
      </w:r>
    </w:p>
    <w:p w14:paraId="21F115D1" w14:textId="759E72EE" w:rsidR="00605B41" w:rsidRPr="00B50C73" w:rsidRDefault="00291693" w:rsidP="001919B6">
      <w:pPr>
        <w:pStyle w:val="a"/>
      </w:pPr>
      <w:r w:rsidRPr="00B50C73">
        <w:t>INT. THE LIVING SEAS — 22:25</w:t>
      </w:r>
    </w:p>
    <w:p w14:paraId="203B1E42" w14:textId="3C86FEFD" w:rsidR="00162074" w:rsidRPr="00B50C73" w:rsidRDefault="006E4140" w:rsidP="00605B41">
      <w:r w:rsidRPr="00B50C73">
        <w:t xml:space="preserve">Radiation emits so intensely that all but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suffer from diarrhea.</w:t>
      </w:r>
    </w:p>
    <w:p w14:paraId="17047A62" w14:textId="61014986" w:rsidR="00162074" w:rsidRPr="00B50C73" w:rsidRDefault="00257A1A" w:rsidP="00692F50">
      <w:pPr>
        <w:pStyle w:val="Character"/>
      </w:pPr>
      <w:r w:rsidRPr="00B50C73">
        <w:t xml:space="preserve">ADELA CHAN </w:t>
      </w:r>
      <w:r w:rsidR="005605FE">
        <w:t>JR</w:t>
      </w:r>
    </w:p>
    <w:p w14:paraId="21D7C21E" w14:textId="65AFAD29" w:rsidR="00162074" w:rsidRPr="00B50C73" w:rsidRDefault="006E4140" w:rsidP="007E3170">
      <w:pPr>
        <w:pStyle w:val="Line"/>
      </w:pPr>
      <w:r w:rsidRPr="00B50C73">
        <w:t>Wh</w:t>
      </w:r>
      <w:r w:rsidR="00FE1986" w:rsidRPr="00B50C73">
        <w:t xml:space="preserve">ere is </w:t>
      </w:r>
      <w:r w:rsidRPr="00B50C73">
        <w:t>Moana, please?</w:t>
      </w:r>
    </w:p>
    <w:p w14:paraId="6D3EBB6F" w14:textId="53E7A6EA" w:rsidR="00162074" w:rsidRPr="00B50C73" w:rsidRDefault="00257A1A" w:rsidP="00692F50">
      <w:pPr>
        <w:pStyle w:val="Character"/>
      </w:pPr>
      <w:r w:rsidRPr="00B50C73">
        <w:t>(MOANA)</w:t>
      </w:r>
    </w:p>
    <w:p w14:paraId="1AA9768E" w14:textId="77777777" w:rsidR="00162074" w:rsidRPr="00B50C73" w:rsidRDefault="006E4140" w:rsidP="007E3170">
      <w:pPr>
        <w:pStyle w:val="Line"/>
      </w:pPr>
      <w:r w:rsidRPr="00B50C73">
        <w:t>Here I am.</w:t>
      </w:r>
    </w:p>
    <w:p w14:paraId="7235E858" w14:textId="6E01DF19" w:rsidR="00162074" w:rsidRPr="00B50C73" w:rsidRDefault="00A925DD" w:rsidP="007E3170">
      <w:r w:rsidRPr="00B50C73">
        <w:t xml:space="preserve">Upon entering, </w:t>
      </w:r>
      <w:r w:rsidR="00534697" w:rsidRPr="00B50C73">
        <w:t>ADELA</w:t>
      </w:r>
      <w:r w:rsidR="006E4140" w:rsidRPr="00B50C73">
        <w:t xml:space="preserve">’s torchlight lights up </w:t>
      </w:r>
      <w:r w:rsidR="002F5E73" w:rsidRPr="00B50C73">
        <w:t>the pavilion</w:t>
      </w:r>
      <w:r w:rsidR="006E4140" w:rsidRPr="00B50C73">
        <w:t xml:space="preserve">, </w:t>
      </w:r>
      <w:r w:rsidR="003C46C8" w:rsidRPr="00B50C73">
        <w:t xml:space="preserve">shedding light on </w:t>
      </w:r>
      <w:r w:rsidR="00D662EE" w:rsidRPr="00B50C73">
        <w:t xml:space="preserve">MOANA </w:t>
      </w:r>
      <w:r w:rsidR="006E4140" w:rsidRPr="00B50C73">
        <w:t xml:space="preserve">with an orange tank top reading "#SHINY" </w:t>
      </w:r>
      <w:r w:rsidR="00A27F63" w:rsidRPr="00B50C73">
        <w:t xml:space="preserve">over </w:t>
      </w:r>
      <w:r w:rsidR="006E4140" w:rsidRPr="00B50C73">
        <w:t xml:space="preserve">a giant crab, and white shorts but barefoot. She </w:t>
      </w:r>
      <w:r w:rsidR="00D662EE" w:rsidRPr="00B50C73">
        <w:t>summons</w:t>
      </w:r>
      <w:r w:rsidR="006E4140" w:rsidRPr="00B50C73">
        <w:t xml:space="preserve"> Ocean and follow</w:t>
      </w:r>
      <w:r w:rsidR="00D662EE" w:rsidRPr="00B50C73">
        <w:t>s</w:t>
      </w:r>
      <w:r w:rsidR="006E4140" w:rsidRPr="00B50C73">
        <w:t xml:space="preserve">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out of the pavilion.</w:t>
      </w:r>
    </w:p>
    <w:p w14:paraId="191F721B" w14:textId="0B6381B8" w:rsidR="00162074" w:rsidRPr="00B50C73" w:rsidRDefault="00501201" w:rsidP="00692F50">
      <w:pPr>
        <w:pStyle w:val="Character"/>
        <w:rPr>
          <w:rFonts w:eastAsia="PMingLiU"/>
          <w:lang w:eastAsia="zh-TW"/>
        </w:rPr>
      </w:pPr>
      <w:r w:rsidRPr="00B50C73">
        <w:t>ADELA</w:t>
      </w:r>
      <w:r w:rsidRPr="00B50C73">
        <w:rPr>
          <w:rFonts w:eastAsia="PMingLiU" w:hint="eastAsia"/>
          <w:lang w:eastAsia="zh-TW"/>
        </w:rPr>
        <w:t xml:space="preserve"> </w:t>
      </w:r>
      <w:r w:rsidRPr="00B50C73">
        <w:rPr>
          <w:rFonts w:eastAsia="PMingLiU"/>
          <w:lang w:eastAsia="zh-TW"/>
        </w:rPr>
        <w:t xml:space="preserve">CHAN </w:t>
      </w:r>
      <w:r w:rsidR="005605FE">
        <w:rPr>
          <w:rFonts w:eastAsia="PMingLiU"/>
          <w:lang w:eastAsia="zh-TW"/>
        </w:rPr>
        <w:t>JR</w:t>
      </w:r>
    </w:p>
    <w:p w14:paraId="66692C48" w14:textId="6524EA02" w:rsidR="00162074" w:rsidRPr="00B50C73" w:rsidRDefault="00056154" w:rsidP="007E3170">
      <w:pPr>
        <w:pStyle w:val="Line"/>
      </w:pPr>
      <w:r w:rsidRPr="00B50C73">
        <w:t>With</w:t>
      </w:r>
      <w:r w:rsidR="006E4140" w:rsidRPr="00B50C73">
        <w:t xml:space="preserve"> tank</w:t>
      </w:r>
      <w:r w:rsidRPr="00B50C73">
        <w:t>s</w:t>
      </w:r>
      <w:r w:rsidR="006E4140" w:rsidRPr="00B50C73">
        <w:t xml:space="preserve"> of radiated saltwater emptied, let’s </w:t>
      </w:r>
      <w:r w:rsidR="00845B73" w:rsidRPr="00B50C73">
        <w:t>retrieve</w:t>
      </w:r>
      <w:r w:rsidR="006E4140" w:rsidRPr="00B50C73">
        <w:t xml:space="preserve"> our friends</w:t>
      </w:r>
      <w:r w:rsidRPr="00B50C73">
        <w:t>!</w:t>
      </w:r>
    </w:p>
    <w:p w14:paraId="6BD4A204" w14:textId="0CDF81D4" w:rsidR="00162074" w:rsidRPr="00B50C73" w:rsidRDefault="006E4140" w:rsidP="007E3170">
      <w:r w:rsidRPr="00B50C73">
        <w:t>All scurry outside</w:t>
      </w:r>
      <w:r w:rsidR="008B6F01" w:rsidRPr="00B50C73">
        <w:t xml:space="preserve"> with camera following</w:t>
      </w:r>
      <w:r w:rsidRPr="00B50C73">
        <w:t>.</w:t>
      </w:r>
      <w:r w:rsidR="00C04046" w:rsidRPr="00B50C73">
        <w:t xml:space="preserve"> A </w:t>
      </w:r>
      <w:r w:rsidR="00D021D9" w:rsidRPr="00B50C73">
        <w:t>vortex</w:t>
      </w:r>
      <w:r w:rsidR="00C04046" w:rsidRPr="00B50C73">
        <w:t xml:space="preserve"> </w:t>
      </w:r>
      <w:r w:rsidR="00D021D9" w:rsidRPr="00B50C73">
        <w:t xml:space="preserve">occurs </w:t>
      </w:r>
      <w:r w:rsidR="00C04046" w:rsidRPr="00B50C73">
        <w:t xml:space="preserve">in </w:t>
      </w:r>
      <w:r w:rsidR="004B0662" w:rsidRPr="00B50C73">
        <w:t>World Showcase Lagoon.</w:t>
      </w:r>
    </w:p>
    <w:p w14:paraId="575867D1" w14:textId="0C75710C" w:rsidR="00162074" w:rsidRPr="00B50C73" w:rsidRDefault="00257A1A" w:rsidP="00692F50">
      <w:pPr>
        <w:pStyle w:val="Character"/>
      </w:pPr>
      <w:bookmarkStart w:id="21" w:name="_Hlk94971875"/>
      <w:r w:rsidRPr="00B50C73">
        <w:t>(SAM SHEEPDOG, TAZ)</w:t>
      </w:r>
    </w:p>
    <w:p w14:paraId="75939A35" w14:textId="7A639A41" w:rsidR="00162074" w:rsidRPr="00B50C73" w:rsidRDefault="006E4140" w:rsidP="007E3170">
      <w:pPr>
        <w:pStyle w:val="Line"/>
      </w:pPr>
      <w:r w:rsidRPr="00B50C73">
        <w:rPr>
          <w:iCs/>
        </w:rPr>
        <w:t>(Barks)</w:t>
      </w:r>
      <w:r w:rsidRPr="00B50C73">
        <w:t xml:space="preserve"> We’ll </w:t>
      </w:r>
      <w:r w:rsidR="00D021D9" w:rsidRPr="00B50C73">
        <w:t>return</w:t>
      </w:r>
      <w:r w:rsidRPr="00B50C73">
        <w:t>!!</w:t>
      </w:r>
    </w:p>
    <w:p w14:paraId="3A8FE8ED" w14:textId="07EBC4E8" w:rsidR="00162074" w:rsidRPr="00B50C73" w:rsidRDefault="00257A1A" w:rsidP="00692F50">
      <w:pPr>
        <w:pStyle w:val="Character"/>
      </w:pPr>
      <w:r w:rsidRPr="00B50C73">
        <w:t>(SYLVESTER CAT)</w:t>
      </w:r>
    </w:p>
    <w:p w14:paraId="3DE7A7BC" w14:textId="77777777" w:rsidR="00162074" w:rsidRPr="00B50C73" w:rsidRDefault="006E4140" w:rsidP="007E3170">
      <w:pPr>
        <w:pStyle w:val="Line"/>
      </w:pPr>
      <w:r w:rsidRPr="00B50C73">
        <w:t>AHHH SHADDUP!!!</w:t>
      </w:r>
    </w:p>
    <w:p w14:paraId="7B1AB6C1" w14:textId="6FCC077D" w:rsidR="00162074" w:rsidRPr="00B50C73" w:rsidRDefault="00A0750C" w:rsidP="00A0750C">
      <w:r w:rsidRPr="00B50C73">
        <w:t>The screen blacks out.</w:t>
      </w:r>
      <w:bookmarkStart w:id="22" w:name="_Hlk94968376"/>
    </w:p>
    <w:bookmarkEnd w:id="22"/>
    <w:p w14:paraId="4AE1F3B0" w14:textId="4B8CBF05" w:rsidR="00162074" w:rsidRPr="00B50C73" w:rsidRDefault="00A0750C" w:rsidP="00692F50">
      <w:pPr>
        <w:pStyle w:val="Character"/>
      </w:pPr>
      <w:r w:rsidRPr="00B50C73">
        <w:t>(</w:t>
      </w:r>
      <w:r w:rsidR="00257A1A" w:rsidRPr="00B50C73">
        <w:t>LEONARD HOFSTADTER</w:t>
      </w:r>
      <w:r w:rsidRPr="00B50C73">
        <w:t>)</w:t>
      </w:r>
    </w:p>
    <w:p w14:paraId="594E7E3A" w14:textId="4C050F10" w:rsidR="00162074" w:rsidRPr="00B50C73" w:rsidRDefault="00A0750C" w:rsidP="00F01588">
      <w:pPr>
        <w:pStyle w:val="Line"/>
      </w:pPr>
      <w:r w:rsidRPr="00B50C73">
        <w:t>(Through telephone)</w:t>
      </w:r>
      <w:r w:rsidR="00F01588" w:rsidRPr="00B50C73">
        <w:t xml:space="preserve"> </w:t>
      </w:r>
      <w:r w:rsidRPr="00B50C73">
        <w:t xml:space="preserve">Millikan Library, California Institute of </w:t>
      </w:r>
      <w:r w:rsidRPr="00B50C73">
        <w:lastRenderedPageBreak/>
        <w:t xml:space="preserve">Technology. </w:t>
      </w:r>
      <w:r w:rsidR="006E4140" w:rsidRPr="00B50C73">
        <w:t>Ha</w:t>
      </w:r>
      <w:r w:rsidR="00E2017C" w:rsidRPr="00B50C73">
        <w:t>s</w:t>
      </w:r>
      <w:r w:rsidR="00E2017C" w:rsidRPr="00B50C73">
        <w:rPr>
          <w:rFonts w:eastAsia="PMingLiU"/>
          <w:lang w:eastAsia="zh-TW"/>
        </w:rPr>
        <w:t xml:space="preserve"> anyone </w:t>
      </w:r>
      <w:r w:rsidR="006E4140" w:rsidRPr="00B50C73">
        <w:t>ever researched the giant swirl in Orlando?</w:t>
      </w:r>
    </w:p>
    <w:p w14:paraId="334D685D" w14:textId="68176370" w:rsidR="00162074" w:rsidRPr="00B50C73" w:rsidRDefault="00A0750C" w:rsidP="00692F50">
      <w:pPr>
        <w:pStyle w:val="Character"/>
      </w:pPr>
      <w:r w:rsidRPr="00B50C73">
        <w:t>(</w:t>
      </w:r>
      <w:r w:rsidR="00257A1A" w:rsidRPr="00B50C73">
        <w:t>SHELDON COOPER</w:t>
      </w:r>
      <w:r w:rsidRPr="00B50C73">
        <w:t>)</w:t>
      </w:r>
    </w:p>
    <w:p w14:paraId="3BA983D7" w14:textId="5C3DE285" w:rsidR="00162074" w:rsidRPr="00B50C73" w:rsidRDefault="006E4140" w:rsidP="007E3170">
      <w:pPr>
        <w:pStyle w:val="Line"/>
      </w:pPr>
      <w:r w:rsidRPr="00B50C73">
        <w:t>Let’s investigate it in situ.</w:t>
      </w:r>
    </w:p>
    <w:p w14:paraId="04EFCBB1" w14:textId="3BAB9E68" w:rsidR="00B02008" w:rsidRPr="00B50C73" w:rsidRDefault="00291693" w:rsidP="001919B6">
      <w:pPr>
        <w:pStyle w:val="a"/>
      </w:pPr>
      <w:r w:rsidRPr="00B50C73">
        <w:t>INT. ART GALLERY OF JAPAN PAVILION — 22:28</w:t>
      </w:r>
    </w:p>
    <w:p w14:paraId="22486E7E" w14:textId="3DC68BD9" w:rsidR="00162074" w:rsidRPr="00B50C73" w:rsidRDefault="00534697" w:rsidP="00B02008">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and the eleven Princesses yet mentioned enters.</w:t>
      </w:r>
    </w:p>
    <w:bookmarkEnd w:id="21"/>
    <w:p w14:paraId="4FC3A64C" w14:textId="1BC35836" w:rsidR="00162074" w:rsidRPr="00B50C73" w:rsidRDefault="00257A1A" w:rsidP="00692F50">
      <w:pPr>
        <w:pStyle w:val="Character"/>
      </w:pPr>
      <w:r w:rsidRPr="00B50C73">
        <w:t xml:space="preserve">ADELA CHAN </w:t>
      </w:r>
      <w:r w:rsidR="005605FE">
        <w:t>JR</w:t>
      </w:r>
    </w:p>
    <w:p w14:paraId="1FCF993D" w14:textId="77777777" w:rsidR="00162074" w:rsidRPr="00B50C73" w:rsidRDefault="006E4140" w:rsidP="007E3170">
      <w:pPr>
        <w:pStyle w:val="Line"/>
      </w:pPr>
      <w:r w:rsidRPr="00B50C73">
        <w:rPr>
          <w:iCs/>
        </w:rPr>
        <w:t>(Points to a dot-matrix display)</w:t>
      </w:r>
      <w:r w:rsidRPr="00B50C73">
        <w:t xml:space="preserve"> </w:t>
      </w:r>
      <w:bookmarkStart w:id="23" w:name="_Hlk94991894"/>
      <w:r w:rsidRPr="00B50C73">
        <w:t>14 RW 11 FEB 28 PAST 22</w:t>
      </w:r>
      <w:bookmarkEnd w:id="23"/>
      <w:r w:rsidRPr="00B50C73">
        <w:t>. No much time left.</w:t>
      </w:r>
    </w:p>
    <w:p w14:paraId="7A3674A6" w14:textId="56C70FC2" w:rsidR="00162074" w:rsidRPr="00B50C73" w:rsidRDefault="00257A1A" w:rsidP="00692F50">
      <w:pPr>
        <w:pStyle w:val="Character"/>
      </w:pPr>
      <w:r w:rsidRPr="00B50C73">
        <w:t>SNOW WHITE</w:t>
      </w:r>
    </w:p>
    <w:p w14:paraId="16260D0D" w14:textId="77777777" w:rsidR="00162074" w:rsidRPr="00B50C73" w:rsidRDefault="006E4140" w:rsidP="007E3170">
      <w:pPr>
        <w:pStyle w:val="Line"/>
      </w:pPr>
      <w:r w:rsidRPr="00B50C73">
        <w:t>What is RW? Ron Weasley?</w:t>
      </w:r>
    </w:p>
    <w:p w14:paraId="4CCF723B" w14:textId="3523955D" w:rsidR="00162074" w:rsidRPr="00B50C73" w:rsidRDefault="00257A1A" w:rsidP="00692F50">
      <w:pPr>
        <w:pStyle w:val="Character"/>
      </w:pPr>
      <w:r w:rsidRPr="00B50C73">
        <w:t xml:space="preserve">ADELA CHAN </w:t>
      </w:r>
      <w:r w:rsidR="005605FE">
        <w:t>JR</w:t>
      </w:r>
    </w:p>
    <w:p w14:paraId="4D5E185A" w14:textId="27129C4E" w:rsidR="00162074" w:rsidRPr="00B50C73" w:rsidRDefault="006E4140" w:rsidP="007E3170">
      <w:pPr>
        <w:pStyle w:val="Line"/>
      </w:pPr>
      <w:r w:rsidRPr="00B50C73">
        <w:t xml:space="preserve">The incumbent Japanese Era Name, “Beautiful Harmony”. </w:t>
      </w:r>
      <w:r w:rsidR="001459BD" w:rsidRPr="00B50C73">
        <w:rPr>
          <w:iCs/>
        </w:rPr>
        <w:t xml:space="preserve">In the third year, </w:t>
      </w:r>
      <w:r w:rsidRPr="00B50C73">
        <w:t>China earned the gold of gold against the untied tastes, contrary to what’s listed. Now let’s win more golds of golds!</w:t>
      </w:r>
    </w:p>
    <w:p w14:paraId="2DD90326" w14:textId="7998B199" w:rsidR="00162074" w:rsidRPr="00B50C73" w:rsidRDefault="006E4140" w:rsidP="007E3170">
      <w:r w:rsidRPr="00B50C73">
        <w:t xml:space="preserve">All pace inward into a secret chamber, and suddenly, nausea and aches strike all but </w:t>
      </w:r>
      <w:r w:rsidR="00534697" w:rsidRPr="00B50C73">
        <w:t>ADELA</w:t>
      </w:r>
      <w:r w:rsidRPr="00B50C73">
        <w:t xml:space="preserve"> and </w:t>
      </w:r>
      <w:r w:rsidR="00534697" w:rsidRPr="00B50C73">
        <w:t>ANGELA</w:t>
      </w:r>
      <w:r w:rsidRPr="00B50C73">
        <w:t xml:space="preserve"> </w:t>
      </w:r>
      <w:r w:rsidR="00534697" w:rsidRPr="00B50C73">
        <w:t>CHAN</w:t>
      </w:r>
      <w:r w:rsidRPr="00B50C73">
        <w:t>.</w:t>
      </w:r>
    </w:p>
    <w:p w14:paraId="795A8319" w14:textId="6582F8C5" w:rsidR="00162074" w:rsidRPr="00B50C73" w:rsidRDefault="00257A1A" w:rsidP="00692F50">
      <w:pPr>
        <w:pStyle w:val="Character"/>
      </w:pPr>
      <w:r w:rsidRPr="00B50C73">
        <w:t>ANGELA CHAN</w:t>
      </w:r>
    </w:p>
    <w:p w14:paraId="20643C10" w14:textId="782726CA" w:rsidR="00162074" w:rsidRPr="00B50C73" w:rsidRDefault="006E4140" w:rsidP="007E3170">
      <w:pPr>
        <w:pStyle w:val="Line"/>
      </w:pPr>
      <w:r w:rsidRPr="00B50C73">
        <w:t xml:space="preserve">The source of radiation turns out here. </w:t>
      </w:r>
      <w:r w:rsidRPr="00B50C73">
        <w:rPr>
          <w:iCs/>
        </w:rPr>
        <w:t>(Picking a green glowing stone into her backpack)</w:t>
      </w:r>
    </w:p>
    <w:p w14:paraId="4060ED88" w14:textId="16A3EDEE" w:rsidR="00162074" w:rsidRPr="00B50C73" w:rsidRDefault="006E4140" w:rsidP="007E3170">
      <w:r w:rsidRPr="00B50C73">
        <w:t xml:space="preserve">Lit by </w:t>
      </w:r>
      <w:r w:rsidR="00534697" w:rsidRPr="00B50C73">
        <w:t>ADELA</w:t>
      </w:r>
      <w:r w:rsidR="00661FC8" w:rsidRPr="00B50C73">
        <w:t xml:space="preserve"> CHAN </w:t>
      </w:r>
      <w:r w:rsidR="005605FE">
        <w:t>JR</w:t>
      </w:r>
      <w:r w:rsidRPr="00B50C73">
        <w:t xml:space="preserve">’s torchlight, the chamber is perceived containing </w:t>
      </w:r>
      <w:r w:rsidR="00BC5CAA" w:rsidRPr="00B50C73">
        <w:t>Ariel</w:t>
      </w:r>
      <w:r w:rsidRPr="00B50C73">
        <w:t xml:space="preserve"> wearing green shorts with decorative fish scales and a violet shirt with “Gizmos &amp; Who’s-Its &amp; What’s-Its &amp; Snarfblats &amp; Dinglehoppers”.</w:t>
      </w:r>
    </w:p>
    <w:p w14:paraId="61854B54" w14:textId="49CB8086" w:rsidR="00162074" w:rsidRPr="00B50C73" w:rsidRDefault="00257A1A" w:rsidP="00692F50">
      <w:pPr>
        <w:pStyle w:val="Character"/>
      </w:pPr>
      <w:r w:rsidRPr="00B50C73">
        <w:t xml:space="preserve">ADELA CHAN </w:t>
      </w:r>
      <w:r w:rsidR="005605FE">
        <w:t>JR</w:t>
      </w:r>
    </w:p>
    <w:p w14:paraId="51A7B5F3" w14:textId="43BE9209" w:rsidR="00162074" w:rsidRPr="00B50C73" w:rsidRDefault="006E4140" w:rsidP="007E3170">
      <w:pPr>
        <w:pStyle w:val="Line"/>
      </w:pPr>
      <w:r w:rsidRPr="00B50C73">
        <w:t>Ariel of Atlant</w:t>
      </w:r>
      <w:r w:rsidR="00865072" w:rsidRPr="00B50C73">
        <w:t>is</w:t>
      </w:r>
      <w:r w:rsidRPr="00B50C73">
        <w:t xml:space="preserve"> is ready for coronation. Here are your faithful friends </w:t>
      </w:r>
      <w:r w:rsidR="00176134" w:rsidRPr="00B50C73">
        <w:t>Adela</w:t>
      </w:r>
      <w:r w:rsidRPr="00B50C73">
        <w:t xml:space="preserve"> and </w:t>
      </w:r>
      <w:r w:rsidR="00176134" w:rsidRPr="00B50C73">
        <w:t>Angela</w:t>
      </w:r>
      <w:r w:rsidRPr="00B50C73">
        <w:t xml:space="preserve"> </w:t>
      </w:r>
      <w:r w:rsidR="00176134" w:rsidRPr="00B50C73">
        <w:t>Chan</w:t>
      </w:r>
      <w:r w:rsidRPr="00B50C73">
        <w:t>. Let’s go!</w:t>
      </w:r>
    </w:p>
    <w:p w14:paraId="29FBFC5A" w14:textId="08DD3A65" w:rsidR="00162074" w:rsidRPr="00B50C73" w:rsidRDefault="00257A1A" w:rsidP="00692F50">
      <w:pPr>
        <w:pStyle w:val="Character"/>
      </w:pPr>
      <w:r w:rsidRPr="00B50C73">
        <w:t>ARIEL</w:t>
      </w:r>
    </w:p>
    <w:p w14:paraId="430CD0B4" w14:textId="77777777" w:rsidR="00162074" w:rsidRPr="00B50C73" w:rsidRDefault="006E4140" w:rsidP="007E3170">
      <w:pPr>
        <w:pStyle w:val="Line"/>
      </w:pPr>
      <w:r w:rsidRPr="00B50C73">
        <w:t>(Wanders) My sister Adella being here, she is to be coronated.</w:t>
      </w:r>
    </w:p>
    <w:p w14:paraId="5DAF5238" w14:textId="061D683A" w:rsidR="00162074" w:rsidRPr="00B50C73" w:rsidRDefault="00257A1A" w:rsidP="00692F50">
      <w:pPr>
        <w:pStyle w:val="Character"/>
      </w:pPr>
      <w:r w:rsidRPr="00B50C73">
        <w:t xml:space="preserve">ADELA CHAN </w:t>
      </w:r>
      <w:r w:rsidR="005605FE">
        <w:t>JR</w:t>
      </w:r>
    </w:p>
    <w:p w14:paraId="2006D2DE" w14:textId="2A3C9F0E" w:rsidR="00162074" w:rsidRPr="00B50C73" w:rsidRDefault="006E4140" w:rsidP="007E3170">
      <w:pPr>
        <w:pStyle w:val="Line"/>
      </w:pPr>
      <w:r w:rsidRPr="00B50C73">
        <w:t xml:space="preserve">I am merely an ordinary </w:t>
      </w:r>
      <w:r w:rsidR="00754FF7" w:rsidRPr="00B50C73">
        <w:t>EPCOT</w:t>
      </w:r>
      <w:r w:rsidRPr="00B50C73">
        <w:t xml:space="preserve"> dweller, single L. (Holding Ariel’s </w:t>
      </w:r>
      <w:r w:rsidRPr="00B50C73">
        <w:lastRenderedPageBreak/>
        <w:t xml:space="preserve">hands and departing Japan Pavilion) Besides, </w:t>
      </w:r>
      <w:r w:rsidR="00176134" w:rsidRPr="00B50C73">
        <w:t>Angela</w:t>
      </w:r>
      <w:r w:rsidRPr="00B50C73">
        <w:t xml:space="preserve"> </w:t>
      </w:r>
      <w:r w:rsidR="00176134" w:rsidRPr="00B50C73">
        <w:t>Chan</w:t>
      </w:r>
      <w:r w:rsidRPr="00B50C73">
        <w:t xml:space="preserve"> is carrying the radiator to rid ourselves of villains. Let’s go!</w:t>
      </w:r>
    </w:p>
    <w:p w14:paraId="40D445F2" w14:textId="37029701" w:rsidR="00162074" w:rsidRPr="00B50C73" w:rsidRDefault="00257A1A" w:rsidP="00692F50">
      <w:pPr>
        <w:pStyle w:val="Character"/>
      </w:pPr>
      <w:r w:rsidRPr="00B50C73">
        <w:t>AURORA, CINDERELLA</w:t>
      </w:r>
    </w:p>
    <w:p w14:paraId="2A8C30B4" w14:textId="77777777" w:rsidR="00162074" w:rsidRPr="00B50C73" w:rsidRDefault="006E4140" w:rsidP="007E3170">
      <w:pPr>
        <w:pStyle w:val="Line"/>
      </w:pPr>
      <w:r w:rsidRPr="00B50C73">
        <w:t>We’re reunited again!</w:t>
      </w:r>
    </w:p>
    <w:p w14:paraId="5F35306C" w14:textId="1A5E92FA" w:rsidR="00162074" w:rsidRPr="00B50C73" w:rsidRDefault="006E4140" w:rsidP="007E3170">
      <w:r w:rsidRPr="00B50C73">
        <w:t>All stepping out with camera following,</w:t>
      </w:r>
    </w:p>
    <w:p w14:paraId="168F8092" w14:textId="34481209" w:rsidR="00162074" w:rsidRPr="00B50C73" w:rsidRDefault="00257A1A" w:rsidP="00692F50">
      <w:pPr>
        <w:pStyle w:val="Character"/>
      </w:pPr>
      <w:r w:rsidRPr="00B50C73">
        <w:t>BELLE</w:t>
      </w:r>
    </w:p>
    <w:p w14:paraId="1A4412A5" w14:textId="593FB6DD" w:rsidR="00162074" w:rsidRPr="00B50C73" w:rsidRDefault="001275ED" w:rsidP="007E3170">
      <w:pPr>
        <w:pStyle w:val="Line"/>
      </w:pPr>
      <w:r w:rsidRPr="00B50C73">
        <w:t xml:space="preserve">(Frustrated) </w:t>
      </w:r>
      <w:r w:rsidR="006E4140" w:rsidRPr="00B50C73">
        <w:t xml:space="preserve">Where are my Potts and Chips, Wardrobe and </w:t>
      </w:r>
      <w:r w:rsidR="00276E33" w:rsidRPr="00B50C73">
        <w:t>Cosworth</w:t>
      </w:r>
      <w:r w:rsidR="006E4140" w:rsidRPr="00B50C73">
        <w:t>, Feather duster and Lumiere?</w:t>
      </w:r>
    </w:p>
    <w:p w14:paraId="408C00DC" w14:textId="6330ADF1" w:rsidR="00162074" w:rsidRPr="00B50C73" w:rsidRDefault="00257A1A" w:rsidP="00692F50">
      <w:pPr>
        <w:pStyle w:val="Character"/>
      </w:pPr>
      <w:r w:rsidRPr="00B50C73">
        <w:t>ANGELA CHAN</w:t>
      </w:r>
    </w:p>
    <w:p w14:paraId="5609C53F" w14:textId="2748BF9E" w:rsidR="00162074" w:rsidRPr="00B50C73" w:rsidRDefault="006E4140" w:rsidP="007E3170">
      <w:pPr>
        <w:pStyle w:val="Line"/>
      </w:pPr>
      <w:r w:rsidRPr="00B50C73">
        <w:t xml:space="preserve">For Potts &amp; Chips, </w:t>
      </w:r>
      <w:r w:rsidR="00013AE2" w:rsidRPr="00B50C73">
        <w:t>to your</w:t>
      </w:r>
      <w:r w:rsidRPr="00B50C73">
        <w:t xml:space="preserve"> access </w:t>
      </w:r>
      <w:r w:rsidR="00013AE2" w:rsidRPr="00B50C73">
        <w:t xml:space="preserve">are </w:t>
      </w:r>
      <w:r w:rsidRPr="00B50C73">
        <w:t xml:space="preserve">the </w:t>
      </w:r>
      <w:r w:rsidR="00EF52B7" w:rsidRPr="00B50C73">
        <w:t xml:space="preserve">fully automated </w:t>
      </w:r>
      <w:r w:rsidRPr="00B50C73">
        <w:t xml:space="preserve">portable water machines equipped in all apartments around </w:t>
      </w:r>
      <w:r w:rsidR="00754FF7" w:rsidRPr="00B50C73">
        <w:t>EPCOT</w:t>
      </w:r>
      <w:r w:rsidRPr="00B50C73">
        <w:t>…</w:t>
      </w:r>
    </w:p>
    <w:p w14:paraId="4FE0ED1C" w14:textId="354EC346" w:rsidR="00162074" w:rsidRPr="00B50C73" w:rsidRDefault="00257A1A" w:rsidP="00692F50">
      <w:pPr>
        <w:pStyle w:val="Character"/>
      </w:pPr>
      <w:r w:rsidRPr="00B50C73">
        <w:t>JASMINE</w:t>
      </w:r>
    </w:p>
    <w:p w14:paraId="02F5223E" w14:textId="015F1509" w:rsidR="00162074" w:rsidRPr="00B50C73" w:rsidRDefault="006E4140" w:rsidP="007E3170">
      <w:pPr>
        <w:pStyle w:val="Line"/>
      </w:pPr>
      <w:r w:rsidRPr="00B50C73">
        <w:rPr>
          <w:rFonts w:hint="eastAsia"/>
        </w:rPr>
        <w:t>I</w:t>
      </w:r>
      <w:r w:rsidRPr="00B50C73">
        <w:t xml:space="preserve"> want to hear more about the futuristic facilities in </w:t>
      </w:r>
      <w:r w:rsidR="00754FF7" w:rsidRPr="00B50C73">
        <w:t>EPCOT</w:t>
      </w:r>
      <w:r w:rsidRPr="00B50C73">
        <w:t>.</w:t>
      </w:r>
    </w:p>
    <w:p w14:paraId="112F5A8D" w14:textId="199BB339" w:rsidR="00162074" w:rsidRPr="00B50C73" w:rsidRDefault="00257A1A" w:rsidP="00692F50">
      <w:pPr>
        <w:pStyle w:val="Character"/>
      </w:pPr>
      <w:r w:rsidRPr="00B50C73">
        <w:t>ANGELA CHAN</w:t>
      </w:r>
    </w:p>
    <w:p w14:paraId="60B18547" w14:textId="5CF1F4BF" w:rsidR="00162074" w:rsidRPr="00B50C73" w:rsidRDefault="006E4140" w:rsidP="007E3170">
      <w:pPr>
        <w:pStyle w:val="Line"/>
      </w:pPr>
      <w:r w:rsidRPr="00B50C73">
        <w:t xml:space="preserve">Wardrobe is replaced by smart closets that can select attires matching seasons and users’ prompted activity, as </w:t>
      </w:r>
      <w:bookmarkStart w:id="24" w:name="_Hlk80118685"/>
      <w:r w:rsidR="00276E33" w:rsidRPr="00B50C73">
        <w:t>Cosworth</w:t>
      </w:r>
      <w:r w:rsidRPr="00B50C73">
        <w:t xml:space="preserve"> </w:t>
      </w:r>
      <w:bookmarkEnd w:id="24"/>
      <w:r w:rsidRPr="00B50C73">
        <w:t>for sets of world clocks associated to dwellers’ favorite time standards, including one always displaying the Eastern Standard Time as the local standard, without summer shift.</w:t>
      </w:r>
    </w:p>
    <w:p w14:paraId="1552CC2A" w14:textId="6930A897" w:rsidR="00162074" w:rsidRPr="00B50C73" w:rsidRDefault="00257A1A" w:rsidP="00692F50">
      <w:pPr>
        <w:pStyle w:val="Character"/>
      </w:pPr>
      <w:r w:rsidRPr="00B50C73">
        <w:t>RAPUNZEL</w:t>
      </w:r>
    </w:p>
    <w:p w14:paraId="246F12CB" w14:textId="77777777" w:rsidR="00162074" w:rsidRPr="00B50C73" w:rsidRDefault="006E4140" w:rsidP="007E3170">
      <w:pPr>
        <w:pStyle w:val="Line"/>
      </w:pPr>
      <w:r w:rsidRPr="00B50C73">
        <w:t>Wow!</w:t>
      </w:r>
    </w:p>
    <w:p w14:paraId="5430BDAD" w14:textId="773A29C5" w:rsidR="00162074" w:rsidRPr="00B50C73" w:rsidRDefault="00257A1A" w:rsidP="00692F50">
      <w:pPr>
        <w:pStyle w:val="Character"/>
      </w:pPr>
      <w:r w:rsidRPr="00B50C73">
        <w:t>ANGELA CHAN</w:t>
      </w:r>
    </w:p>
    <w:p w14:paraId="6CE97E12" w14:textId="77777777" w:rsidR="00162074" w:rsidRPr="00B50C73" w:rsidRDefault="006E4140" w:rsidP="007E3170">
      <w:pPr>
        <w:pStyle w:val="Line"/>
      </w:pPr>
      <w:r w:rsidRPr="00B50C73">
        <w:t>Besides, Feather duster is substituted by cleaning robots whereas Lumiere is abandoned, leaving position to smart lighting facilities in various purposes.</w:t>
      </w:r>
    </w:p>
    <w:p w14:paraId="54966BC7" w14:textId="2D5D25B9" w:rsidR="00162074" w:rsidRPr="00B50C73" w:rsidRDefault="00257A1A" w:rsidP="00692F50">
      <w:pPr>
        <w:pStyle w:val="Character"/>
      </w:pPr>
      <w:r w:rsidRPr="00B50C73">
        <w:t>POCAHONTAS, TIANA</w:t>
      </w:r>
    </w:p>
    <w:p w14:paraId="29B19938" w14:textId="77777777" w:rsidR="00162074" w:rsidRPr="00B50C73" w:rsidRDefault="006E4140" w:rsidP="007E3170">
      <w:pPr>
        <w:pStyle w:val="Line"/>
      </w:pPr>
      <w:r w:rsidRPr="00B50C73">
        <w:t>OK. Let’s Check in!</w:t>
      </w:r>
    </w:p>
    <w:p w14:paraId="1D4FD0B6" w14:textId="77777777" w:rsidR="00162074" w:rsidRPr="00B50C73" w:rsidRDefault="006E4140" w:rsidP="007E3170">
      <w:r w:rsidRPr="00B50C73">
        <w:t>This is the time when all gets outdoors.</w:t>
      </w:r>
    </w:p>
    <w:p w14:paraId="2280DF06" w14:textId="55EDE36B" w:rsidR="00BE7809" w:rsidRPr="00B50C73" w:rsidRDefault="00291693" w:rsidP="001919B6">
      <w:pPr>
        <w:pStyle w:val="a"/>
      </w:pPr>
      <w:r w:rsidRPr="00B50C73">
        <w:lastRenderedPageBreak/>
        <w:t>EXT. JAPAN PAVILION PAGODA VIEWED FROM THE TORII GATE — 22:31</w:t>
      </w:r>
    </w:p>
    <w:p w14:paraId="0C686963" w14:textId="188B0D88" w:rsidR="00162074" w:rsidRPr="00B50C73" w:rsidRDefault="006E4140" w:rsidP="00BE7809">
      <w:r w:rsidRPr="00B50C73">
        <w:t>Leonard Hofstadter and Sheldon Cooper depart their helicopter</w:t>
      </w:r>
      <w:r w:rsidR="000F59F9" w:rsidRPr="00B50C73">
        <w:t xml:space="preserve"> which lands nearby</w:t>
      </w:r>
      <w:r w:rsidRPr="00B50C73">
        <w:t>.</w:t>
      </w:r>
    </w:p>
    <w:p w14:paraId="1C9FBCD4" w14:textId="362DC718" w:rsidR="00162074" w:rsidRPr="00B50C73" w:rsidRDefault="00257A1A" w:rsidP="00692F50">
      <w:pPr>
        <w:pStyle w:val="Character"/>
      </w:pPr>
      <w:r w:rsidRPr="00B50C73">
        <w:t>LEONARD HOFSTADTER</w:t>
      </w:r>
    </w:p>
    <w:p w14:paraId="371BDDE5" w14:textId="3987862A" w:rsidR="00162074" w:rsidRPr="00B50C73" w:rsidRDefault="006E4140" w:rsidP="007E3170">
      <w:pPr>
        <w:pStyle w:val="Line"/>
      </w:pPr>
      <w:r w:rsidRPr="00B50C73">
        <w:t xml:space="preserve">Investigating result: the </w:t>
      </w:r>
      <w:r w:rsidR="00C6238F" w:rsidRPr="00B50C73">
        <w:t>vortex</w:t>
      </w:r>
      <w:r w:rsidRPr="00B50C73">
        <w:t xml:space="preserve"> does not exist.</w:t>
      </w:r>
    </w:p>
    <w:p w14:paraId="431C5B9B" w14:textId="6F258534" w:rsidR="00162074" w:rsidRPr="00B50C73" w:rsidRDefault="00257A1A" w:rsidP="00692F50">
      <w:pPr>
        <w:pStyle w:val="Character"/>
      </w:pPr>
      <w:r w:rsidRPr="00B50C73">
        <w:t>SHELDON COOPER</w:t>
      </w:r>
    </w:p>
    <w:p w14:paraId="31F312BD" w14:textId="22F871FF" w:rsidR="00162074" w:rsidRPr="00B50C73" w:rsidRDefault="00C6238F" w:rsidP="007E3170">
      <w:pPr>
        <w:pStyle w:val="Line"/>
      </w:pPr>
      <w:r w:rsidRPr="00B50C73">
        <w:t>S</w:t>
      </w:r>
      <w:r w:rsidR="006E4140" w:rsidRPr="00B50C73">
        <w:t xml:space="preserve">alt concentration </w:t>
      </w:r>
      <w:r w:rsidRPr="00B50C73">
        <w:t>of World Showcase Lagoon is</w:t>
      </w:r>
      <w:r w:rsidR="006E4140" w:rsidRPr="00B50C73">
        <w:t xml:space="preserve"> 28.35 grams per liter.</w:t>
      </w:r>
    </w:p>
    <w:p w14:paraId="5522B6CC" w14:textId="291D822F" w:rsidR="00162074" w:rsidRPr="00B50C73" w:rsidRDefault="00257A1A" w:rsidP="00692F50">
      <w:pPr>
        <w:pStyle w:val="Character"/>
      </w:pPr>
      <w:r w:rsidRPr="00B50C73">
        <w:t>LEONARD HOFSTADTER</w:t>
      </w:r>
    </w:p>
    <w:p w14:paraId="2FCB9DA8" w14:textId="77777777" w:rsidR="00162074" w:rsidRPr="00B50C73" w:rsidRDefault="006E4140" w:rsidP="007E3170">
      <w:pPr>
        <w:pStyle w:val="Line"/>
      </w:pPr>
      <w:r w:rsidRPr="00B50C73">
        <w:t>Let’s catch the ocean summoner!</w:t>
      </w:r>
    </w:p>
    <w:p w14:paraId="316BFEF0" w14:textId="69169A54" w:rsidR="00162074" w:rsidRPr="00B50C73" w:rsidRDefault="006E4140" w:rsidP="007E3170">
      <w:r w:rsidRPr="00B50C73">
        <w:t xml:space="preserve">Then, the </w:t>
      </w:r>
      <w:r w:rsidR="00F822DC" w:rsidRPr="00B50C73">
        <w:t>vortex</w:t>
      </w:r>
      <w:r w:rsidRPr="00B50C73">
        <w:t xml:space="preserve"> recurs, submerging Sheldon Cooper and Leonard Hofstadter.</w:t>
      </w:r>
    </w:p>
    <w:p w14:paraId="17200CEA" w14:textId="20EED0C7" w:rsidR="00162074" w:rsidRPr="00B50C73" w:rsidRDefault="00257A1A" w:rsidP="00692F50">
      <w:pPr>
        <w:pStyle w:val="Character"/>
      </w:pPr>
      <w:r w:rsidRPr="00B50C73">
        <w:t>(BRUCE WAYNE)</w:t>
      </w:r>
    </w:p>
    <w:p w14:paraId="439C2AAD" w14:textId="77777777" w:rsidR="00162074" w:rsidRPr="00B50C73" w:rsidRDefault="006E4140" w:rsidP="007E3170">
      <w:pPr>
        <w:pStyle w:val="Line"/>
      </w:pPr>
      <w:r w:rsidRPr="00B50C73">
        <w:t>Order received.</w:t>
      </w:r>
    </w:p>
    <w:p w14:paraId="591DF521" w14:textId="63CE33E4" w:rsidR="00162074" w:rsidRPr="00B50C73" w:rsidRDefault="00257A1A" w:rsidP="00692F50">
      <w:pPr>
        <w:pStyle w:val="Character"/>
      </w:pPr>
      <w:r w:rsidRPr="00B50C73">
        <w:t>(BARRY ALLEN)</w:t>
      </w:r>
    </w:p>
    <w:p w14:paraId="6D51DB5C" w14:textId="77777777" w:rsidR="00162074" w:rsidRPr="00B50C73" w:rsidRDefault="006E4140" w:rsidP="007E3170">
      <w:pPr>
        <w:pStyle w:val="Line"/>
      </w:pPr>
      <w:r w:rsidRPr="00B50C73">
        <w:t>M-O-A-N-A, I know her.</w:t>
      </w:r>
    </w:p>
    <w:p w14:paraId="78595998" w14:textId="77777777" w:rsidR="00162074" w:rsidRPr="00B50C73" w:rsidRDefault="006E4140" w:rsidP="007E3170">
      <w:r w:rsidRPr="00B50C73">
        <w:t>Bruce Wayne and Barry Allen enter the screen, but the lagoon water rises to resist them.</w:t>
      </w:r>
    </w:p>
    <w:p w14:paraId="16CF221E" w14:textId="4024CF19" w:rsidR="00162074" w:rsidRPr="00B50C73" w:rsidRDefault="00257A1A" w:rsidP="00692F50">
      <w:pPr>
        <w:pStyle w:val="Character"/>
      </w:pPr>
      <w:r w:rsidRPr="00B50C73">
        <w:t>BELLE</w:t>
      </w:r>
    </w:p>
    <w:p w14:paraId="235CA328" w14:textId="71544955" w:rsidR="00162074" w:rsidRPr="00B50C73" w:rsidRDefault="006E4140" w:rsidP="007E3170">
      <w:pPr>
        <w:pStyle w:val="Line"/>
      </w:pPr>
      <w:r w:rsidRPr="00B50C73">
        <w:t>Page 12</w:t>
      </w:r>
      <w:r w:rsidR="00967BD9" w:rsidRPr="00B50C73">
        <w:t xml:space="preserve"> from the spell book</w:t>
      </w:r>
      <w:r w:rsidRPr="00B50C73">
        <w:t>.</w:t>
      </w:r>
    </w:p>
    <w:p w14:paraId="33EBE93C" w14:textId="3A641F9C" w:rsidR="00162074" w:rsidRPr="00B50C73" w:rsidRDefault="00257A1A" w:rsidP="00692F50">
      <w:pPr>
        <w:pStyle w:val="Character"/>
      </w:pPr>
      <w:r w:rsidRPr="00B50C73">
        <w:t xml:space="preserve">ADELA CHAN </w:t>
      </w:r>
      <w:r w:rsidR="005605FE">
        <w:t>JR</w:t>
      </w:r>
    </w:p>
    <w:p w14:paraId="7C5F6302" w14:textId="77777777" w:rsidR="00162074" w:rsidRPr="00B50C73" w:rsidRDefault="006E4140" w:rsidP="007E3170">
      <w:pPr>
        <w:pStyle w:val="Line"/>
      </w:pPr>
      <w:r w:rsidRPr="00B50C73">
        <w:t>(Pointing her torch to the torii gate) ALOFT ELEVAR!</w:t>
      </w:r>
    </w:p>
    <w:p w14:paraId="7266371D" w14:textId="77777777" w:rsidR="00162074" w:rsidRPr="00B50C73" w:rsidRDefault="006E4140" w:rsidP="007E3170">
      <w:r w:rsidRPr="00B50C73">
        <w:t>The torii gate floats.</w:t>
      </w:r>
    </w:p>
    <w:p w14:paraId="565D493F" w14:textId="031DBB95" w:rsidR="00162074" w:rsidRPr="00B50C73" w:rsidRDefault="00257A1A" w:rsidP="00692F50">
      <w:pPr>
        <w:pStyle w:val="Character"/>
      </w:pPr>
      <w:r w:rsidRPr="00B50C73">
        <w:t>BELLE</w:t>
      </w:r>
    </w:p>
    <w:p w14:paraId="53CFDD83" w14:textId="7F201AEE" w:rsidR="00162074" w:rsidRPr="00B50C73" w:rsidRDefault="006E4140" w:rsidP="007E3170">
      <w:pPr>
        <w:pStyle w:val="Line"/>
      </w:pPr>
      <w:r w:rsidRPr="00B50C73">
        <w:t xml:space="preserve">(Pointing her wand </w:t>
      </w:r>
      <w:r w:rsidR="0090057C" w:rsidRPr="00B50C73">
        <w:t>to the same torii gate</w:t>
      </w:r>
      <w:r w:rsidRPr="00B50C73">
        <w:t>) MAGNORA GANTUAN!</w:t>
      </w:r>
    </w:p>
    <w:p w14:paraId="6871CC72" w14:textId="77777777" w:rsidR="00162074" w:rsidRPr="00B50C73" w:rsidRDefault="006E4140" w:rsidP="007E3170">
      <w:r w:rsidRPr="00B50C73">
        <w:t>The torii gate enlarges and hits Bruce Wayne and Barry Allen, with its fragments hitting Clark Kent who just enters.</w:t>
      </w:r>
    </w:p>
    <w:p w14:paraId="70BD13CB" w14:textId="4550C749" w:rsidR="00162074" w:rsidRPr="00B50C73" w:rsidRDefault="00257A1A" w:rsidP="00692F50">
      <w:pPr>
        <w:pStyle w:val="Character"/>
      </w:pPr>
      <w:r w:rsidRPr="00B50C73">
        <w:t>ANGELA CHAN</w:t>
      </w:r>
    </w:p>
    <w:p w14:paraId="20AD3F8B" w14:textId="77777777" w:rsidR="00162074" w:rsidRPr="00B50C73" w:rsidRDefault="006E4140" w:rsidP="007E3170">
      <w:pPr>
        <w:pStyle w:val="Line"/>
      </w:pPr>
      <w:r w:rsidRPr="00B50C73">
        <w:t>(Tossing her green stone) VOLTAR THUNDASIR!</w:t>
      </w:r>
    </w:p>
    <w:p w14:paraId="316B8772" w14:textId="77777777" w:rsidR="00162074" w:rsidRPr="00B50C73" w:rsidRDefault="006E4140" w:rsidP="007E3170">
      <w:r w:rsidRPr="00B50C73">
        <w:t>Thunder strikes Japan Pavilion onto the ground, and Clark Kent falls into the Lagoon.</w:t>
      </w:r>
    </w:p>
    <w:p w14:paraId="0537F2FD" w14:textId="39F51853" w:rsidR="00162074" w:rsidRPr="00B50C73" w:rsidRDefault="00257A1A" w:rsidP="00692F50">
      <w:pPr>
        <w:pStyle w:val="Character"/>
      </w:pPr>
      <w:r w:rsidRPr="00B50C73">
        <w:lastRenderedPageBreak/>
        <w:t xml:space="preserve">ADELA CHAN </w:t>
      </w:r>
      <w:r w:rsidR="005605FE">
        <w:t>JR</w:t>
      </w:r>
    </w:p>
    <w:p w14:paraId="4E718DD4" w14:textId="77777777" w:rsidR="00162074" w:rsidRPr="00B50C73" w:rsidRDefault="006E4140" w:rsidP="007E3170">
      <w:pPr>
        <w:pStyle w:val="Line"/>
      </w:pPr>
      <w:r w:rsidRPr="00B50C73">
        <w:t>Another good job, sister. Let’s set out for the next pavilion.</w:t>
      </w:r>
    </w:p>
    <w:p w14:paraId="0C302C9E" w14:textId="6D86DFB9" w:rsidR="00456486" w:rsidRPr="00B50C73" w:rsidRDefault="00291693" w:rsidP="001919B6">
      <w:pPr>
        <w:pStyle w:val="a"/>
      </w:pPr>
      <w:r w:rsidRPr="00B50C73">
        <w:t>EXT. NORTH AFRICA PAVILION UNDER REFURBISHMENT WITHOUT WORKERS — 22:33</w:t>
      </w:r>
    </w:p>
    <w:p w14:paraId="3B708334" w14:textId="0D2049B7" w:rsidR="00162074" w:rsidRPr="00B50C73" w:rsidRDefault="00895DF9" w:rsidP="00456486">
      <w:r w:rsidRPr="00B50C73">
        <w:t>A</w:t>
      </w:r>
      <w:r w:rsidRPr="00B50C73">
        <w:rPr>
          <w:rFonts w:eastAsia="PMingLiU" w:hint="eastAsia"/>
          <w:lang w:eastAsia="zh-TW"/>
        </w:rPr>
        <w:t>c</w:t>
      </w:r>
      <w:r w:rsidRPr="00B50C73">
        <w:rPr>
          <w:rFonts w:eastAsia="PMingLiU"/>
          <w:lang w:eastAsia="zh-TW"/>
        </w:rPr>
        <w:t>companied</w:t>
      </w:r>
      <w:r w:rsidR="00212205" w:rsidRPr="00B50C73">
        <w:t xml:space="preserve"> with the twelve princesses</w:t>
      </w:r>
      <w:r w:rsidR="00A70D99" w:rsidRPr="00B50C73">
        <w:t xml:space="preserve">, </w:t>
      </w:r>
      <w:r w:rsidR="00534697" w:rsidRPr="00B50C73">
        <w:t>ADELA</w:t>
      </w:r>
      <w:r w:rsidR="006E4140" w:rsidRPr="00B50C73">
        <w:t xml:space="preserve"> and </w:t>
      </w:r>
      <w:r w:rsidR="00534697" w:rsidRPr="00B50C73">
        <w:t>ANGELA</w:t>
      </w:r>
      <w:r w:rsidR="006E4140" w:rsidRPr="00B50C73">
        <w:t xml:space="preserve"> </w:t>
      </w:r>
      <w:r w:rsidR="00534697" w:rsidRPr="00B50C73">
        <w:t>CHAN</w:t>
      </w:r>
      <w:r w:rsidR="006E4140" w:rsidRPr="00B50C73">
        <w:t xml:space="preserve"> </w:t>
      </w:r>
      <w:r w:rsidR="00A70D99" w:rsidRPr="00B50C73">
        <w:t xml:space="preserve">come across </w:t>
      </w:r>
      <w:r w:rsidR="006E4140" w:rsidRPr="00B50C73">
        <w:t xml:space="preserve">a series of blueprints </w:t>
      </w:r>
      <w:r w:rsidR="00A70D99" w:rsidRPr="00B50C73">
        <w:t>on the ground</w:t>
      </w:r>
      <w:r w:rsidR="006E4140" w:rsidRPr="00B50C73">
        <w:t>.</w:t>
      </w:r>
    </w:p>
    <w:p w14:paraId="66662A0B" w14:textId="12180B29" w:rsidR="00162074" w:rsidRPr="00B50C73" w:rsidRDefault="00257A1A" w:rsidP="00692F50">
      <w:pPr>
        <w:pStyle w:val="Character"/>
      </w:pPr>
      <w:r w:rsidRPr="00B50C73">
        <w:t xml:space="preserve">ADELA CHAN </w:t>
      </w:r>
      <w:r w:rsidR="005605FE">
        <w:t>JR</w:t>
      </w:r>
    </w:p>
    <w:p w14:paraId="44CDE380" w14:textId="6C06AC91" w:rsidR="00162074" w:rsidRPr="00B50C73" w:rsidRDefault="006E4140" w:rsidP="00847109">
      <w:pPr>
        <w:pStyle w:val="Line"/>
      </w:pPr>
      <w:r w:rsidRPr="00B50C73">
        <w:rPr>
          <w:iCs/>
        </w:rPr>
        <w:t>(Inserting a blueprint with a Moroccan flag to one of the constructing robots)</w:t>
      </w:r>
      <w:r w:rsidRPr="00B50C73">
        <w:rPr>
          <w:i/>
          <w:iCs/>
        </w:rPr>
        <w:t xml:space="preserve"> </w:t>
      </w:r>
      <w:r w:rsidRPr="00B50C73">
        <w:t>People are going free of boredom as robots are replacing humankind’s positions of unskilled physical labors. This is leading to people’s pursuit towards knowledge, productivity and leisure, along with clean, controlled and calm societies, as well as…</w:t>
      </w:r>
    </w:p>
    <w:p w14:paraId="6BA463EE" w14:textId="0AE38981" w:rsidR="00162074" w:rsidRPr="00B50C73" w:rsidRDefault="006E4140" w:rsidP="007E3170">
      <w:r w:rsidRPr="00B50C73">
        <w:t xml:space="preserve">Reconstruction finished, leaving a 4×3×3-feet lockable cart labeled </w:t>
      </w:r>
      <w:r w:rsidR="008567E4" w:rsidRPr="00B50C73">
        <w:t>A</w:t>
      </w:r>
      <w:r w:rsidRPr="00B50C73">
        <w:t>. in the interior rear of the car</w:t>
      </w:r>
      <w:r w:rsidR="00B90AC0" w:rsidRPr="00B50C73">
        <w:t>t</w:t>
      </w:r>
      <w:r w:rsidRPr="00B50C73">
        <w:t xml:space="preserve"> displays 22:33:44.</w:t>
      </w:r>
    </w:p>
    <w:p w14:paraId="1C9A84E5" w14:textId="57D4F043" w:rsidR="00162074" w:rsidRPr="00B50C73" w:rsidRDefault="00257A1A" w:rsidP="00692F50">
      <w:pPr>
        <w:pStyle w:val="Character"/>
      </w:pPr>
      <w:r w:rsidRPr="00B50C73">
        <w:t>ANGELA CHAN</w:t>
      </w:r>
    </w:p>
    <w:p w14:paraId="6EE8FA2A" w14:textId="77777777" w:rsidR="00162074" w:rsidRPr="00B50C73" w:rsidRDefault="006E4140" w:rsidP="007E3170">
      <w:pPr>
        <w:pStyle w:val="Line"/>
      </w:pPr>
      <w:r w:rsidRPr="00B50C73">
        <w:t>Forty-four, forty-five, forty-six, forty-seven, forty-eight… Anyone left now?</w:t>
      </w:r>
    </w:p>
    <w:p w14:paraId="7AD20734" w14:textId="74B8AB4B" w:rsidR="00162074" w:rsidRPr="00B50C73" w:rsidRDefault="006E4140" w:rsidP="007E3170">
      <w:r w:rsidRPr="00B50C73">
        <w:t xml:space="preserve">Nobody responds but </w:t>
      </w:r>
      <w:r w:rsidR="000676E0" w:rsidRPr="00B50C73">
        <w:t>AGENT V</w:t>
      </w:r>
      <w:r w:rsidRPr="00B50C73">
        <w:t xml:space="preserve"> </w:t>
      </w:r>
      <w:r w:rsidR="00417881" w:rsidRPr="00B50C73">
        <w:t>glitch</w:t>
      </w:r>
      <w:r w:rsidR="003D30BC" w:rsidRPr="00B50C73">
        <w:t>es</w:t>
      </w:r>
      <w:r w:rsidRPr="00B50C73">
        <w:t xml:space="preserve"> </w:t>
      </w:r>
      <w:r w:rsidR="003D30BC" w:rsidRPr="00B50C73">
        <w:t>in</w:t>
      </w:r>
      <w:r w:rsidRPr="00B50C73">
        <w:t xml:space="preserve"> with another lockable cart of the same dimensions, labeled D, carrying the same display as Cart </w:t>
      </w:r>
      <w:r w:rsidR="008567E4" w:rsidRPr="00B50C73">
        <w:t>A</w:t>
      </w:r>
      <w:r w:rsidRPr="00B50C73">
        <w:t>, and filled with bunches of fruits</w:t>
      </w:r>
      <w:r w:rsidR="004E1DC3" w:rsidRPr="00B50C73">
        <w:rPr>
          <w:rFonts w:ascii="PMingLiU" w:eastAsia="PMingLiU" w:hAnsi="PMingLiU" w:hint="eastAsia"/>
          <w:lang w:eastAsia="zh-TW"/>
        </w:rPr>
        <w:t xml:space="preserve"> </w:t>
      </w:r>
      <w:r w:rsidR="004E1DC3" w:rsidRPr="00B50C73">
        <w:t>and vegetables</w:t>
      </w:r>
      <w:r w:rsidRPr="00B50C73">
        <w:t>, donuts, packaged space food trademarked Space 220, sandwiches, tins of soup and cuisines from various countries.</w:t>
      </w:r>
    </w:p>
    <w:p w14:paraId="666B5019" w14:textId="6F5CA9F7" w:rsidR="00162074" w:rsidRPr="00B50C73" w:rsidRDefault="00257A1A" w:rsidP="00692F50">
      <w:pPr>
        <w:pStyle w:val="Character"/>
      </w:pPr>
      <w:r w:rsidRPr="00B50C73">
        <w:t>AGENT V</w:t>
      </w:r>
    </w:p>
    <w:p w14:paraId="3DECB2D0" w14:textId="7D212D7E" w:rsidR="00162074" w:rsidRPr="00B50C73" w:rsidRDefault="006E4140" w:rsidP="007E3170">
      <w:pPr>
        <w:pStyle w:val="Line"/>
      </w:pPr>
      <w:r w:rsidRPr="00B50C73">
        <w:t xml:space="preserve">Having survived a catastrophic assault in </w:t>
      </w:r>
      <w:r w:rsidR="00754FF7" w:rsidRPr="00B50C73">
        <w:t>EPCOT</w:t>
      </w:r>
      <w:r w:rsidRPr="00B50C73">
        <w:t xml:space="preserve">, may </w:t>
      </w:r>
      <w:r w:rsidR="00276E33" w:rsidRPr="00B50C73">
        <w:t>you</w:t>
      </w:r>
      <w:r w:rsidRPr="00B50C73">
        <w:t xml:space="preserve"> help yourselves!</w:t>
      </w:r>
    </w:p>
    <w:p w14:paraId="3C94A656" w14:textId="5321F9DD" w:rsidR="00162074" w:rsidRPr="00B50C73" w:rsidRDefault="004B44E5" w:rsidP="007E3170">
      <w:r w:rsidRPr="00B50C73">
        <w:t xml:space="preserve">AGENT V extends </w:t>
      </w:r>
      <w:r w:rsidR="00730577" w:rsidRPr="00B50C73">
        <w:t>JASMINE</w:t>
      </w:r>
      <w:r w:rsidR="006E4140" w:rsidRPr="00B50C73">
        <w:t xml:space="preserve">’s carpet onto the ground, on which </w:t>
      </w:r>
      <w:r w:rsidR="00534697" w:rsidRPr="00B50C73">
        <w:t>ADELA</w:t>
      </w:r>
      <w:r w:rsidR="006E4140" w:rsidRPr="00B50C73">
        <w:t xml:space="preserve"> and </w:t>
      </w:r>
      <w:r w:rsidR="00534697" w:rsidRPr="00B50C73">
        <w:t>ANGELA</w:t>
      </w:r>
      <w:r w:rsidR="006E4140" w:rsidRPr="00B50C73">
        <w:t xml:space="preserve"> </w:t>
      </w:r>
      <w:r w:rsidR="00534697" w:rsidRPr="00B50C73">
        <w:t>CHAN</w:t>
      </w:r>
      <w:r w:rsidR="006E4140" w:rsidRPr="00B50C73">
        <w:t xml:space="preserve"> set up the meal</w:t>
      </w:r>
      <w:r w:rsidR="000B143B" w:rsidRPr="00B50C73">
        <w:rPr>
          <w:rFonts w:hint="eastAsia"/>
          <w:lang w:eastAsia="zh-TW"/>
        </w:rPr>
        <w:t xml:space="preserve"> </w:t>
      </w:r>
      <w:r w:rsidR="000B143B" w:rsidRPr="00B50C73">
        <w:rPr>
          <w:lang w:eastAsia="zh-TW"/>
        </w:rPr>
        <w:t>with quarter of the food</w:t>
      </w:r>
      <w:r w:rsidR="006E4140" w:rsidRPr="00B50C73">
        <w:t>.</w:t>
      </w:r>
    </w:p>
    <w:p w14:paraId="2DBE03BD" w14:textId="3BC2369C" w:rsidR="00162074" w:rsidRPr="00B50C73" w:rsidRDefault="00257A1A" w:rsidP="00692F50">
      <w:pPr>
        <w:pStyle w:val="Character"/>
      </w:pPr>
      <w:r w:rsidRPr="00B50C73">
        <w:t>AGENT V</w:t>
      </w:r>
    </w:p>
    <w:p w14:paraId="6DA242F9" w14:textId="77777777" w:rsidR="00162074" w:rsidRPr="00B50C73" w:rsidRDefault="006E4140" w:rsidP="007E3170">
      <w:pPr>
        <w:pStyle w:val="Line"/>
      </w:pPr>
      <w:r w:rsidRPr="00B50C73">
        <w:t>Just wait for one minute. (Glitches out of the screen)</w:t>
      </w:r>
    </w:p>
    <w:p w14:paraId="04F03815" w14:textId="6A30A495" w:rsidR="00162074" w:rsidRPr="00B50C73" w:rsidRDefault="00257A1A" w:rsidP="00692F50">
      <w:pPr>
        <w:pStyle w:val="Character"/>
      </w:pPr>
      <w:r w:rsidRPr="00B50C73">
        <w:t xml:space="preserve">ADELA CHAN </w:t>
      </w:r>
      <w:r w:rsidR="005605FE">
        <w:t>JR</w:t>
      </w:r>
    </w:p>
    <w:p w14:paraId="0EA42738" w14:textId="4C04A1DB" w:rsidR="00162074" w:rsidRPr="00B50C73" w:rsidRDefault="006E4140" w:rsidP="007E3170">
      <w:pPr>
        <w:pStyle w:val="Line"/>
      </w:pPr>
      <w:r w:rsidRPr="00B50C73">
        <w:t xml:space="preserve">Thank you, Vanellope. </w:t>
      </w:r>
    </w:p>
    <w:p w14:paraId="4A813B8D" w14:textId="36A88E69" w:rsidR="00162074" w:rsidRPr="00B50C73" w:rsidRDefault="000676E0" w:rsidP="007E3170">
      <w:r w:rsidRPr="00B50C73">
        <w:lastRenderedPageBreak/>
        <w:t>AGENT V</w:t>
      </w:r>
      <w:r w:rsidR="006E4140" w:rsidRPr="00B50C73">
        <w:t xml:space="preserve"> returns with a 6</w:t>
      </w:r>
      <w:r w:rsidR="00417881" w:rsidRPr="00B50C73">
        <w:t>-by-</w:t>
      </w:r>
      <w:r w:rsidR="006E4140" w:rsidRPr="00B50C73">
        <w:t xml:space="preserve">10-feet lengthwise striped carpet of seven reds and six whites, as well as a blue rectangle with </w:t>
      </w:r>
      <w:r w:rsidR="00515064" w:rsidRPr="00B50C73">
        <w:t>48</w:t>
      </w:r>
      <w:r w:rsidR="006E4140" w:rsidRPr="00B50C73">
        <w:t xml:space="preserve"> stars consuming two fifths of seven stripes</w:t>
      </w:r>
      <w:r w:rsidR="00260919" w:rsidRPr="00B50C73">
        <w:rPr>
          <w:rFonts w:ascii="PMingLiU" w:eastAsia="PMingLiU" w:hAnsi="PMingLiU" w:hint="eastAsia"/>
          <w:lang w:eastAsia="zh-TW"/>
        </w:rPr>
        <w:t xml:space="preserve"> </w:t>
      </w:r>
      <w:r w:rsidR="00260919" w:rsidRPr="00B50C73">
        <w:t>on one corner</w:t>
      </w:r>
      <w:r w:rsidR="006E4140" w:rsidRPr="00B50C73">
        <w:t>. Upon laying the carpet, the blue rectangle points the northwest with stripes extending to the east and the west.</w:t>
      </w:r>
    </w:p>
    <w:p w14:paraId="5AD67081" w14:textId="14E4FECC" w:rsidR="00162074" w:rsidRPr="00B50C73" w:rsidRDefault="00257A1A" w:rsidP="00692F50">
      <w:pPr>
        <w:pStyle w:val="Character"/>
      </w:pPr>
      <w:r w:rsidRPr="00B50C73">
        <w:t>AGENT V</w:t>
      </w:r>
    </w:p>
    <w:p w14:paraId="6FA6EE5C" w14:textId="77777777" w:rsidR="00162074" w:rsidRPr="00B50C73" w:rsidRDefault="006E4140" w:rsidP="007E3170">
      <w:pPr>
        <w:pStyle w:val="Line"/>
      </w:pPr>
      <w:r w:rsidRPr="00B50C73">
        <w:t>Everything is ready. Let’s eat but save some for our future!</w:t>
      </w:r>
    </w:p>
    <w:p w14:paraId="72133608" w14:textId="01E32C08" w:rsidR="00162074" w:rsidRPr="00B50C73" w:rsidRDefault="00FE2B4E" w:rsidP="007E3170">
      <w:r w:rsidRPr="00B50C73">
        <w:t>Fade out and then into —</w:t>
      </w:r>
    </w:p>
    <w:p w14:paraId="295D07BF" w14:textId="658CE331" w:rsidR="002F1D25" w:rsidRPr="00B50C73" w:rsidRDefault="00291693" w:rsidP="001919B6">
      <w:pPr>
        <w:pStyle w:val="a"/>
      </w:pPr>
      <w:r w:rsidRPr="00B50C73">
        <w:t>EXT. FRANCE PAVILION — 23:00</w:t>
      </w:r>
    </w:p>
    <w:p w14:paraId="12188F71" w14:textId="584D51D6" w:rsidR="00162074" w:rsidRPr="00B50C73" w:rsidRDefault="006551D5" w:rsidP="002F1D25">
      <w:r w:rsidRPr="00B50C73">
        <w:t xml:space="preserve">ANGELA </w:t>
      </w:r>
      <w:r w:rsidR="00F30147" w:rsidRPr="00B50C73">
        <w:t>CHAN</w:t>
      </w:r>
      <w:r w:rsidR="006E4140" w:rsidRPr="00B50C73">
        <w:t xml:space="preserve"> disembarks </w:t>
      </w:r>
      <w:r w:rsidR="00FE1F4F" w:rsidRPr="00B50C73">
        <w:t>CINDERELLA</w:t>
      </w:r>
      <w:r w:rsidR="006E4140" w:rsidRPr="00B50C73">
        <w:t xml:space="preserve"> and </w:t>
      </w:r>
      <w:r w:rsidR="00FE1F4F" w:rsidRPr="00B50C73">
        <w:t>BELLE</w:t>
      </w:r>
      <w:r w:rsidR="00F30147" w:rsidRPr="00B50C73">
        <w:t xml:space="preserve">, </w:t>
      </w:r>
      <w:r w:rsidR="00B63715" w:rsidRPr="00B50C73">
        <w:rPr>
          <w:rFonts w:hint="eastAsia"/>
          <w:lang w:eastAsia="zh-TW"/>
        </w:rPr>
        <w:t>w</w:t>
      </w:r>
      <w:r w:rsidR="00B63715" w:rsidRPr="00B50C73">
        <w:rPr>
          <w:lang w:eastAsia="zh-TW"/>
        </w:rPr>
        <w:t xml:space="preserve">ith </w:t>
      </w:r>
      <w:r w:rsidR="00F30147" w:rsidRPr="00B50C73">
        <w:t xml:space="preserve">ADELA CHAN </w:t>
      </w:r>
      <w:r w:rsidR="005605FE">
        <w:t>JR</w:t>
      </w:r>
      <w:r w:rsidR="00F30147" w:rsidRPr="00B50C73">
        <w:t xml:space="preserve"> following</w:t>
      </w:r>
      <w:r w:rsidR="0088713A" w:rsidRPr="00B50C73">
        <w:t xml:space="preserve"> closely</w:t>
      </w:r>
      <w:r w:rsidR="006E4140" w:rsidRPr="00B50C73">
        <w:t>.</w:t>
      </w:r>
    </w:p>
    <w:p w14:paraId="5343A988" w14:textId="019B127B" w:rsidR="00162074" w:rsidRPr="00B50C73" w:rsidRDefault="00257A1A" w:rsidP="00692F50">
      <w:pPr>
        <w:pStyle w:val="Character"/>
      </w:pPr>
      <w:r w:rsidRPr="00B50C73">
        <w:t xml:space="preserve">ADELA CHAN </w:t>
      </w:r>
      <w:r w:rsidR="005605FE">
        <w:t>JR</w:t>
      </w:r>
    </w:p>
    <w:p w14:paraId="65CBAB2F" w14:textId="02EB391B" w:rsidR="00162074" w:rsidRPr="00B50C73" w:rsidRDefault="006E4140" w:rsidP="007E3170">
      <w:pPr>
        <w:pStyle w:val="Line"/>
      </w:pPr>
      <w:r w:rsidRPr="00B50C73">
        <w:t xml:space="preserve">Could you please tell me where Anna and Elsa </w:t>
      </w:r>
      <w:r w:rsidR="0082700B" w:rsidRPr="00B50C73">
        <w:t>locate themselves</w:t>
      </w:r>
      <w:r w:rsidRPr="00B50C73">
        <w:t>, Mesdemoiselles?</w:t>
      </w:r>
    </w:p>
    <w:p w14:paraId="51730FAD" w14:textId="2B7B2DD6" w:rsidR="00162074" w:rsidRPr="00B50C73" w:rsidRDefault="00257A1A" w:rsidP="00692F50">
      <w:pPr>
        <w:pStyle w:val="Character"/>
      </w:pPr>
      <w:r w:rsidRPr="00B50C73">
        <w:t>CINDERELLA</w:t>
      </w:r>
      <w:r w:rsidR="00FE61F2" w:rsidRPr="00B50C73">
        <w:t>, BELLE</w:t>
      </w:r>
    </w:p>
    <w:p w14:paraId="462D4560" w14:textId="106EDBB7" w:rsidR="00162074" w:rsidRPr="00B50C73" w:rsidRDefault="006E4140" w:rsidP="007E3170">
      <w:pPr>
        <w:pStyle w:val="Line"/>
      </w:pPr>
      <w:r w:rsidRPr="00B50C73">
        <w:rPr>
          <w:i/>
          <w:iCs/>
        </w:rPr>
        <w:t>Palais du Cinema, aux Impressions de France…</w:t>
      </w:r>
      <w:r w:rsidRPr="00B50C73">
        <w:t xml:space="preserve"> [</w:t>
      </w:r>
      <w:r w:rsidR="00FA4F17" w:rsidRPr="00B50C73">
        <w:t xml:space="preserve">FRA: </w:t>
      </w:r>
      <w:r w:rsidRPr="00B50C73">
        <w:t>Palace of the Cinema, to the Impressions of France…]</w:t>
      </w:r>
    </w:p>
    <w:p w14:paraId="51CB526F" w14:textId="417C5270" w:rsidR="00162074" w:rsidRPr="00B50C73" w:rsidRDefault="00257A1A" w:rsidP="00692F50">
      <w:pPr>
        <w:pStyle w:val="Character"/>
      </w:pPr>
      <w:r w:rsidRPr="00B50C73">
        <w:t xml:space="preserve">ADELA CHAN </w:t>
      </w:r>
      <w:r w:rsidR="005605FE">
        <w:t>JR</w:t>
      </w:r>
    </w:p>
    <w:p w14:paraId="00264F02" w14:textId="77777777" w:rsidR="00162074" w:rsidRPr="00B50C73" w:rsidRDefault="006E4140" w:rsidP="007E3170">
      <w:pPr>
        <w:pStyle w:val="Line"/>
      </w:pPr>
      <w:r w:rsidRPr="00B50C73">
        <w:t>Bon Voyage!</w:t>
      </w:r>
    </w:p>
    <w:p w14:paraId="58B1BBAB" w14:textId="3D212CB7" w:rsidR="00162074" w:rsidRPr="00B50C73" w:rsidRDefault="00534697" w:rsidP="007E3170">
      <w:r w:rsidRPr="00B50C73">
        <w:t>ADELA</w:t>
      </w:r>
      <w:r w:rsidR="006E4140" w:rsidRPr="00B50C73">
        <w:t xml:space="preserve"> </w:t>
      </w:r>
      <w:r w:rsidRPr="00B50C73">
        <w:t>CHAN</w:t>
      </w:r>
      <w:r w:rsidR="006E4140" w:rsidRPr="00B50C73">
        <w:t xml:space="preserve"> </w:t>
      </w:r>
      <w:r w:rsidR="005605FE">
        <w:t>JR</w:t>
      </w:r>
      <w:r w:rsidR="006E4140" w:rsidRPr="00B50C73">
        <w:t xml:space="preserve"> leaves </w:t>
      </w:r>
      <w:r w:rsidR="00DD1267" w:rsidRPr="00B50C73">
        <w:t xml:space="preserve">with </w:t>
      </w:r>
      <w:r w:rsidR="002D7BE3" w:rsidRPr="00B50C73">
        <w:t>BELLE and CINDERELLA</w:t>
      </w:r>
      <w:r w:rsidR="006E4140" w:rsidRPr="00B50C73">
        <w:t>.</w:t>
      </w:r>
    </w:p>
    <w:p w14:paraId="357974F3" w14:textId="1248FBB2" w:rsidR="00162074" w:rsidRPr="00B50C73" w:rsidRDefault="00257A1A" w:rsidP="00692F50">
      <w:pPr>
        <w:pStyle w:val="Character"/>
      </w:pPr>
      <w:r w:rsidRPr="00B50C73">
        <w:t>ANGELA CHAN</w:t>
      </w:r>
    </w:p>
    <w:p w14:paraId="0F8870BD" w14:textId="77777777" w:rsidR="00162074" w:rsidRPr="00B50C73" w:rsidRDefault="006E4140" w:rsidP="007E3170">
      <w:pPr>
        <w:pStyle w:val="Line"/>
      </w:pPr>
      <w:r w:rsidRPr="00B50C73">
        <w:t>See you in PLAY Pavilion!</w:t>
      </w:r>
    </w:p>
    <w:p w14:paraId="0059A9B4" w14:textId="53A89125" w:rsidR="00162074" w:rsidRPr="00B50C73" w:rsidRDefault="00534697" w:rsidP="007E3170">
      <w:r w:rsidRPr="00B50C73">
        <w:t>ANGELA</w:t>
      </w:r>
      <w:r w:rsidR="006E4140" w:rsidRPr="00B50C73">
        <w:t xml:space="preserve"> </w:t>
      </w:r>
      <w:r w:rsidRPr="00B50C73">
        <w:t>CHAN</w:t>
      </w:r>
      <w:r w:rsidR="006E4140" w:rsidRPr="00B50C73">
        <w:t xml:space="preserve"> leaves for PLAY Pavilion</w:t>
      </w:r>
      <w:r w:rsidR="00565111" w:rsidRPr="00B50C73">
        <w:t xml:space="preserve"> with both carts connected, D behind A</w:t>
      </w:r>
      <w:r w:rsidR="006E4140" w:rsidRPr="00B50C73">
        <w:t>.</w:t>
      </w:r>
    </w:p>
    <w:p w14:paraId="71C3D6BF" w14:textId="78F230D2" w:rsidR="001C499B" w:rsidRPr="00B50C73" w:rsidRDefault="00291693" w:rsidP="001919B6">
      <w:pPr>
        <w:pStyle w:val="a"/>
      </w:pPr>
      <w:r w:rsidRPr="00B50C73">
        <w:t>INT. ANIMATION ACADEMY, PLAY PAVILION — 23:05</w:t>
      </w:r>
    </w:p>
    <w:p w14:paraId="6930BB81" w14:textId="436C980C" w:rsidR="00162074" w:rsidRPr="00B50C73" w:rsidRDefault="0019727B" w:rsidP="001C499B">
      <w:r w:rsidRPr="00B50C73">
        <w:t>A</w:t>
      </w:r>
      <w:r w:rsidR="006E4140" w:rsidRPr="00B50C73">
        <w:t xml:space="preserve"> blue holographic MICROSOFIA</w:t>
      </w:r>
      <w:r w:rsidRPr="00B50C73">
        <w:t xml:space="preserve"> stands at the </w:t>
      </w:r>
      <w:r w:rsidR="00B857F6" w:rsidRPr="00B50C73">
        <w:t xml:space="preserve">stage </w:t>
      </w:r>
      <w:r w:rsidRPr="00B50C73">
        <w:t xml:space="preserve">center; </w:t>
      </w:r>
      <w:r w:rsidR="00534697" w:rsidRPr="00B50C73">
        <w:t>ADELA</w:t>
      </w:r>
      <w:r w:rsidR="006E4140" w:rsidRPr="00B50C73">
        <w:t xml:space="preserve"> </w:t>
      </w:r>
      <w:r w:rsidR="00534697" w:rsidRPr="00B50C73">
        <w:t>CHAN</w:t>
      </w:r>
      <w:r w:rsidR="006E4140" w:rsidRPr="00B50C73">
        <w:t xml:space="preserve"> </w:t>
      </w:r>
      <w:r w:rsidR="005605FE">
        <w:t>JR</w:t>
      </w:r>
      <w:r w:rsidR="006E4140" w:rsidRPr="00B50C73">
        <w:t xml:space="preserve"> returns with nobody but Cinderella and Belle, which disappoints </w:t>
      </w:r>
      <w:r w:rsidR="00534697" w:rsidRPr="00B50C73">
        <w:t>ANGELA</w:t>
      </w:r>
      <w:r w:rsidR="006E4140" w:rsidRPr="00B50C73">
        <w:t xml:space="preserve"> </w:t>
      </w:r>
      <w:r w:rsidR="00534697" w:rsidRPr="00B50C73">
        <w:t>CHAN</w:t>
      </w:r>
      <w:r w:rsidR="006E4140" w:rsidRPr="00B50C73">
        <w:t xml:space="preserve"> and the residual princesses.</w:t>
      </w:r>
    </w:p>
    <w:p w14:paraId="0D962F01" w14:textId="48E9F436" w:rsidR="00162074" w:rsidRPr="00B50C73" w:rsidRDefault="00257A1A" w:rsidP="00692F50">
      <w:pPr>
        <w:pStyle w:val="Character"/>
      </w:pPr>
      <w:r w:rsidRPr="00B50C73">
        <w:t>ANGELA CHAN</w:t>
      </w:r>
    </w:p>
    <w:p w14:paraId="5595FA2D" w14:textId="2F7112A3" w:rsidR="00162074" w:rsidRPr="00B50C73" w:rsidRDefault="006E4140" w:rsidP="007E3170">
      <w:pPr>
        <w:pStyle w:val="Line"/>
      </w:pPr>
      <w:r w:rsidRPr="00B50C73">
        <w:t xml:space="preserve">Have you </w:t>
      </w:r>
      <w:r w:rsidR="0082700B" w:rsidRPr="00B50C73">
        <w:t>meet</w:t>
      </w:r>
      <w:r w:rsidRPr="00B50C73">
        <w:t xml:space="preserve"> anyone?</w:t>
      </w:r>
    </w:p>
    <w:p w14:paraId="75AB6EC1" w14:textId="214F5326" w:rsidR="00162074" w:rsidRPr="00B50C73" w:rsidRDefault="00257A1A" w:rsidP="00692F50">
      <w:pPr>
        <w:pStyle w:val="Character"/>
      </w:pPr>
      <w:r w:rsidRPr="00B50C73">
        <w:lastRenderedPageBreak/>
        <w:t xml:space="preserve">ADELA CHAN </w:t>
      </w:r>
      <w:r w:rsidR="005605FE">
        <w:t>JR</w:t>
      </w:r>
    </w:p>
    <w:p w14:paraId="4CC4DD38" w14:textId="77777777" w:rsidR="00162074" w:rsidRPr="00B50C73" w:rsidRDefault="006E4140" w:rsidP="007E3170">
      <w:pPr>
        <w:pStyle w:val="Line"/>
      </w:pPr>
      <w:r w:rsidRPr="00B50C73">
        <w:t>We encountered only a bomb in the pavilion, so escaped.</w:t>
      </w:r>
    </w:p>
    <w:p w14:paraId="376797F8" w14:textId="4867CD47" w:rsidR="00162074" w:rsidRPr="00B50C73" w:rsidRDefault="00257A1A" w:rsidP="00692F50">
      <w:pPr>
        <w:pStyle w:val="Character"/>
      </w:pPr>
      <w:r w:rsidRPr="00B50C73">
        <w:t>JASMINE</w:t>
      </w:r>
    </w:p>
    <w:p w14:paraId="1C3DCAC8" w14:textId="77777777" w:rsidR="00162074" w:rsidRPr="00B50C73" w:rsidRDefault="006E4140" w:rsidP="007E3170">
      <w:pPr>
        <w:pStyle w:val="Line"/>
      </w:pPr>
      <w:r w:rsidRPr="00B50C73">
        <w:t>That’s fortunate. I was also interned there but escaped into the Land.</w:t>
      </w:r>
    </w:p>
    <w:p w14:paraId="09990B4A" w14:textId="530558CA" w:rsidR="00162074" w:rsidRPr="00B50C73" w:rsidRDefault="00257A1A" w:rsidP="00692F50">
      <w:pPr>
        <w:pStyle w:val="Character"/>
      </w:pPr>
      <w:r w:rsidRPr="00B50C73">
        <w:t xml:space="preserve">ADELA CHAN </w:t>
      </w:r>
      <w:r w:rsidR="005605FE">
        <w:t>JR</w:t>
      </w:r>
    </w:p>
    <w:p w14:paraId="4F52C4F0" w14:textId="756A5928" w:rsidR="00162074" w:rsidRPr="00B50C73" w:rsidRDefault="006E4140" w:rsidP="007E3170">
      <w:pPr>
        <w:pStyle w:val="Line"/>
      </w:pPr>
      <w:r w:rsidRPr="00B50C73">
        <w:t xml:space="preserve">Could you please </w:t>
      </w:r>
      <w:r w:rsidR="007F7D49" w:rsidRPr="00B50C73">
        <w:rPr>
          <w:lang w:eastAsia="zh-TW"/>
        </w:rPr>
        <w:t xml:space="preserve">retrieve </w:t>
      </w:r>
      <w:r w:rsidRPr="00B50C73">
        <w:t xml:space="preserve">Elsa and Anna who </w:t>
      </w:r>
      <w:r w:rsidR="00330335" w:rsidRPr="00B50C73">
        <w:t>are</w:t>
      </w:r>
      <w:r w:rsidRPr="00B50C73">
        <w:t xml:space="preserve"> presumably scared by Pepe le Pew, Daffy Duck and so on?</w:t>
      </w:r>
    </w:p>
    <w:p w14:paraId="355A07BA" w14:textId="132211DB" w:rsidR="00162074" w:rsidRPr="00B50C73" w:rsidRDefault="008431CC" w:rsidP="00692F50">
      <w:pPr>
        <w:pStyle w:val="Character"/>
      </w:pPr>
      <w:r w:rsidRPr="00B50C73">
        <w:t>JASMINE</w:t>
      </w:r>
    </w:p>
    <w:p w14:paraId="59E72A8F" w14:textId="1D13B1AA" w:rsidR="00162074" w:rsidRPr="00B50C73" w:rsidRDefault="006E4140" w:rsidP="007E3170">
      <w:pPr>
        <w:pStyle w:val="Line"/>
      </w:pPr>
      <w:r w:rsidRPr="00B50C73">
        <w:t>Sorry, please ask Edna Mode, present here.</w:t>
      </w:r>
    </w:p>
    <w:p w14:paraId="14588E70" w14:textId="448B32C3" w:rsidR="00162074" w:rsidRPr="00B50C73" w:rsidRDefault="00257A1A" w:rsidP="00692F50">
      <w:pPr>
        <w:pStyle w:val="Character"/>
      </w:pPr>
      <w:r w:rsidRPr="00B50C73">
        <w:t>MICROSOFIA</w:t>
      </w:r>
    </w:p>
    <w:p w14:paraId="245D140A" w14:textId="77777777" w:rsidR="00162074" w:rsidRPr="00B50C73" w:rsidRDefault="006E4140" w:rsidP="007E3170">
      <w:pPr>
        <w:pStyle w:val="Line"/>
      </w:pPr>
      <w:r w:rsidRPr="00B50C73">
        <w:t xml:space="preserve">Hi there. I'm MICROSOFIA, your personal productivity assistant, helping you get things done. Here are some things I can help you do: Stay on track, plan and get started quickly. </w:t>
      </w:r>
      <w:r w:rsidRPr="00B50C73">
        <w:rPr>
          <w:iCs/>
        </w:rPr>
        <w:t>(Pause for one second)</w:t>
      </w:r>
      <w:r w:rsidRPr="00B50C73">
        <w:t xml:space="preserve"> Edna Mode is unavailable, yet…</w:t>
      </w:r>
    </w:p>
    <w:p w14:paraId="21D683B3" w14:textId="3416C738" w:rsidR="00162074" w:rsidRPr="00B50C73" w:rsidRDefault="00257A1A" w:rsidP="00692F50">
      <w:pPr>
        <w:pStyle w:val="Character"/>
      </w:pPr>
      <w:r w:rsidRPr="00B50C73">
        <w:t>BELLE</w:t>
      </w:r>
    </w:p>
    <w:p w14:paraId="3D87291E" w14:textId="77777777" w:rsidR="00162074" w:rsidRPr="00B50C73" w:rsidRDefault="006E4140" w:rsidP="007E3170">
      <w:pPr>
        <w:pStyle w:val="Line"/>
      </w:pPr>
      <w:r w:rsidRPr="00B50C73">
        <w:t>Rapunzel told me that she didn’t encounter any joy in Imagination Pavilion, and then asked me in search of joy.</w:t>
      </w:r>
    </w:p>
    <w:p w14:paraId="05413B7E" w14:textId="18EAEC24" w:rsidR="00162074" w:rsidRPr="00B50C73" w:rsidRDefault="00257A1A" w:rsidP="00692F50">
      <w:pPr>
        <w:pStyle w:val="Character"/>
      </w:pPr>
      <w:r w:rsidRPr="00B50C73">
        <w:t>MICROSOFIA</w:t>
      </w:r>
    </w:p>
    <w:p w14:paraId="32941137" w14:textId="77777777" w:rsidR="00162074" w:rsidRPr="00B50C73" w:rsidRDefault="006E4140" w:rsidP="007E3170">
      <w:pPr>
        <w:pStyle w:val="Line"/>
      </w:pPr>
      <w:r w:rsidRPr="00B50C73">
        <w:t>J</w:t>
      </w:r>
      <w:r w:rsidRPr="00B50C73">
        <w:rPr>
          <w:rFonts w:hint="eastAsia"/>
        </w:rPr>
        <w:t>oy</w:t>
      </w:r>
      <w:r w:rsidRPr="00B50C73">
        <w:t xml:space="preserve"> has been eliminated anonymously.</w:t>
      </w:r>
    </w:p>
    <w:p w14:paraId="7565268C" w14:textId="2ABA296A" w:rsidR="00162074" w:rsidRPr="00B50C73" w:rsidRDefault="00257A1A" w:rsidP="00692F50">
      <w:pPr>
        <w:pStyle w:val="Character"/>
      </w:pPr>
      <w:r w:rsidRPr="00B50C73">
        <w:t xml:space="preserve">ADELA CHAN </w:t>
      </w:r>
      <w:r w:rsidR="005605FE">
        <w:t>JR</w:t>
      </w:r>
      <w:r w:rsidRPr="00B50C73">
        <w:t>, ANGELA CHAN</w:t>
      </w:r>
    </w:p>
    <w:p w14:paraId="4484B235" w14:textId="77777777" w:rsidR="00162074" w:rsidRPr="00B50C73" w:rsidRDefault="006E4140" w:rsidP="007E3170">
      <w:pPr>
        <w:pStyle w:val="Line"/>
      </w:pPr>
      <w:r w:rsidRPr="00B50C73">
        <w:t>MICROSOFIA, our question is where Elsa and Anna are located.</w:t>
      </w:r>
    </w:p>
    <w:p w14:paraId="31B58414" w14:textId="3EE601DF" w:rsidR="00162074" w:rsidRPr="00B50C73" w:rsidRDefault="00257A1A" w:rsidP="00692F50">
      <w:pPr>
        <w:pStyle w:val="Character"/>
      </w:pPr>
      <w:r w:rsidRPr="00B50C73">
        <w:t>MICROSOFIA</w:t>
      </w:r>
    </w:p>
    <w:p w14:paraId="1B98D187" w14:textId="3A0B52D5" w:rsidR="00162074" w:rsidRPr="00B50C73" w:rsidRDefault="006E4140" w:rsidP="007E3170">
      <w:pPr>
        <w:pStyle w:val="Line"/>
      </w:pPr>
      <w:r w:rsidRPr="00B50C73">
        <w:t xml:space="preserve">They are not in </w:t>
      </w:r>
      <w:r w:rsidR="00754FF7" w:rsidRPr="00B50C73">
        <w:t>EPCOT</w:t>
      </w:r>
      <w:r w:rsidRPr="00B50C73">
        <w:t xml:space="preserve"> Center, but on the petals.</w:t>
      </w:r>
    </w:p>
    <w:p w14:paraId="50AAEED9" w14:textId="485B0D9D" w:rsidR="00162074" w:rsidRPr="00B50C73" w:rsidRDefault="00257A1A" w:rsidP="00692F50">
      <w:pPr>
        <w:pStyle w:val="Character"/>
      </w:pPr>
      <w:r w:rsidRPr="00B50C73">
        <w:t xml:space="preserve">ADELA CHAN </w:t>
      </w:r>
      <w:r w:rsidR="005605FE">
        <w:t>JR</w:t>
      </w:r>
      <w:r w:rsidRPr="00B50C73">
        <w:t>, ANGELA CHAN</w:t>
      </w:r>
    </w:p>
    <w:p w14:paraId="4899ED9F" w14:textId="77777777" w:rsidR="00162074" w:rsidRPr="00B50C73" w:rsidRDefault="006E4140" w:rsidP="007E3170">
      <w:pPr>
        <w:pStyle w:val="Line"/>
      </w:pPr>
      <w:r w:rsidRPr="00B50C73">
        <w:t>Here we go! (Leaving PLAY Pavilion)</w:t>
      </w:r>
    </w:p>
    <w:p w14:paraId="543DD117" w14:textId="3BE89ADD" w:rsidR="00162074" w:rsidRPr="00B50C73" w:rsidRDefault="006E4140" w:rsidP="007E3170">
      <w:r w:rsidRPr="00B50C73">
        <w:t>All leaves PLAY Pavilion</w:t>
      </w:r>
      <w:r w:rsidR="00F43F3D" w:rsidRPr="00B50C73">
        <w:t>.</w:t>
      </w:r>
    </w:p>
    <w:p w14:paraId="47F2D3AE" w14:textId="5DF21591" w:rsidR="00677C16" w:rsidRPr="00B50C73" w:rsidRDefault="00291693" w:rsidP="001919B6">
      <w:pPr>
        <w:pStyle w:val="a"/>
      </w:pPr>
      <w:r w:rsidRPr="00B50C73">
        <w:t>EXT. EXPLORERS’ PETAL IN EPCOT, WITHOUT DWELLERS — 23:20</w:t>
      </w:r>
    </w:p>
    <w:p w14:paraId="135D167C" w14:textId="171D8AAC" w:rsidR="00162074" w:rsidRPr="00B50C73" w:rsidRDefault="00AD1EAE" w:rsidP="00677C16">
      <w:r w:rsidRPr="00B50C73">
        <w:t>I</w:t>
      </w:r>
      <w:r w:rsidR="0088393C" w:rsidRPr="00B50C73">
        <w:t xml:space="preserve">n disguise of CINDERELLA’s mice, </w:t>
      </w:r>
      <w:r w:rsidRPr="00B50C73">
        <w:t xml:space="preserve">millions of Mexican mice </w:t>
      </w:r>
      <w:r w:rsidRPr="00B50C73">
        <w:rPr>
          <w:rFonts w:hint="eastAsia"/>
          <w:lang w:eastAsia="zh-TW"/>
        </w:rPr>
        <w:t>i</w:t>
      </w:r>
      <w:r w:rsidRPr="00B50C73">
        <w:rPr>
          <w:lang w:eastAsia="zh-TW"/>
        </w:rPr>
        <w:t xml:space="preserve">nvade </w:t>
      </w:r>
      <w:r w:rsidR="00CF5826" w:rsidRPr="00B50C73">
        <w:t>the Petals as if they reached a cheese factory without cat</w:t>
      </w:r>
      <w:r w:rsidR="002F2A98" w:rsidRPr="00B50C73">
        <w:t xml:space="preserve">; Among the mice, </w:t>
      </w:r>
      <w:r w:rsidR="006E4140" w:rsidRPr="00B50C73">
        <w:t xml:space="preserve">Speedy Gonzales is captured by </w:t>
      </w:r>
      <w:r w:rsidR="00534697" w:rsidRPr="00B50C73">
        <w:lastRenderedPageBreak/>
        <w:t>ANGELA</w:t>
      </w:r>
      <w:r w:rsidR="006E4140" w:rsidRPr="00B50C73">
        <w:t xml:space="preserve"> </w:t>
      </w:r>
      <w:r w:rsidR="00534697" w:rsidRPr="00B50C73">
        <w:t>CHAN</w:t>
      </w:r>
      <w:r w:rsidR="006E4140" w:rsidRPr="00B50C73">
        <w:t xml:space="preserve"> who has been carting twelve princesses in front of </w:t>
      </w:r>
      <w:r w:rsidR="00534697" w:rsidRPr="00B50C73">
        <w:t>ADELA</w:t>
      </w:r>
      <w:r w:rsidR="006E4140" w:rsidRPr="00B50C73">
        <w:t xml:space="preserve"> </w:t>
      </w:r>
      <w:r w:rsidR="00534697" w:rsidRPr="00B50C73">
        <w:t>CHAN</w:t>
      </w:r>
      <w:r w:rsidR="006E4140" w:rsidRPr="00B50C73">
        <w:t xml:space="preserve"> </w:t>
      </w:r>
      <w:r w:rsidR="005605FE">
        <w:t>JR</w:t>
      </w:r>
      <w:r w:rsidR="00677C16" w:rsidRPr="00B50C73">
        <w:t>.</w:t>
      </w:r>
    </w:p>
    <w:p w14:paraId="753448FE" w14:textId="2ED74DC5" w:rsidR="00162074" w:rsidRPr="00B50C73" w:rsidRDefault="00257A1A" w:rsidP="00692F50">
      <w:pPr>
        <w:pStyle w:val="Character"/>
      </w:pPr>
      <w:r w:rsidRPr="00B50C73">
        <w:t>SPEEDY GONZALES</w:t>
      </w:r>
    </w:p>
    <w:p w14:paraId="71E13015" w14:textId="77777777" w:rsidR="00162074" w:rsidRPr="00B50C73" w:rsidRDefault="006E4140" w:rsidP="007E3170">
      <w:pPr>
        <w:pStyle w:val="Line"/>
      </w:pPr>
      <w:r w:rsidRPr="00B50C73">
        <w:t>Hola, pussycat! Are you looking for a nice mouse for dinner?</w:t>
      </w:r>
    </w:p>
    <w:p w14:paraId="66FE808D" w14:textId="43930F01" w:rsidR="00162074" w:rsidRPr="00B50C73" w:rsidRDefault="00257A1A" w:rsidP="00692F50">
      <w:pPr>
        <w:pStyle w:val="Character"/>
      </w:pPr>
      <w:r w:rsidRPr="00B50C73">
        <w:t>MULAN</w:t>
      </w:r>
    </w:p>
    <w:p w14:paraId="4C9682DB" w14:textId="026E8A12" w:rsidR="00162074" w:rsidRPr="00B50C73" w:rsidRDefault="005F50C2" w:rsidP="007E3170">
      <w:pPr>
        <w:pStyle w:val="Line"/>
      </w:pPr>
      <w:r w:rsidRPr="00B50C73">
        <w:t xml:space="preserve">Yes! </w:t>
      </w:r>
      <w:r w:rsidR="00BC21FD" w:rsidRPr="00B50C73">
        <w:t>Here are our dinners.</w:t>
      </w:r>
    </w:p>
    <w:p w14:paraId="6A72B800" w14:textId="45CFDBFB" w:rsidR="00162074" w:rsidRPr="00B50C73" w:rsidRDefault="00534697" w:rsidP="00D67894">
      <w:r w:rsidRPr="00B50C73">
        <w:t>ANGELA</w:t>
      </w:r>
      <w:r w:rsidR="006E4140" w:rsidRPr="00B50C73">
        <w:t xml:space="preserve"> </w:t>
      </w:r>
      <w:r w:rsidRPr="00B50C73">
        <w:t>CHAN</w:t>
      </w:r>
      <w:r w:rsidR="006E4140" w:rsidRPr="00B50C73">
        <w:t xml:space="preserve"> extracts a sector of cheese from Cart D, raising and lowering, until the mice swarm to her.</w:t>
      </w:r>
      <w:r w:rsidR="00D67894" w:rsidRPr="00B50C73">
        <w:t xml:space="preserve"> </w:t>
      </w:r>
      <w:r w:rsidR="00257A1A" w:rsidRPr="00B50C73">
        <w:t>CINDERELLA</w:t>
      </w:r>
      <w:r w:rsidR="00D67894" w:rsidRPr="00B50C73">
        <w:t xml:space="preserve"> appears frustrated.</w:t>
      </w:r>
    </w:p>
    <w:p w14:paraId="4E09B523" w14:textId="1BD59FC8" w:rsidR="00162074" w:rsidRPr="00B50C73" w:rsidRDefault="00257A1A" w:rsidP="00692F50">
      <w:pPr>
        <w:pStyle w:val="Character"/>
      </w:pPr>
      <w:r w:rsidRPr="00B50C73">
        <w:t xml:space="preserve">ADELA CHAN </w:t>
      </w:r>
      <w:r w:rsidR="005605FE">
        <w:t>JR</w:t>
      </w:r>
    </w:p>
    <w:p w14:paraId="6576D116" w14:textId="1811900D" w:rsidR="00162074" w:rsidRPr="00B50C73" w:rsidRDefault="006E4140" w:rsidP="007E3170">
      <w:pPr>
        <w:pStyle w:val="Line"/>
      </w:pPr>
      <w:r w:rsidRPr="00B50C73">
        <w:t xml:space="preserve">These are Mexican mice rather than </w:t>
      </w:r>
      <w:r w:rsidR="00D67894" w:rsidRPr="00B50C73">
        <w:t>your friendly</w:t>
      </w:r>
      <w:r w:rsidRPr="00B50C73">
        <w:t xml:space="preserve"> mice. </w:t>
      </w:r>
      <w:r w:rsidRPr="00B50C73">
        <w:rPr>
          <w:rFonts w:hint="eastAsia"/>
        </w:rPr>
        <w:t>Color</w:t>
      </w:r>
      <w:r w:rsidRPr="00B50C73">
        <w:t>s, occurrences and preferences distinguish everything.</w:t>
      </w:r>
    </w:p>
    <w:p w14:paraId="1A401CE0" w14:textId="54079FAB" w:rsidR="00162074" w:rsidRPr="00B50C73" w:rsidRDefault="00257A1A" w:rsidP="00692F50">
      <w:pPr>
        <w:pStyle w:val="Character"/>
      </w:pPr>
      <w:r w:rsidRPr="00B50C73">
        <w:t>CINDERELLA</w:t>
      </w:r>
    </w:p>
    <w:p w14:paraId="28A075B9" w14:textId="79D3DBDD" w:rsidR="00162074" w:rsidRPr="00B50C73" w:rsidRDefault="006E4140" w:rsidP="007E3170">
      <w:pPr>
        <w:pStyle w:val="Line"/>
      </w:pPr>
      <w:r w:rsidRPr="00B50C73">
        <w:t xml:space="preserve">Sorry, my Saver. (Embarks Cart </w:t>
      </w:r>
      <w:r w:rsidR="003E22AC" w:rsidRPr="00B50C73">
        <w:rPr>
          <w:rFonts w:hint="eastAsia"/>
          <w:lang w:eastAsia="zh-TW"/>
        </w:rPr>
        <w:t>A</w:t>
      </w:r>
      <w:r w:rsidRPr="00B50C73">
        <w:t>)</w:t>
      </w:r>
    </w:p>
    <w:p w14:paraId="2ED10476" w14:textId="26500324" w:rsidR="00162074" w:rsidRPr="00B50C73" w:rsidRDefault="000676E0" w:rsidP="007E3170">
      <w:r w:rsidRPr="00B50C73">
        <w:t>MERIDA</w:t>
      </w:r>
      <w:r w:rsidR="006E4140" w:rsidRPr="00B50C73">
        <w:t xml:space="preserve"> shoot</w:t>
      </w:r>
      <w:r w:rsidR="000B1EDC" w:rsidRPr="00B50C73">
        <w:t>s</w:t>
      </w:r>
      <w:r w:rsidR="006E4140" w:rsidRPr="00B50C73">
        <w:t xml:space="preserve"> a black figure in the distance</w:t>
      </w:r>
      <w:r w:rsidR="00F57BCC" w:rsidRPr="00B50C73">
        <w:t>;</w:t>
      </w:r>
      <w:r w:rsidR="006E4140" w:rsidRPr="00B50C73">
        <w:t xml:space="preserve"> </w:t>
      </w:r>
      <w:r w:rsidR="00F57BCC" w:rsidRPr="00B50C73">
        <w:t>i</w:t>
      </w:r>
      <w:r w:rsidR="006E4140" w:rsidRPr="00B50C73">
        <w:t xml:space="preserve">t </w:t>
      </w:r>
      <w:r w:rsidR="00022E7C" w:rsidRPr="00B50C73">
        <w:t>turns out as</w:t>
      </w:r>
      <w:r w:rsidR="006E4140" w:rsidRPr="00B50C73">
        <w:t xml:space="preserve"> King Kong, striding towards the scene.</w:t>
      </w:r>
      <w:r w:rsidR="00D07681" w:rsidRPr="00B50C73">
        <w:t xml:space="preserve"> RAPUNZEL leaves for Speedy Gonzales.</w:t>
      </w:r>
    </w:p>
    <w:p w14:paraId="23A4FCEF" w14:textId="49306D99" w:rsidR="00162074" w:rsidRPr="00B50C73" w:rsidRDefault="00257A1A" w:rsidP="00692F50">
      <w:pPr>
        <w:pStyle w:val="Character"/>
      </w:pPr>
      <w:r w:rsidRPr="00B50C73">
        <w:t>KING KONG</w:t>
      </w:r>
    </w:p>
    <w:p w14:paraId="3912436D" w14:textId="22481E0D" w:rsidR="00162074" w:rsidRPr="00B50C73" w:rsidRDefault="006E4140" w:rsidP="00312305">
      <w:pPr>
        <w:pStyle w:val="Line"/>
      </w:pPr>
      <w:r w:rsidRPr="00B50C73">
        <w:t>You’ve had your days!</w:t>
      </w:r>
    </w:p>
    <w:p w14:paraId="0CB18B3C" w14:textId="2C79D8FF" w:rsidR="00162074" w:rsidRPr="00B50C73" w:rsidRDefault="00257A1A" w:rsidP="00692F50">
      <w:pPr>
        <w:pStyle w:val="Character"/>
      </w:pPr>
      <w:r w:rsidRPr="00B50C73">
        <w:t>MOANA</w:t>
      </w:r>
    </w:p>
    <w:p w14:paraId="12374016" w14:textId="77777777" w:rsidR="00162074" w:rsidRPr="00B50C73" w:rsidRDefault="006E4140" w:rsidP="007E3170">
      <w:pPr>
        <w:pStyle w:val="Line"/>
      </w:pPr>
      <w:r w:rsidRPr="00B50C73">
        <w:t>Summon!</w:t>
      </w:r>
    </w:p>
    <w:p w14:paraId="6CA243D0" w14:textId="27DE997B" w:rsidR="00162074" w:rsidRPr="00B50C73" w:rsidRDefault="006E4140" w:rsidP="007E3170">
      <w:r w:rsidRPr="00B50C73">
        <w:t xml:space="preserve">Ocean rises to wash King Kong down to the ground, and then </w:t>
      </w:r>
      <w:r w:rsidR="00730577" w:rsidRPr="00B50C73">
        <w:t>MULAN</w:t>
      </w:r>
      <w:r w:rsidRPr="00B50C73">
        <w:t xml:space="preserve"> shoots it with three arrows.</w:t>
      </w:r>
    </w:p>
    <w:p w14:paraId="281068C4" w14:textId="5B100EE0" w:rsidR="00162074" w:rsidRPr="00B50C73" w:rsidRDefault="00257A1A" w:rsidP="00692F50">
      <w:pPr>
        <w:pStyle w:val="Character"/>
      </w:pPr>
      <w:r w:rsidRPr="00B50C73">
        <w:t>ANGELA CHAN</w:t>
      </w:r>
    </w:p>
    <w:p w14:paraId="188FF7C1" w14:textId="77777777" w:rsidR="00162074" w:rsidRPr="00B50C73" w:rsidRDefault="006E4140" w:rsidP="007E3170">
      <w:pPr>
        <w:pStyle w:val="Line"/>
      </w:pPr>
      <w:r w:rsidRPr="00B50C73">
        <w:t>Another Brilliant Performance!</w:t>
      </w:r>
    </w:p>
    <w:p w14:paraId="662064B4" w14:textId="5955136E" w:rsidR="00162074" w:rsidRPr="00B50C73" w:rsidRDefault="000676E0" w:rsidP="007E3170">
      <w:r w:rsidRPr="00B50C73">
        <w:t>RAPUNZEL</w:t>
      </w:r>
      <w:r w:rsidR="006E4140" w:rsidRPr="00B50C73">
        <w:t xml:space="preserve"> return</w:t>
      </w:r>
      <w:r w:rsidR="001B34B9" w:rsidRPr="00B50C73">
        <w:t>s with Speedy Gonzales</w:t>
      </w:r>
      <w:r w:rsidR="006E4140" w:rsidRPr="00B50C73">
        <w:t>.</w:t>
      </w:r>
    </w:p>
    <w:p w14:paraId="03C43313" w14:textId="485B16CA" w:rsidR="00162074" w:rsidRPr="00B50C73" w:rsidRDefault="00257A1A" w:rsidP="00692F50">
      <w:pPr>
        <w:pStyle w:val="Character"/>
      </w:pPr>
      <w:r w:rsidRPr="00B50C73">
        <w:t>MULAN</w:t>
      </w:r>
    </w:p>
    <w:p w14:paraId="18E7FFAD" w14:textId="5AFFC91B" w:rsidR="00162074" w:rsidRPr="00B50C73" w:rsidRDefault="006E4140" w:rsidP="007E3170">
      <w:pPr>
        <w:pStyle w:val="Line"/>
      </w:pPr>
      <w:r w:rsidRPr="00B50C73">
        <w:t>How did y</w:t>
      </w:r>
      <w:r w:rsidR="007B1338" w:rsidRPr="00B50C73">
        <w:t>e</w:t>
      </w:r>
      <w:r w:rsidRPr="00B50C73">
        <w:t xml:space="preserve"> catch it?</w:t>
      </w:r>
    </w:p>
    <w:p w14:paraId="174843ED" w14:textId="500C2717" w:rsidR="00162074" w:rsidRPr="00B50C73" w:rsidRDefault="00257A1A" w:rsidP="00692F50">
      <w:pPr>
        <w:pStyle w:val="Character"/>
      </w:pPr>
      <w:r w:rsidRPr="00B50C73">
        <w:t>RAPUNZEL</w:t>
      </w:r>
    </w:p>
    <w:p w14:paraId="4A6297CA" w14:textId="77777777" w:rsidR="00162074" w:rsidRPr="00B50C73" w:rsidRDefault="006E4140" w:rsidP="007E3170">
      <w:pPr>
        <w:pStyle w:val="Line"/>
      </w:pPr>
      <w:r w:rsidRPr="00B50C73">
        <w:t>I just ran after it until it encounters Elsa who froze it magically.</w:t>
      </w:r>
    </w:p>
    <w:p w14:paraId="4365FF2B" w14:textId="7995E52B" w:rsidR="00162074" w:rsidRPr="00B50C73" w:rsidRDefault="00257A1A" w:rsidP="00692F50">
      <w:pPr>
        <w:pStyle w:val="Character"/>
      </w:pPr>
      <w:r w:rsidRPr="00B50C73">
        <w:lastRenderedPageBreak/>
        <w:t>MULAN</w:t>
      </w:r>
    </w:p>
    <w:p w14:paraId="3AFAE5D8" w14:textId="77777777" w:rsidR="00162074" w:rsidRPr="00B50C73" w:rsidRDefault="006E4140" w:rsidP="007E3170">
      <w:pPr>
        <w:pStyle w:val="Line"/>
      </w:pPr>
      <w:r w:rsidRPr="00B50C73">
        <w:t>Where is Elsa?</w:t>
      </w:r>
    </w:p>
    <w:p w14:paraId="46506569" w14:textId="5580430E" w:rsidR="00162074" w:rsidRPr="00B50C73" w:rsidRDefault="00257A1A" w:rsidP="00692F50">
      <w:pPr>
        <w:pStyle w:val="Character"/>
      </w:pPr>
      <w:r w:rsidRPr="00B50C73">
        <w:t>RAPUNZEL</w:t>
      </w:r>
    </w:p>
    <w:p w14:paraId="710FE001" w14:textId="3CC14DCD" w:rsidR="00162074" w:rsidRPr="00B50C73" w:rsidRDefault="006E4140" w:rsidP="007E3170">
      <w:pPr>
        <w:pStyle w:val="Line"/>
      </w:pPr>
      <w:r w:rsidRPr="00B50C73">
        <w:t>Room 404, T8, Teachers’ Petal.</w:t>
      </w:r>
      <w:r w:rsidR="007B1338" w:rsidRPr="00B50C73">
        <w:t xml:space="preserve"> She</w:t>
      </w:r>
      <w:r w:rsidRPr="00B50C73">
        <w:t xml:space="preserve"> is chained by several privates of the untied tastes, among which one cut my magic hair.</w:t>
      </w:r>
    </w:p>
    <w:p w14:paraId="091178EF" w14:textId="2759D06C" w:rsidR="00162074" w:rsidRPr="00B50C73" w:rsidRDefault="00257A1A" w:rsidP="00692F50">
      <w:pPr>
        <w:pStyle w:val="Character"/>
      </w:pPr>
      <w:r w:rsidRPr="00B50C73">
        <w:t>MULAN</w:t>
      </w:r>
    </w:p>
    <w:p w14:paraId="7E5911F5" w14:textId="77777777" w:rsidR="00162074" w:rsidRPr="00B50C73" w:rsidRDefault="006E4140" w:rsidP="007E3170">
      <w:pPr>
        <w:pStyle w:val="Line"/>
      </w:pPr>
      <w:r w:rsidRPr="00B50C73">
        <w:t>Now, let me observe them.</w:t>
      </w:r>
    </w:p>
    <w:p w14:paraId="3A12D97E" w14:textId="005CC6DB" w:rsidR="00162074" w:rsidRPr="00B50C73" w:rsidRDefault="006E4140" w:rsidP="007E3170">
      <w:r w:rsidRPr="00B50C73">
        <w:t xml:space="preserve">Holding </w:t>
      </w:r>
      <w:r w:rsidR="00AA2881" w:rsidRPr="00B50C73">
        <w:t>a cart of</w:t>
      </w:r>
      <w:r w:rsidR="00AA2881" w:rsidRPr="00B50C73">
        <w:rPr>
          <w:lang w:eastAsia="zh-TW"/>
        </w:rPr>
        <w:t xml:space="preserve"> food</w:t>
      </w:r>
      <w:r w:rsidR="00C33D2F" w:rsidRPr="00B50C73">
        <w:t xml:space="preserve"> along with SNOW WHITE, CINDERELLA, AURORA, ARIEL, BELLE and JASMINE</w:t>
      </w:r>
      <w:r w:rsidR="00142091" w:rsidRPr="00B50C73">
        <w:t>,</w:t>
      </w:r>
      <w:r w:rsidRPr="00B50C73">
        <w:t xml:space="preserve"> </w:t>
      </w:r>
      <w:r w:rsidR="00534697" w:rsidRPr="00B50C73">
        <w:t>ADELA</w:t>
      </w:r>
      <w:r w:rsidRPr="00B50C73">
        <w:t xml:space="preserve"> </w:t>
      </w:r>
      <w:r w:rsidR="00534697" w:rsidRPr="00B50C73">
        <w:t>CHAN</w:t>
      </w:r>
      <w:r w:rsidRPr="00B50C73">
        <w:t xml:space="preserve"> </w:t>
      </w:r>
      <w:r w:rsidR="005605FE">
        <w:t>JR</w:t>
      </w:r>
      <w:r w:rsidRPr="00B50C73">
        <w:t xml:space="preserve"> stayed at the earth shelter nearby</w:t>
      </w:r>
      <w:r w:rsidR="0026549D" w:rsidRPr="00B50C73">
        <w:t>;</w:t>
      </w:r>
      <w:r w:rsidR="001F73FE" w:rsidRPr="00B50C73">
        <w:t xml:space="preserve"> </w:t>
      </w:r>
      <w:r w:rsidR="0026549D" w:rsidRPr="00B50C73">
        <w:t>mean</w:t>
      </w:r>
      <w:r w:rsidR="00C33D2F" w:rsidRPr="00B50C73">
        <w:t>while</w:t>
      </w:r>
      <w:r w:rsidR="0026549D" w:rsidRPr="00B50C73">
        <w:t>,</w:t>
      </w:r>
      <w:r w:rsidR="00C33D2F" w:rsidRPr="00B50C73">
        <w:t xml:space="preserve"> </w:t>
      </w:r>
      <w:r w:rsidR="00C8133C" w:rsidRPr="00B50C73">
        <w:t>ANGELA CHAN, POCAHONTAS, MULAN, TIANA, RAPUNZEL, MERIDA and MOANA</w:t>
      </w:r>
      <w:r w:rsidRPr="00B50C73">
        <w:t xml:space="preserve"> set off to Teachers’ Petal with Cart D</w:t>
      </w:r>
      <w:r w:rsidR="009B027C" w:rsidRPr="00B50C73">
        <w:t>, entering —</w:t>
      </w:r>
    </w:p>
    <w:p w14:paraId="061C1220" w14:textId="10FEE7BA" w:rsidR="005738C1" w:rsidRPr="00B50C73" w:rsidRDefault="00291693" w:rsidP="001919B6">
      <w:pPr>
        <w:pStyle w:val="a"/>
      </w:pPr>
      <w:r w:rsidRPr="00B50C73">
        <w:t>INT. ROOM 404, T8, TEACHERS’ PETAL — 23:30</w:t>
      </w:r>
    </w:p>
    <w:p w14:paraId="145AB520" w14:textId="27EFF800" w:rsidR="00162074" w:rsidRPr="00B50C73" w:rsidRDefault="00D6403B" w:rsidP="005738C1">
      <w:r w:rsidRPr="00B50C73">
        <w:t>T</w:t>
      </w:r>
      <w:r w:rsidR="006E4140" w:rsidRPr="00B50C73">
        <w:t>ied to a column</w:t>
      </w:r>
      <w:r w:rsidRPr="00B50C73">
        <w:t xml:space="preserve">, ELSA dons </w:t>
      </w:r>
      <w:r w:rsidR="006E4140" w:rsidRPr="00B50C73">
        <w:t xml:space="preserve">an ice blue sweater, also, with bold white letters "JUST LET IT GO", black sparkly sweatpants, and ice blue ballet flats. </w:t>
      </w:r>
      <w:r w:rsidR="003760D9" w:rsidRPr="00B50C73">
        <w:t xml:space="preserve">MULAN </w:t>
      </w:r>
      <w:r w:rsidR="006E4140" w:rsidRPr="00B50C73">
        <w:t>Chop</w:t>
      </w:r>
      <w:r w:rsidR="003760D9" w:rsidRPr="00B50C73">
        <w:t>s</w:t>
      </w:r>
      <w:r w:rsidR="006E4140" w:rsidRPr="00B50C73">
        <w:t xml:space="preserve"> down the ropes and columns</w:t>
      </w:r>
      <w:r w:rsidR="003760D9" w:rsidRPr="00B50C73">
        <w:t xml:space="preserve"> to free ELSA</w:t>
      </w:r>
      <w:r w:rsidR="009B027C" w:rsidRPr="00B50C73">
        <w:t>.</w:t>
      </w:r>
    </w:p>
    <w:p w14:paraId="76E34BA3" w14:textId="05DDB3B2" w:rsidR="00162074" w:rsidRPr="00B50C73" w:rsidRDefault="00257A1A" w:rsidP="00692F50">
      <w:pPr>
        <w:pStyle w:val="Character"/>
      </w:pPr>
      <w:r w:rsidRPr="00B50C73">
        <w:t>MULAN</w:t>
      </w:r>
    </w:p>
    <w:p w14:paraId="08D9B192" w14:textId="04BE0151" w:rsidR="00162074" w:rsidRPr="00B50C73" w:rsidRDefault="006E4140" w:rsidP="007E3170">
      <w:pPr>
        <w:pStyle w:val="Line"/>
      </w:pPr>
      <w:r w:rsidRPr="00B50C73">
        <w:t>Elsa, it is Anna to be our next target, and!</w:t>
      </w:r>
    </w:p>
    <w:p w14:paraId="227DF5BF" w14:textId="14B8B744" w:rsidR="00162074" w:rsidRPr="00B50C73" w:rsidRDefault="00257A1A" w:rsidP="00692F50">
      <w:pPr>
        <w:pStyle w:val="Character"/>
      </w:pPr>
      <w:r w:rsidRPr="00B50C73">
        <w:t>ELSA</w:t>
      </w:r>
    </w:p>
    <w:p w14:paraId="554973B5" w14:textId="77777777" w:rsidR="00162074" w:rsidRPr="00B50C73" w:rsidRDefault="006E4140" w:rsidP="007E3170">
      <w:pPr>
        <w:pStyle w:val="Line"/>
      </w:pPr>
      <w:r w:rsidRPr="00B50C73">
        <w:t>Here we go! (Sprinting towards the stairs)</w:t>
      </w:r>
    </w:p>
    <w:p w14:paraId="7DE8BFFD" w14:textId="4DE7DC5C" w:rsidR="00162074" w:rsidRPr="00B50C73" w:rsidRDefault="006E4140" w:rsidP="007E3170">
      <w:r w:rsidRPr="00B50C73">
        <w:t>From Room 403 emerge three untied tastes’ privates</w:t>
      </w:r>
      <w:r w:rsidR="0029189F" w:rsidRPr="00B50C73">
        <w:rPr>
          <w:lang w:eastAsia="zh-TW"/>
        </w:rPr>
        <w:t>, only to be frozen by</w:t>
      </w:r>
      <w:r w:rsidRPr="00B50C73">
        <w:t xml:space="preserve"> </w:t>
      </w:r>
      <w:r w:rsidR="000676E0" w:rsidRPr="00B50C73">
        <w:t>ELSA</w:t>
      </w:r>
      <w:r w:rsidRPr="00B50C73">
        <w:t>.</w:t>
      </w:r>
    </w:p>
    <w:p w14:paraId="651A59EC" w14:textId="495C43B4" w:rsidR="00162074" w:rsidRPr="00B50C73" w:rsidRDefault="00257A1A" w:rsidP="00692F50">
      <w:pPr>
        <w:pStyle w:val="Character"/>
      </w:pPr>
      <w:r w:rsidRPr="00B50C73">
        <w:t>ANGELA CHAN</w:t>
      </w:r>
    </w:p>
    <w:p w14:paraId="3EF8AD3E" w14:textId="3199806E" w:rsidR="00162074" w:rsidRPr="00B50C73" w:rsidRDefault="006E4140" w:rsidP="007E3170">
      <w:pPr>
        <w:pStyle w:val="Line"/>
      </w:pPr>
      <w:r w:rsidRPr="00B50C73">
        <w:rPr>
          <w:iCs/>
        </w:rPr>
        <w:t>(Obtaining the privates’ speakers)</w:t>
      </w:r>
      <w:r w:rsidRPr="00B50C73">
        <w:t xml:space="preserve"> </w:t>
      </w:r>
      <w:r w:rsidR="00E43968" w:rsidRPr="00B50C73">
        <w:rPr>
          <w:rFonts w:hint="eastAsia"/>
          <w:lang w:eastAsia="zh-TW"/>
        </w:rPr>
        <w:t>C</w:t>
      </w:r>
      <w:r w:rsidRPr="00B50C73">
        <w:t xml:space="preserve">onducting God’s punishment, </w:t>
      </w:r>
      <w:r w:rsidR="00E43968" w:rsidRPr="00B50C73">
        <w:t xml:space="preserve">Elsa </w:t>
      </w:r>
      <w:r w:rsidRPr="00B50C73">
        <w:t>is bound for conquest without battle. (Delivering two speakers to Elsa)</w:t>
      </w:r>
    </w:p>
    <w:p w14:paraId="651AFCB0" w14:textId="64F18F60" w:rsidR="00162074" w:rsidRPr="00B50C73" w:rsidRDefault="00257A1A" w:rsidP="00692F50">
      <w:pPr>
        <w:pStyle w:val="Character"/>
      </w:pPr>
      <w:r w:rsidRPr="00B50C73">
        <w:t>ELSA</w:t>
      </w:r>
    </w:p>
    <w:p w14:paraId="575CCB9F" w14:textId="77777777" w:rsidR="00162074" w:rsidRPr="00B50C73" w:rsidRDefault="006E4140" w:rsidP="007E3170">
      <w:pPr>
        <w:pStyle w:val="Line"/>
      </w:pPr>
      <w:r w:rsidRPr="00B50C73">
        <w:t>How to know that?</w:t>
      </w:r>
    </w:p>
    <w:p w14:paraId="1DFC6AE1" w14:textId="4FA97D71" w:rsidR="00162074" w:rsidRPr="00B50C73" w:rsidRDefault="00257A1A" w:rsidP="00692F50">
      <w:pPr>
        <w:pStyle w:val="Character"/>
      </w:pPr>
      <w:r w:rsidRPr="00B50C73">
        <w:t>ANGELA CHAN</w:t>
      </w:r>
    </w:p>
    <w:p w14:paraId="779D0497" w14:textId="16836259" w:rsidR="00162074" w:rsidRPr="00B50C73" w:rsidRDefault="006E4140" w:rsidP="007E3170">
      <w:pPr>
        <w:pStyle w:val="Line"/>
      </w:pPr>
      <w:r w:rsidRPr="00B50C73">
        <w:t xml:space="preserve">As </w:t>
      </w:r>
      <w:r w:rsidR="00E43968" w:rsidRPr="00B50C73">
        <w:rPr>
          <w:rFonts w:hint="eastAsia"/>
          <w:lang w:eastAsia="zh-TW"/>
        </w:rPr>
        <w:t>t</w:t>
      </w:r>
      <w:r w:rsidR="00E43968" w:rsidRPr="00B50C73">
        <w:rPr>
          <w:lang w:eastAsia="zh-TW"/>
        </w:rPr>
        <w:t xml:space="preserve">hou </w:t>
      </w:r>
      <w:r w:rsidRPr="00B50C73">
        <w:t>restore</w:t>
      </w:r>
      <w:r w:rsidR="00E43968" w:rsidRPr="00B50C73">
        <w:t>st</w:t>
      </w:r>
      <w:r w:rsidRPr="00B50C73">
        <w:t xml:space="preserve"> soldiers and civilians from the states to our </w:t>
      </w:r>
      <w:r w:rsidR="00754FF7" w:rsidRPr="00B50C73">
        <w:t>EPCOT</w:t>
      </w:r>
      <w:r w:rsidRPr="00B50C73">
        <w:t>, Our Fathers will be very delighted. This will occur once and only once within this millennium.</w:t>
      </w:r>
    </w:p>
    <w:p w14:paraId="5DC6004D" w14:textId="22888E31" w:rsidR="00162074" w:rsidRPr="00B50C73" w:rsidRDefault="00257A1A" w:rsidP="00692F50">
      <w:pPr>
        <w:pStyle w:val="Character"/>
      </w:pPr>
      <w:r w:rsidRPr="00B50C73">
        <w:lastRenderedPageBreak/>
        <w:t>ELSA</w:t>
      </w:r>
    </w:p>
    <w:p w14:paraId="10067619" w14:textId="77777777" w:rsidR="00162074" w:rsidRPr="00B50C73" w:rsidRDefault="006E4140" w:rsidP="007E3170">
      <w:pPr>
        <w:pStyle w:val="Line"/>
      </w:pPr>
      <w:r w:rsidRPr="00B50C73">
        <w:t xml:space="preserve">This is </w:t>
      </w:r>
      <w:r w:rsidRPr="00B50C73">
        <w:rPr>
          <w:rFonts w:hint="eastAsia"/>
        </w:rPr>
        <w:t>what</w:t>
      </w:r>
      <w:r w:rsidRPr="00B50C73">
        <w:t xml:space="preserve"> we’re expecting. </w:t>
      </w:r>
      <w:r w:rsidRPr="00B50C73">
        <w:rPr>
          <w:iCs/>
        </w:rPr>
        <w:t>(Sprinting down the stair</w:t>
      </w:r>
      <w:r w:rsidRPr="00B50C73">
        <w:rPr>
          <w:rFonts w:hint="eastAsia"/>
          <w:iCs/>
        </w:rPr>
        <w:t>s</w:t>
      </w:r>
      <w:r w:rsidRPr="00B50C73">
        <w:rPr>
          <w:iCs/>
        </w:rPr>
        <w:t>)</w:t>
      </w:r>
    </w:p>
    <w:p w14:paraId="62ED54AD" w14:textId="582194C3" w:rsidR="00162074" w:rsidRPr="00B50C73" w:rsidRDefault="00257A1A" w:rsidP="00692F50">
      <w:pPr>
        <w:pStyle w:val="Character"/>
      </w:pPr>
      <w:r w:rsidRPr="00B50C73">
        <w:t>MULAN</w:t>
      </w:r>
    </w:p>
    <w:p w14:paraId="45D66882" w14:textId="77777777" w:rsidR="00162074" w:rsidRPr="00B50C73" w:rsidRDefault="006E4140" w:rsidP="007E3170">
      <w:pPr>
        <w:pStyle w:val="Line"/>
      </w:pPr>
      <w:r w:rsidRPr="00B50C73">
        <w:t>My expectation, too.</w:t>
      </w:r>
    </w:p>
    <w:p w14:paraId="4D742023" w14:textId="36BDC2DA" w:rsidR="00162074" w:rsidRPr="00B50C73" w:rsidRDefault="006E4140" w:rsidP="007E3170">
      <w:r w:rsidRPr="00B50C73">
        <w:t xml:space="preserve">All follows </w:t>
      </w:r>
      <w:r w:rsidR="000676E0" w:rsidRPr="00B50C73">
        <w:t>ELSA</w:t>
      </w:r>
      <w:r w:rsidRPr="00B50C73">
        <w:t xml:space="preserve"> down the building.</w:t>
      </w:r>
    </w:p>
    <w:p w14:paraId="5F0C961E" w14:textId="5E6D4C73" w:rsidR="00FB744D" w:rsidRPr="00B50C73" w:rsidRDefault="00291693" w:rsidP="001919B6">
      <w:pPr>
        <w:pStyle w:val="a"/>
      </w:pPr>
      <w:r w:rsidRPr="00B50C73">
        <w:t>EXT. GATE OF O1, ORGANIZERS’ PETAL — 23:33</w:t>
      </w:r>
    </w:p>
    <w:p w14:paraId="0D6AE1BE" w14:textId="092784D6" w:rsidR="00162074" w:rsidRPr="00B50C73" w:rsidRDefault="00A242AF" w:rsidP="00FB744D">
      <w:r w:rsidRPr="00B50C73">
        <w:t>In search of</w:t>
      </w:r>
      <w:r w:rsidR="006E4140" w:rsidRPr="00B50C73">
        <w:t xml:space="preserve"> </w:t>
      </w:r>
      <w:r w:rsidR="005738C1" w:rsidRPr="00B50C73">
        <w:t>ANNA</w:t>
      </w:r>
      <w:r w:rsidR="006E4140" w:rsidRPr="00B50C73">
        <w:t xml:space="preserve">, </w:t>
      </w:r>
      <w:r w:rsidR="00534697" w:rsidRPr="00B50C73">
        <w:t>ANGELA</w:t>
      </w:r>
      <w:r w:rsidR="006E4140" w:rsidRPr="00B50C73">
        <w:t xml:space="preserve"> </w:t>
      </w:r>
      <w:r w:rsidR="00534697" w:rsidRPr="00B50C73">
        <w:t>CHAN</w:t>
      </w:r>
      <w:r w:rsidR="006E4140" w:rsidRPr="00B50C73">
        <w:t xml:space="preserve"> and </w:t>
      </w:r>
      <w:r w:rsidR="005738C1" w:rsidRPr="00B50C73">
        <w:t xml:space="preserve">ELSA </w:t>
      </w:r>
      <w:r w:rsidR="006E4140" w:rsidRPr="00B50C73">
        <w:t xml:space="preserve">keep the gate, with </w:t>
      </w:r>
      <w:r w:rsidR="005738C1" w:rsidRPr="00B50C73">
        <w:t>MULAN</w:t>
      </w:r>
      <w:r w:rsidR="006E4140" w:rsidRPr="00B50C73">
        <w:t xml:space="preserve">, </w:t>
      </w:r>
      <w:r w:rsidR="005738C1" w:rsidRPr="00B50C73">
        <w:t xml:space="preserve">RAPUNZEL </w:t>
      </w:r>
      <w:r w:rsidR="006E4140" w:rsidRPr="00B50C73">
        <w:t xml:space="preserve">and </w:t>
      </w:r>
      <w:r w:rsidR="005738C1" w:rsidRPr="00B50C73">
        <w:t xml:space="preserve">MOANA </w:t>
      </w:r>
      <w:r w:rsidR="006E4140" w:rsidRPr="00B50C73">
        <w:t xml:space="preserve">searching in the public basement, while </w:t>
      </w:r>
      <w:r w:rsidR="005738C1" w:rsidRPr="00B50C73">
        <w:t>POCAHONTAS</w:t>
      </w:r>
      <w:r w:rsidR="006E4140" w:rsidRPr="00B50C73">
        <w:t xml:space="preserve">, </w:t>
      </w:r>
      <w:r w:rsidR="005738C1" w:rsidRPr="00B50C73">
        <w:t xml:space="preserve">TIANA </w:t>
      </w:r>
      <w:r w:rsidR="006E4140" w:rsidRPr="00B50C73">
        <w:t xml:space="preserve">and </w:t>
      </w:r>
      <w:r w:rsidR="005738C1" w:rsidRPr="00B50C73">
        <w:t xml:space="preserve">MERIDA </w:t>
      </w:r>
      <w:r w:rsidR="006E4140" w:rsidRPr="00B50C73">
        <w:t>explore and inspect clues within the petal’s overground infrastructures.</w:t>
      </w:r>
    </w:p>
    <w:p w14:paraId="5862ED65" w14:textId="5E3B0EC7" w:rsidR="00162074" w:rsidRPr="00B50C73" w:rsidRDefault="00257A1A" w:rsidP="00692F50">
      <w:pPr>
        <w:pStyle w:val="Character"/>
      </w:pPr>
      <w:r w:rsidRPr="00B50C73">
        <w:t>ELSA</w:t>
      </w:r>
    </w:p>
    <w:p w14:paraId="663A1E72" w14:textId="77777777" w:rsidR="00162074" w:rsidRPr="00B50C73" w:rsidRDefault="006E4140" w:rsidP="007E3170">
      <w:pPr>
        <w:pStyle w:val="Line"/>
      </w:pPr>
      <w:r w:rsidRPr="00B50C73">
        <w:t>Thanks for your delicacies around the world.</w:t>
      </w:r>
    </w:p>
    <w:p w14:paraId="5EAEE4B0" w14:textId="3CD43545" w:rsidR="00162074" w:rsidRPr="00B50C73" w:rsidRDefault="00257A1A" w:rsidP="00692F50">
      <w:pPr>
        <w:pStyle w:val="Character"/>
      </w:pPr>
      <w:r w:rsidRPr="00B50C73">
        <w:t>ANGELA CHAN</w:t>
      </w:r>
    </w:p>
    <w:p w14:paraId="768815A4" w14:textId="77777777" w:rsidR="00162074" w:rsidRPr="00B50C73" w:rsidRDefault="006E4140" w:rsidP="007E3170">
      <w:pPr>
        <w:pStyle w:val="Line"/>
      </w:pPr>
      <w:r w:rsidRPr="00B50C73">
        <w:t xml:space="preserve">You are welcome, but my wish is to gather Anna and Raya before midnight. </w:t>
      </w:r>
      <w:r w:rsidRPr="00B50C73">
        <w:rPr>
          <w:iCs/>
        </w:rPr>
        <w:t>(Turn on her speaker)</w:t>
      </w:r>
      <w:r w:rsidRPr="00B50C73">
        <w:t xml:space="preserve"> Could you please turn to Mulan or Pocahontas?</w:t>
      </w:r>
    </w:p>
    <w:p w14:paraId="5DB32F62" w14:textId="1C468E61" w:rsidR="00162074" w:rsidRPr="00B50C73" w:rsidRDefault="00257A1A" w:rsidP="00692F50">
      <w:pPr>
        <w:pStyle w:val="Character"/>
      </w:pPr>
      <w:r w:rsidRPr="00B50C73">
        <w:t>(POCAHONTAS)</w:t>
      </w:r>
    </w:p>
    <w:p w14:paraId="3E2DB7B7" w14:textId="77777777" w:rsidR="00162074" w:rsidRPr="00B50C73" w:rsidRDefault="006E4140" w:rsidP="007E3170">
      <w:pPr>
        <w:pStyle w:val="Line"/>
      </w:pPr>
      <w:r w:rsidRPr="00B50C73">
        <w:t>This is Pocahontas. We have gathered one clue, “A white beam is raising from the orient.”</w:t>
      </w:r>
    </w:p>
    <w:p w14:paraId="7AEDBDA5" w14:textId="39520985" w:rsidR="00162074" w:rsidRPr="00B50C73" w:rsidRDefault="00257A1A" w:rsidP="00692F50">
      <w:pPr>
        <w:pStyle w:val="Character"/>
      </w:pPr>
      <w:r w:rsidRPr="00B50C73">
        <w:t>ANGELA CHAN</w:t>
      </w:r>
    </w:p>
    <w:p w14:paraId="0D915ECD" w14:textId="40A46B2B" w:rsidR="00162074" w:rsidRPr="00B50C73" w:rsidRDefault="006E4140" w:rsidP="007E3170">
      <w:pPr>
        <w:pStyle w:val="Line"/>
      </w:pPr>
      <w:r w:rsidRPr="00B50C73">
        <w:t>Please regroup the letters</w:t>
      </w:r>
      <w:r w:rsidR="00CE0A7E" w:rsidRPr="00B50C73">
        <w:t>.</w:t>
      </w:r>
    </w:p>
    <w:p w14:paraId="1CEE9BB1" w14:textId="15B2921B" w:rsidR="00162074" w:rsidRPr="00B50C73" w:rsidRDefault="00257A1A" w:rsidP="00692F50">
      <w:pPr>
        <w:pStyle w:val="Character"/>
      </w:pPr>
      <w:r w:rsidRPr="00B50C73">
        <w:t>(TIANA)</w:t>
      </w:r>
    </w:p>
    <w:p w14:paraId="08D79824" w14:textId="77777777" w:rsidR="00162074" w:rsidRPr="00B50C73" w:rsidRDefault="006E4140" w:rsidP="007E3170">
      <w:pPr>
        <w:pStyle w:val="Line"/>
      </w:pPr>
      <w:r w:rsidRPr="00B50C73">
        <w:t>“She goes in basement II with fair armor.”</w:t>
      </w:r>
    </w:p>
    <w:p w14:paraId="51F45174" w14:textId="07ECA4B1" w:rsidR="00162074" w:rsidRPr="00B50C73" w:rsidRDefault="00257A1A" w:rsidP="00692F50">
      <w:pPr>
        <w:pStyle w:val="Character"/>
      </w:pPr>
      <w:r w:rsidRPr="00B50C73">
        <w:t>ANGELA CHAN</w:t>
      </w:r>
    </w:p>
    <w:p w14:paraId="24E5A7B5" w14:textId="77777777" w:rsidR="00162074" w:rsidRPr="00B50C73" w:rsidRDefault="006E4140" w:rsidP="007E3170">
      <w:pPr>
        <w:pStyle w:val="Line"/>
      </w:pPr>
      <w:r w:rsidRPr="00B50C73">
        <w:t>And then…</w:t>
      </w:r>
    </w:p>
    <w:p w14:paraId="195F990F" w14:textId="436812B2" w:rsidR="00162074" w:rsidRPr="00B50C73" w:rsidRDefault="00257A1A" w:rsidP="00692F50">
      <w:pPr>
        <w:pStyle w:val="Character"/>
      </w:pPr>
      <w:r w:rsidRPr="00B50C73">
        <w:t>(MERIDA)</w:t>
      </w:r>
    </w:p>
    <w:p w14:paraId="037F80D0" w14:textId="084C30D3" w:rsidR="00162074" w:rsidRPr="00B50C73" w:rsidRDefault="006E4140" w:rsidP="007E3170">
      <w:pPr>
        <w:pStyle w:val="Line"/>
      </w:pPr>
      <w:r w:rsidRPr="00B50C73">
        <w:t>“Beware night shaman</w:t>
      </w:r>
      <w:r w:rsidR="00E07014" w:rsidRPr="00B50C73">
        <w:t xml:space="preserve"> III</w:t>
      </w:r>
      <w:r w:rsidRPr="00B50C73">
        <w:t>’s roof termite!”</w:t>
      </w:r>
    </w:p>
    <w:p w14:paraId="4D7D4D0E" w14:textId="095CC096" w:rsidR="00162074" w:rsidRPr="00B50C73" w:rsidRDefault="00257A1A" w:rsidP="00692F50">
      <w:pPr>
        <w:pStyle w:val="Character"/>
      </w:pPr>
      <w:r w:rsidRPr="00B50C73">
        <w:t>ANGELA CHAN</w:t>
      </w:r>
    </w:p>
    <w:p w14:paraId="5B01F357" w14:textId="77777777" w:rsidR="00162074" w:rsidRPr="00B50C73" w:rsidRDefault="006E4140" w:rsidP="007E3170">
      <w:pPr>
        <w:pStyle w:val="Line"/>
      </w:pPr>
      <w:r w:rsidRPr="00B50C73">
        <w:t>Who is night shaman III?</w:t>
      </w:r>
    </w:p>
    <w:p w14:paraId="74E147F7" w14:textId="77777777" w:rsidR="00162074" w:rsidRPr="00B50C73" w:rsidRDefault="006E4140" w:rsidP="007E3170">
      <w:r w:rsidRPr="00B50C73">
        <w:lastRenderedPageBreak/>
        <w:t>No one replies within three seconds.</w:t>
      </w:r>
    </w:p>
    <w:p w14:paraId="0192B623" w14:textId="28ECCA88" w:rsidR="00162074" w:rsidRPr="00B50C73" w:rsidRDefault="00257A1A" w:rsidP="00692F50">
      <w:pPr>
        <w:pStyle w:val="Character"/>
      </w:pPr>
      <w:r w:rsidRPr="00B50C73">
        <w:t>(BILBO BAGGINS, FRODO BAGGINS, GANDALF THE GREY)</w:t>
      </w:r>
    </w:p>
    <w:p w14:paraId="7462034D" w14:textId="77777777" w:rsidR="00162074" w:rsidRPr="00B50C73" w:rsidRDefault="006E4140" w:rsidP="007E3170">
      <w:pPr>
        <w:pStyle w:val="Line"/>
      </w:pPr>
      <w:r w:rsidRPr="00B50C73">
        <w:rPr>
          <w:iCs/>
        </w:rPr>
        <w:t>(Jealously)</w:t>
      </w:r>
      <w:r w:rsidRPr="00B50C73">
        <w:t xml:space="preserve"> Ha, ha, ha! You Catch Me!</w:t>
      </w:r>
    </w:p>
    <w:p w14:paraId="6F258FB7" w14:textId="5AEC68FB" w:rsidR="00162074" w:rsidRPr="00B50C73" w:rsidRDefault="006E4140" w:rsidP="007E3170">
      <w:r w:rsidRPr="00B50C73">
        <w:t xml:space="preserve">Upon </w:t>
      </w:r>
      <w:r w:rsidR="00375060" w:rsidRPr="00B50C73">
        <w:t xml:space="preserve">Gandalf the Grey, Bilbo and Frodo Baggins’s </w:t>
      </w:r>
      <w:r w:rsidR="00B63EF3" w:rsidRPr="00B50C73">
        <w:t>approach</w:t>
      </w:r>
      <w:r w:rsidR="00375060" w:rsidRPr="00B50C73">
        <w:t>ing</w:t>
      </w:r>
      <w:r w:rsidRPr="00B50C73">
        <w:t>, three arrows smash into their hips.</w:t>
      </w:r>
    </w:p>
    <w:p w14:paraId="0F0756B2" w14:textId="2F321BA2" w:rsidR="00162074" w:rsidRPr="00B50C73" w:rsidRDefault="00257A1A" w:rsidP="00692F50">
      <w:pPr>
        <w:pStyle w:val="Character"/>
      </w:pPr>
      <w:r w:rsidRPr="00B50C73">
        <w:t>ANGELA CHAN</w:t>
      </w:r>
    </w:p>
    <w:p w14:paraId="27959DD8" w14:textId="4960B8B6" w:rsidR="00162074" w:rsidRPr="00B50C73" w:rsidRDefault="006E4140" w:rsidP="007E3170">
      <w:pPr>
        <w:pStyle w:val="Line"/>
      </w:pPr>
      <w:r w:rsidRPr="00B50C73">
        <w:t>There! Elsa, your turn!</w:t>
      </w:r>
    </w:p>
    <w:p w14:paraId="31D51D45" w14:textId="0C8459D8" w:rsidR="00162074" w:rsidRPr="00B50C73" w:rsidRDefault="000676E0" w:rsidP="007E3170">
      <w:r w:rsidRPr="00B50C73">
        <w:t>ELSA</w:t>
      </w:r>
      <w:r w:rsidR="006E4140" w:rsidRPr="00B50C73">
        <w:t xml:space="preserve"> raises her magical hands to freeze Bilbo and Frodo Baggins, and then Gandalf the Grey.</w:t>
      </w:r>
    </w:p>
    <w:p w14:paraId="57D0A393" w14:textId="4FEB2397" w:rsidR="00162074" w:rsidRPr="00B50C73" w:rsidRDefault="00257A1A" w:rsidP="00692F50">
      <w:pPr>
        <w:pStyle w:val="Character"/>
      </w:pPr>
      <w:r w:rsidRPr="00B50C73">
        <w:t>ANGELA CHAN</w:t>
      </w:r>
    </w:p>
    <w:p w14:paraId="7A20317D" w14:textId="0DF4E4D8" w:rsidR="00162074" w:rsidRPr="00B50C73" w:rsidRDefault="00D60763" w:rsidP="007E3170">
      <w:pPr>
        <w:pStyle w:val="Line"/>
      </w:pPr>
      <w:r w:rsidRPr="00B50C73">
        <w:t>Knowing</w:t>
      </w:r>
      <w:r w:rsidR="006E4140" w:rsidRPr="00B50C73">
        <w:t xml:space="preserve"> they have multifunctional magics, much more than freezing of yours… It’s high time to search and rescue Anna in Basement two.</w:t>
      </w:r>
    </w:p>
    <w:p w14:paraId="4017889D" w14:textId="75B0BE87" w:rsidR="00162074" w:rsidRPr="00B50C73" w:rsidRDefault="000676E0" w:rsidP="007E3170">
      <w:pPr>
        <w:rPr>
          <w:i/>
          <w:iCs/>
        </w:rPr>
      </w:pPr>
      <w:r w:rsidRPr="00B50C73">
        <w:t>ELSA</w:t>
      </w:r>
      <w:r w:rsidR="006E4140" w:rsidRPr="00B50C73">
        <w:t xml:space="preserve"> and </w:t>
      </w:r>
      <w:r w:rsidR="00534697" w:rsidRPr="00B50C73">
        <w:t>ANGELA</w:t>
      </w:r>
      <w:r w:rsidR="006E4140" w:rsidRPr="00B50C73">
        <w:t xml:space="preserve"> </w:t>
      </w:r>
      <w:r w:rsidR="00534697" w:rsidRPr="00B50C73">
        <w:t>CHAN</w:t>
      </w:r>
      <w:r w:rsidR="006E4140" w:rsidRPr="00B50C73">
        <w:t xml:space="preserve"> pace down the stairs to </w:t>
      </w:r>
      <w:r w:rsidR="00184F05" w:rsidRPr="00B50C73">
        <w:t>—</w:t>
      </w:r>
    </w:p>
    <w:p w14:paraId="1FE7913C" w14:textId="6A095465" w:rsidR="00251DA1" w:rsidRPr="00B50C73" w:rsidRDefault="00291693" w:rsidP="001919B6">
      <w:pPr>
        <w:pStyle w:val="a"/>
      </w:pPr>
      <w:r w:rsidRPr="00B50C73">
        <w:t xml:space="preserve">INT. BASEMENT </w:t>
      </w:r>
      <w:r w:rsidR="001C2E48" w:rsidRPr="00B50C73">
        <w:t>2</w:t>
      </w:r>
      <w:r w:rsidRPr="00B50C73">
        <w:t>, ORGANIZERS’ PETAL, ENCLOSED BY DARKNESS — 23:36</w:t>
      </w:r>
    </w:p>
    <w:p w14:paraId="768E5C65" w14:textId="1E0AFEC1" w:rsidR="00251DA1" w:rsidRPr="00B50C73" w:rsidRDefault="009F33C7" w:rsidP="00251DA1">
      <w:pPr>
        <w:rPr>
          <w:lang w:eastAsia="zh-TW"/>
        </w:rPr>
      </w:pPr>
      <w:r w:rsidRPr="00B50C73">
        <w:rPr>
          <w:lang w:eastAsia="zh-TW"/>
        </w:rPr>
        <w:t>ANGELA CHAN meets MULAN, without ELSA.</w:t>
      </w:r>
    </w:p>
    <w:p w14:paraId="5D0AF88E" w14:textId="2EE8C6A8" w:rsidR="00162074" w:rsidRPr="00B50C73" w:rsidRDefault="00257A1A" w:rsidP="00692F50">
      <w:pPr>
        <w:pStyle w:val="Character"/>
      </w:pPr>
      <w:r w:rsidRPr="00B50C73">
        <w:t>MULAN</w:t>
      </w:r>
    </w:p>
    <w:p w14:paraId="08EE5214" w14:textId="212149B2" w:rsidR="00162074" w:rsidRPr="00B50C73" w:rsidRDefault="006E4140" w:rsidP="007E3170">
      <w:pPr>
        <w:pStyle w:val="Line"/>
      </w:pPr>
      <w:r w:rsidRPr="00B50C73">
        <w:t xml:space="preserve">Where is Elsa, </w:t>
      </w:r>
      <w:r w:rsidR="00176134" w:rsidRPr="00B50C73">
        <w:t>Angela</w:t>
      </w:r>
      <w:r w:rsidRPr="00B50C73">
        <w:t xml:space="preserve"> </w:t>
      </w:r>
      <w:r w:rsidR="00176134" w:rsidRPr="00B50C73">
        <w:t>Chan</w:t>
      </w:r>
      <w:r w:rsidRPr="00B50C73">
        <w:t>?</w:t>
      </w:r>
    </w:p>
    <w:p w14:paraId="39CF91B9" w14:textId="5E4EB7B8" w:rsidR="00162074" w:rsidRPr="00B50C73" w:rsidRDefault="00257A1A" w:rsidP="00692F50">
      <w:pPr>
        <w:pStyle w:val="Character"/>
      </w:pPr>
      <w:r w:rsidRPr="00B50C73">
        <w:t>ANGELA CHAN</w:t>
      </w:r>
    </w:p>
    <w:p w14:paraId="6B16327B" w14:textId="77777777" w:rsidR="00162074" w:rsidRPr="00B50C73" w:rsidRDefault="006E4140" w:rsidP="007E3170">
      <w:pPr>
        <w:pStyle w:val="Line"/>
      </w:pPr>
      <w:r w:rsidRPr="00B50C73">
        <w:t>Trapped and captured by thousands of invasive mice in Basement 1.</w:t>
      </w:r>
    </w:p>
    <w:p w14:paraId="4D9B9570" w14:textId="05C845BA" w:rsidR="00162074" w:rsidRPr="00B50C73" w:rsidRDefault="00257A1A" w:rsidP="00692F50">
      <w:pPr>
        <w:pStyle w:val="Character"/>
      </w:pPr>
      <w:r w:rsidRPr="00B50C73">
        <w:t>MULAN</w:t>
      </w:r>
    </w:p>
    <w:p w14:paraId="64C0D429" w14:textId="77777777" w:rsidR="00162074" w:rsidRPr="00B50C73" w:rsidRDefault="006E4140" w:rsidP="007E3170">
      <w:pPr>
        <w:pStyle w:val="Line"/>
      </w:pPr>
      <w:r w:rsidRPr="00B50C73">
        <w:t>And then?</w:t>
      </w:r>
    </w:p>
    <w:p w14:paraId="54980701" w14:textId="60CEC0D5" w:rsidR="00162074" w:rsidRPr="00B50C73" w:rsidRDefault="00257A1A" w:rsidP="00692F50">
      <w:pPr>
        <w:pStyle w:val="Character"/>
      </w:pPr>
      <w:r w:rsidRPr="00B50C73">
        <w:t>ANGELA CHAN</w:t>
      </w:r>
    </w:p>
    <w:p w14:paraId="67519098" w14:textId="77777777" w:rsidR="00162074" w:rsidRPr="00B50C73" w:rsidRDefault="006E4140" w:rsidP="007E3170">
      <w:pPr>
        <w:pStyle w:val="Line"/>
      </w:pPr>
      <w:r w:rsidRPr="00B50C73">
        <w:t>Her majesty is fight</w:t>
      </w:r>
      <w:r w:rsidRPr="00B50C73">
        <w:rPr>
          <w:rFonts w:hint="eastAsia"/>
        </w:rPr>
        <w:t>ing</w:t>
      </w:r>
      <w:r w:rsidRPr="00B50C73">
        <w:t xml:space="preserve"> against three “night shamans”, assuming that Speedy Gonzales is their “roof termite”.</w:t>
      </w:r>
    </w:p>
    <w:p w14:paraId="3F251240" w14:textId="4A349802" w:rsidR="00162074" w:rsidRPr="00B50C73" w:rsidRDefault="00257A1A" w:rsidP="00692F50">
      <w:pPr>
        <w:pStyle w:val="Character"/>
      </w:pPr>
      <w:r w:rsidRPr="00B50C73">
        <w:t>MULAN</w:t>
      </w:r>
    </w:p>
    <w:p w14:paraId="0C3A04D5" w14:textId="77777777" w:rsidR="00162074" w:rsidRPr="00B50C73" w:rsidRDefault="006E4140" w:rsidP="007E3170">
      <w:pPr>
        <w:pStyle w:val="Line"/>
      </w:pPr>
      <w:r w:rsidRPr="00B50C73">
        <w:t>Let’s see.</w:t>
      </w:r>
    </w:p>
    <w:p w14:paraId="06F891E0" w14:textId="058C9D1C" w:rsidR="00291693" w:rsidRPr="00B50C73" w:rsidRDefault="003A77EA" w:rsidP="009C3E7B">
      <w:r w:rsidRPr="00B50C73">
        <w:lastRenderedPageBreak/>
        <w:t xml:space="preserve">ANGELA CHAN </w:t>
      </w:r>
      <w:r w:rsidR="006E4140" w:rsidRPr="00B50C73">
        <w:t xml:space="preserve">and </w:t>
      </w:r>
      <w:r w:rsidRPr="00B50C73">
        <w:t xml:space="preserve">MULAN </w:t>
      </w:r>
      <w:r w:rsidR="007C4CD9" w:rsidRPr="00B50C73">
        <w:t>ascend</w:t>
      </w:r>
      <w:r w:rsidR="006E4140" w:rsidRPr="00B50C73">
        <w:t xml:space="preserve"> onto</w:t>
      </w:r>
      <w:r w:rsidR="00AD4939" w:rsidRPr="00B50C73">
        <w:t xml:space="preserve"> —</w:t>
      </w:r>
    </w:p>
    <w:p w14:paraId="28D82237" w14:textId="435EF20E" w:rsidR="00162074" w:rsidRPr="00B50C73" w:rsidRDefault="000D4DE3" w:rsidP="009C3E7B">
      <w:r w:rsidRPr="00B50C73">
        <w:t>BASEMENT 1</w:t>
      </w:r>
    </w:p>
    <w:p w14:paraId="06A572B9" w14:textId="33D55DEE" w:rsidR="00162074" w:rsidRPr="00B50C73" w:rsidRDefault="00257A1A" w:rsidP="00692F50">
      <w:pPr>
        <w:pStyle w:val="Character"/>
      </w:pPr>
      <w:r w:rsidRPr="00B50C73">
        <w:t>ANGELA CHAN</w:t>
      </w:r>
    </w:p>
    <w:p w14:paraId="142ED569" w14:textId="6245F7FF" w:rsidR="00162074" w:rsidRPr="00B50C73" w:rsidRDefault="006E4140" w:rsidP="007E3170">
      <w:pPr>
        <w:pStyle w:val="Line"/>
      </w:pPr>
      <w:r w:rsidRPr="00B50C73">
        <w:t>(Glancing over her watch indicating 23:</w:t>
      </w:r>
      <w:r w:rsidR="00D57909" w:rsidRPr="00B50C73">
        <w:t>3</w:t>
      </w:r>
      <w:r w:rsidR="00396C00" w:rsidRPr="00B50C73">
        <w:t>7</w:t>
      </w:r>
      <w:r w:rsidRPr="00B50C73">
        <w:t xml:space="preserve">) It’s </w:t>
      </w:r>
      <w:r w:rsidR="002274E0" w:rsidRPr="00B50C73">
        <w:t>not</w:t>
      </w:r>
      <w:r w:rsidR="00C646CD" w:rsidRPr="00B50C73">
        <w:t xml:space="preserve"> much </w:t>
      </w:r>
      <w:r w:rsidRPr="00B50C73">
        <w:t>time!</w:t>
      </w:r>
    </w:p>
    <w:p w14:paraId="63BDEB71" w14:textId="16B20033" w:rsidR="00162074" w:rsidRPr="00B50C73" w:rsidRDefault="00257A1A" w:rsidP="00692F50">
      <w:pPr>
        <w:pStyle w:val="Character"/>
      </w:pPr>
      <w:r w:rsidRPr="00B50C73">
        <w:t>MULAN</w:t>
      </w:r>
    </w:p>
    <w:p w14:paraId="07FE4723" w14:textId="77777777" w:rsidR="00162074" w:rsidRPr="00B50C73" w:rsidRDefault="006E4140" w:rsidP="007E3170">
      <w:pPr>
        <w:pStyle w:val="Line"/>
      </w:pPr>
      <w:r w:rsidRPr="00B50C73">
        <w:t>Let me sword out some road.</w:t>
      </w:r>
    </w:p>
    <w:p w14:paraId="40FBD192" w14:textId="6095C7FF" w:rsidR="00162074" w:rsidRPr="00B50C73" w:rsidRDefault="00730577" w:rsidP="007E3170">
      <w:r w:rsidRPr="00B50C73">
        <w:t>POCAHONTAS</w:t>
      </w:r>
      <w:r w:rsidR="006E4140" w:rsidRPr="00B50C73">
        <w:t xml:space="preserve">, </w:t>
      </w:r>
      <w:r w:rsidRPr="00B50C73">
        <w:t>TIANA</w:t>
      </w:r>
      <w:r w:rsidR="006E4140" w:rsidRPr="00B50C73">
        <w:t xml:space="preserve"> and </w:t>
      </w:r>
      <w:r w:rsidR="000676E0" w:rsidRPr="00B50C73">
        <w:t>MERIDA</w:t>
      </w:r>
      <w:r w:rsidR="006E4140" w:rsidRPr="00B50C73">
        <w:t xml:space="preserve"> enter the </w:t>
      </w:r>
      <w:r w:rsidR="001B33E9" w:rsidRPr="00B50C73">
        <w:t>basement</w:t>
      </w:r>
      <w:r w:rsidR="006E4140" w:rsidRPr="00B50C73">
        <w:t>.</w:t>
      </w:r>
    </w:p>
    <w:p w14:paraId="17A3AF4C" w14:textId="160D3F0F" w:rsidR="00162074" w:rsidRPr="00B50C73" w:rsidRDefault="00257A1A" w:rsidP="00692F50">
      <w:pPr>
        <w:pStyle w:val="Character"/>
      </w:pPr>
      <w:r w:rsidRPr="00B50C73">
        <w:t>POCAHONTAS</w:t>
      </w:r>
    </w:p>
    <w:p w14:paraId="7D88C79A" w14:textId="77777777" w:rsidR="00162074" w:rsidRPr="00B50C73" w:rsidRDefault="006E4140" w:rsidP="007E3170">
      <w:pPr>
        <w:pStyle w:val="Line"/>
      </w:pPr>
      <w:r w:rsidRPr="00B50C73">
        <w:t>Road?</w:t>
      </w:r>
    </w:p>
    <w:p w14:paraId="035E6CB7" w14:textId="1FB9C359" w:rsidR="00162074" w:rsidRPr="00B50C73" w:rsidRDefault="00257A1A" w:rsidP="00692F50">
      <w:pPr>
        <w:pStyle w:val="Character"/>
      </w:pPr>
      <w:r w:rsidRPr="00B50C73">
        <w:t>ANGELA CHAN</w:t>
      </w:r>
    </w:p>
    <w:p w14:paraId="587D4F11" w14:textId="36F27008" w:rsidR="00162074" w:rsidRPr="00B50C73" w:rsidRDefault="006E4140" w:rsidP="007E3170">
      <w:pPr>
        <w:pStyle w:val="Line"/>
      </w:pPr>
      <w:r w:rsidRPr="00B50C73">
        <w:t xml:space="preserve">Here. </w:t>
      </w:r>
      <w:r w:rsidRPr="00B50C73">
        <w:rPr>
          <w:iCs/>
        </w:rPr>
        <w:t>(Points out a road)</w:t>
      </w:r>
      <w:r w:rsidRPr="00B50C73">
        <w:t xml:space="preserve"> </w:t>
      </w:r>
      <w:r w:rsidR="00276E33" w:rsidRPr="00B50C73">
        <w:t>You</w:t>
      </w:r>
      <w:r w:rsidRPr="00B50C73">
        <w:t xml:space="preserve"> just need to shoot the night shamans. We are bound to win over them before midnight!</w:t>
      </w:r>
    </w:p>
    <w:p w14:paraId="5A4F2DEB" w14:textId="5DCA89AD" w:rsidR="00162074" w:rsidRPr="00B50C73" w:rsidRDefault="00257A1A" w:rsidP="00692F50">
      <w:pPr>
        <w:pStyle w:val="Character"/>
      </w:pPr>
      <w:r w:rsidRPr="00B50C73">
        <w:t>GANDALF THE GREY</w:t>
      </w:r>
    </w:p>
    <w:p w14:paraId="2AA17C0B" w14:textId="77777777" w:rsidR="00162074" w:rsidRPr="00B50C73" w:rsidRDefault="006E4140" w:rsidP="007E3170">
      <w:pPr>
        <w:pStyle w:val="Line"/>
      </w:pPr>
      <w:r w:rsidRPr="00B50C73">
        <w:t>You shall not pass!</w:t>
      </w:r>
    </w:p>
    <w:p w14:paraId="10208C83" w14:textId="2C858723" w:rsidR="00162074" w:rsidRPr="00B50C73" w:rsidRDefault="00257A1A" w:rsidP="00692F50">
      <w:pPr>
        <w:pStyle w:val="Character"/>
      </w:pPr>
      <w:r w:rsidRPr="00B50C73">
        <w:t>ANGELA CHAN</w:t>
      </w:r>
    </w:p>
    <w:p w14:paraId="4BBB4140" w14:textId="39FA1CBD" w:rsidR="00162074" w:rsidRPr="00B50C73" w:rsidRDefault="006E4140" w:rsidP="007E3170">
      <w:pPr>
        <w:pStyle w:val="Line"/>
      </w:pPr>
      <w:r w:rsidRPr="00B50C73">
        <w:t>(</w:t>
      </w:r>
      <w:r w:rsidR="0076052B" w:rsidRPr="00B50C73">
        <w:t>Points</w:t>
      </w:r>
      <w:r w:rsidRPr="00B50C73">
        <w:t xml:space="preserve"> </w:t>
      </w:r>
      <w:r w:rsidR="00E94C2A" w:rsidRPr="00B50C73">
        <w:t>her torch</w:t>
      </w:r>
      <w:r w:rsidR="0076052B" w:rsidRPr="00B50C73">
        <w:t xml:space="preserve"> to Gandalf the Grey</w:t>
      </w:r>
      <w:r w:rsidRPr="00B50C73">
        <w:t>) VOLTAR THUNDASIR!</w:t>
      </w:r>
    </w:p>
    <w:p w14:paraId="69C30EE9" w14:textId="29950E55" w:rsidR="00162074" w:rsidRPr="00B50C73" w:rsidRDefault="006E4140" w:rsidP="007E3170">
      <w:r w:rsidRPr="00B50C73">
        <w:t>A thunder strikes Gandalf the Grey, then Bilbo and Frodo Baggins. Gandalf the Grey raises a fireball in return.</w:t>
      </w:r>
    </w:p>
    <w:p w14:paraId="7B1FF89A" w14:textId="17C75B31" w:rsidR="00162074" w:rsidRPr="00B50C73" w:rsidRDefault="00257A1A" w:rsidP="00692F50">
      <w:pPr>
        <w:pStyle w:val="Character"/>
      </w:pPr>
      <w:r w:rsidRPr="00B50C73">
        <w:t>ANGELA CHAN</w:t>
      </w:r>
    </w:p>
    <w:p w14:paraId="149124BC" w14:textId="77777777" w:rsidR="00162074" w:rsidRPr="00B50C73" w:rsidRDefault="006E4140" w:rsidP="007E3170">
      <w:pPr>
        <w:pStyle w:val="Line"/>
      </w:pPr>
      <w:r w:rsidRPr="00B50C73">
        <w:t>ALOFT ELEVAR!</w:t>
      </w:r>
    </w:p>
    <w:p w14:paraId="7B7CBC3E" w14:textId="77777777" w:rsidR="007C54C3" w:rsidRPr="00B50C73" w:rsidRDefault="006E4140" w:rsidP="007E3170">
      <w:r w:rsidRPr="00B50C73">
        <w:t xml:space="preserve">The fireball retreats to burn Gandalf the Gray and the Baggins, but the basement was pristine. </w:t>
      </w:r>
      <w:r w:rsidR="00534697" w:rsidRPr="00B50C73">
        <w:t>ANGELA</w:t>
      </w:r>
      <w:r w:rsidRPr="00B50C73">
        <w:t xml:space="preserve"> </w:t>
      </w:r>
      <w:r w:rsidR="00534697" w:rsidRPr="00B50C73">
        <w:t>CHAN</w:t>
      </w:r>
      <w:r w:rsidRPr="00B50C73">
        <w:t xml:space="preserve"> scurries to </w:t>
      </w:r>
      <w:r w:rsidR="007C54C3" w:rsidRPr="00B50C73">
        <w:t>—</w:t>
      </w:r>
    </w:p>
    <w:p w14:paraId="1F3AEC48" w14:textId="412EA739" w:rsidR="00162074" w:rsidRPr="00B50C73" w:rsidRDefault="007C54C3" w:rsidP="007E3170">
      <w:r w:rsidRPr="00B50C73">
        <w:t>BASEMENT TWO</w:t>
      </w:r>
    </w:p>
    <w:p w14:paraId="32875189" w14:textId="3B940FDE" w:rsidR="00162074" w:rsidRPr="00B50C73" w:rsidRDefault="00257A1A" w:rsidP="00692F50">
      <w:pPr>
        <w:pStyle w:val="Character"/>
      </w:pPr>
      <w:r w:rsidRPr="00B50C73">
        <w:t>ANGELA CHAN</w:t>
      </w:r>
    </w:p>
    <w:p w14:paraId="6B295A30" w14:textId="5F5A0962" w:rsidR="00162074" w:rsidRPr="00B50C73" w:rsidRDefault="006E4140" w:rsidP="0077351B">
      <w:pPr>
        <w:pStyle w:val="Line"/>
      </w:pPr>
      <w:r w:rsidRPr="00B50C73">
        <w:t>Have you ever met Ann</w:t>
      </w:r>
      <w:r w:rsidR="00A346F6">
        <w:t>a</w:t>
      </w:r>
      <w:r w:rsidRPr="00B50C73">
        <w:t>, Rapunzel and Moana?</w:t>
      </w:r>
    </w:p>
    <w:p w14:paraId="2C75DC73" w14:textId="56613ADF" w:rsidR="00162074" w:rsidRPr="00B50C73" w:rsidRDefault="00257A1A" w:rsidP="00692F50">
      <w:pPr>
        <w:pStyle w:val="Character"/>
      </w:pPr>
      <w:r w:rsidRPr="00B50C73">
        <w:t>RAPUNZEL, MOANA</w:t>
      </w:r>
    </w:p>
    <w:p w14:paraId="4096E8BE" w14:textId="7BEF372B" w:rsidR="00162074" w:rsidRPr="00B50C73" w:rsidRDefault="006E4140" w:rsidP="007E3170">
      <w:pPr>
        <w:pStyle w:val="Line"/>
      </w:pPr>
      <w:r w:rsidRPr="00B50C73">
        <w:t>Sorry, we haven’t found her yet.</w:t>
      </w:r>
    </w:p>
    <w:p w14:paraId="786B8701" w14:textId="2380B79F" w:rsidR="00162074" w:rsidRPr="00B50C73" w:rsidRDefault="00257A1A" w:rsidP="00692F50">
      <w:pPr>
        <w:pStyle w:val="Character"/>
      </w:pPr>
      <w:r w:rsidRPr="00B50C73">
        <w:lastRenderedPageBreak/>
        <w:t>ANGELA CHAN</w:t>
      </w:r>
    </w:p>
    <w:p w14:paraId="12F12107" w14:textId="2DA61753" w:rsidR="00D932D7" w:rsidRPr="00B50C73" w:rsidRDefault="00AB4986" w:rsidP="00D932D7">
      <w:pPr>
        <w:pStyle w:val="Line"/>
      </w:pPr>
      <w:r w:rsidRPr="00B50C73">
        <w:t>You are</w:t>
      </w:r>
      <w:r w:rsidR="006E4140" w:rsidRPr="00B50C73">
        <w:t xml:space="preserve"> searching the correct floor. Now, let’s search Room B220 and B284! </w:t>
      </w:r>
      <w:r w:rsidR="006E4140" w:rsidRPr="00B50C73">
        <w:rPr>
          <w:iCs/>
        </w:rPr>
        <w:t>(Scuttles towards Room B220, with Rapunzel and Moana following, and then the camera)</w:t>
      </w:r>
    </w:p>
    <w:p w14:paraId="08A5B072" w14:textId="4D2EBAD5" w:rsidR="00162074" w:rsidRPr="00B50C73" w:rsidRDefault="00257A1A" w:rsidP="00692F50">
      <w:pPr>
        <w:pStyle w:val="Character"/>
      </w:pPr>
      <w:r w:rsidRPr="00B50C73">
        <w:t>MOANA</w:t>
      </w:r>
    </w:p>
    <w:p w14:paraId="57D98E10" w14:textId="77777777" w:rsidR="00D932D7" w:rsidRPr="00B50C73" w:rsidRDefault="006E4140" w:rsidP="00D932D7">
      <w:pPr>
        <w:pStyle w:val="Line"/>
      </w:pPr>
      <w:r w:rsidRPr="00B50C73">
        <w:t>Huh?</w:t>
      </w:r>
    </w:p>
    <w:p w14:paraId="502BDD85" w14:textId="77777777" w:rsidR="00D932D7" w:rsidRPr="00B50C73" w:rsidRDefault="00D932D7" w:rsidP="00D932D7">
      <w:pPr>
        <w:pStyle w:val="Character"/>
      </w:pPr>
      <w:r w:rsidRPr="00B50C73">
        <w:t>RAPUNZEL</w:t>
      </w:r>
    </w:p>
    <w:p w14:paraId="576EC40E" w14:textId="70EFD09A" w:rsidR="00162074" w:rsidRPr="00B50C73" w:rsidRDefault="00D932D7" w:rsidP="007E3170">
      <w:pPr>
        <w:pStyle w:val="Line"/>
      </w:pPr>
      <w:r w:rsidRPr="00B50C73">
        <w:t>B220 is a switchboard room?</w:t>
      </w:r>
    </w:p>
    <w:p w14:paraId="4F64213B" w14:textId="1950431F" w:rsidR="00162074" w:rsidRPr="00B50C73" w:rsidRDefault="00257A1A" w:rsidP="00692F50">
      <w:pPr>
        <w:pStyle w:val="Character"/>
      </w:pPr>
      <w:r w:rsidRPr="00B50C73">
        <w:t>ANGELA CHAN</w:t>
      </w:r>
    </w:p>
    <w:p w14:paraId="4F5BAD99" w14:textId="77777777" w:rsidR="00162074" w:rsidRPr="00B50C73" w:rsidRDefault="006E4140" w:rsidP="007E3170">
      <w:pPr>
        <w:pStyle w:val="Line"/>
      </w:pPr>
      <w:r w:rsidRPr="00B50C73">
        <w:t>Don’t panic. Let’s find the main switch.</w:t>
      </w:r>
    </w:p>
    <w:p w14:paraId="0B1FA645" w14:textId="62859CEB" w:rsidR="00162074" w:rsidRPr="00B50C73" w:rsidRDefault="006E4140" w:rsidP="007E3170">
      <w:r w:rsidRPr="00B50C73">
        <w:t xml:space="preserve">Stared by </w:t>
      </w:r>
      <w:r w:rsidR="000676E0" w:rsidRPr="00B50C73">
        <w:t>RAPUNZEL</w:t>
      </w:r>
      <w:r w:rsidRPr="00B50C73">
        <w:t xml:space="preserve"> and </w:t>
      </w:r>
      <w:r w:rsidR="000676E0" w:rsidRPr="00B50C73">
        <w:t>MOANA</w:t>
      </w:r>
      <w:r w:rsidRPr="00B50C73">
        <w:t xml:space="preserve">, </w:t>
      </w:r>
      <w:r w:rsidR="00534697" w:rsidRPr="00B50C73">
        <w:t>ANGELA</w:t>
      </w:r>
      <w:r w:rsidRPr="00B50C73">
        <w:t xml:space="preserve"> </w:t>
      </w:r>
      <w:r w:rsidR="00534697" w:rsidRPr="00B50C73">
        <w:t>CHAN</w:t>
      </w:r>
      <w:r w:rsidRPr="00B50C73">
        <w:t xml:space="preserve"> pushes the bar </w:t>
      </w:r>
      <w:r w:rsidR="00C118BF" w:rsidRPr="00B50C73">
        <w:t xml:space="preserve">over words “MAIN SWITCH” </w:t>
      </w:r>
      <w:r w:rsidRPr="00B50C73">
        <w:t>to the other side, and the lights start to operate, dazzling and astounding.</w:t>
      </w:r>
    </w:p>
    <w:p w14:paraId="583A56D1" w14:textId="7853465C" w:rsidR="00162074" w:rsidRPr="00B50C73" w:rsidRDefault="00257A1A" w:rsidP="00692F50">
      <w:pPr>
        <w:pStyle w:val="Character"/>
      </w:pPr>
      <w:r w:rsidRPr="00B50C73">
        <w:t>ANGELA CHAN</w:t>
      </w:r>
    </w:p>
    <w:p w14:paraId="51218124" w14:textId="0DFF1562" w:rsidR="00162074" w:rsidRPr="00B50C73" w:rsidRDefault="006E4140" w:rsidP="007E3170">
      <w:pPr>
        <w:pStyle w:val="Line"/>
      </w:pPr>
      <w:r w:rsidRPr="00B50C73">
        <w:t>Anna is in room B284! (Edges towards Room B284, with Rapunzel and Moana following, and then the camera)</w:t>
      </w:r>
    </w:p>
    <w:p w14:paraId="0D642D87" w14:textId="6D7B02C2" w:rsidR="00162074" w:rsidRPr="00B50C73" w:rsidRDefault="006E4140" w:rsidP="007E3170">
      <w:r w:rsidRPr="00B50C73">
        <w:t xml:space="preserve">The automatic door of room B284 opens, leaving </w:t>
      </w:r>
      <w:r w:rsidR="009B175E" w:rsidRPr="00B50C73">
        <w:t xml:space="preserve">ANNA </w:t>
      </w:r>
      <w:r w:rsidRPr="00B50C73">
        <w:t>with green flannel shirt over a black top with "FINISH EACH OTHER'S" over a graphic of a sandwich, blue jean shorts, and black-over-white sneakers.</w:t>
      </w:r>
    </w:p>
    <w:p w14:paraId="573359A6" w14:textId="09B38A87" w:rsidR="00162074" w:rsidRPr="00B50C73" w:rsidRDefault="00257A1A" w:rsidP="00692F50">
      <w:pPr>
        <w:pStyle w:val="Character"/>
      </w:pPr>
      <w:r w:rsidRPr="00B50C73">
        <w:t>ANGELA CHAN</w:t>
      </w:r>
    </w:p>
    <w:p w14:paraId="68032BB0" w14:textId="77777777" w:rsidR="00162074" w:rsidRPr="00B50C73" w:rsidRDefault="006E4140" w:rsidP="007E3170">
      <w:pPr>
        <w:pStyle w:val="Line"/>
        <w:rPr>
          <w:lang w:eastAsia="zh-TW"/>
        </w:rPr>
      </w:pPr>
      <w:r w:rsidRPr="00B50C73">
        <w:t>The “fair armor” is her flannel shirt, and so are Elsa’s sweater, Mulan’s, Rapunzel’s and Merida’s jackets. All of them are bullet-proof.</w:t>
      </w:r>
    </w:p>
    <w:p w14:paraId="5CAFFED7" w14:textId="2C16F926" w:rsidR="00162074" w:rsidRPr="00B50C73" w:rsidRDefault="00257A1A" w:rsidP="00692F50">
      <w:pPr>
        <w:pStyle w:val="Character"/>
      </w:pPr>
      <w:r w:rsidRPr="00B50C73">
        <w:t>ANNA</w:t>
      </w:r>
    </w:p>
    <w:p w14:paraId="66D05A44" w14:textId="77777777" w:rsidR="00162074" w:rsidRPr="00B50C73" w:rsidRDefault="006E4140" w:rsidP="007E3170">
      <w:pPr>
        <w:pStyle w:val="Line"/>
      </w:pPr>
      <w:r w:rsidRPr="00B50C73">
        <w:t>Hello, North Ultra! Could you please repair the light that suddenly burnt out?</w:t>
      </w:r>
    </w:p>
    <w:p w14:paraId="6223CC93" w14:textId="69A74A49" w:rsidR="00162074" w:rsidRPr="00B50C73" w:rsidRDefault="00257A1A" w:rsidP="00692F50">
      <w:pPr>
        <w:pStyle w:val="Character"/>
      </w:pPr>
      <w:r w:rsidRPr="00B50C73">
        <w:t>ANGELA CHAN</w:t>
      </w:r>
    </w:p>
    <w:p w14:paraId="126C167F" w14:textId="5261D4F8" w:rsidR="00162074" w:rsidRPr="00B50C73" w:rsidRDefault="006E4140" w:rsidP="007E3170">
      <w:pPr>
        <w:pStyle w:val="Line"/>
      </w:pPr>
      <w:r w:rsidRPr="00B50C73">
        <w:t xml:space="preserve">Yes, </w:t>
      </w:r>
      <w:r w:rsidR="00276E33" w:rsidRPr="00B50C73">
        <w:t>you</w:t>
      </w:r>
      <w:r w:rsidRPr="00B50C73">
        <w:t xml:space="preserve"> of Discovery. </w:t>
      </w:r>
      <w:r w:rsidRPr="00B50C73">
        <w:rPr>
          <w:iCs/>
        </w:rPr>
        <w:t>(Retreats)</w:t>
      </w:r>
    </w:p>
    <w:p w14:paraId="57A7B99D" w14:textId="1CA7D5DC" w:rsidR="00162074" w:rsidRPr="00B50C73" w:rsidRDefault="006E4140" w:rsidP="007E3170">
      <w:r w:rsidRPr="00B50C73">
        <w:t xml:space="preserve">The screen turns dark due to </w:t>
      </w:r>
      <w:r w:rsidR="00534697" w:rsidRPr="00B50C73">
        <w:t>ANGELA</w:t>
      </w:r>
      <w:r w:rsidRPr="00B50C73">
        <w:t xml:space="preserve"> </w:t>
      </w:r>
      <w:r w:rsidR="00534697" w:rsidRPr="00B50C73">
        <w:t>CHAN</w:t>
      </w:r>
      <w:r w:rsidRPr="00B50C73">
        <w:t>’s absence along with her torch. Bees’ buzz starts</w:t>
      </w:r>
      <w:r w:rsidR="000842BE" w:rsidRPr="00B50C73">
        <w:t xml:space="preserve"> three times, two sounds each.</w:t>
      </w:r>
    </w:p>
    <w:p w14:paraId="58888DB5" w14:textId="676EA972" w:rsidR="00162074" w:rsidRPr="00B50C73" w:rsidRDefault="00257A1A" w:rsidP="00692F50">
      <w:pPr>
        <w:pStyle w:val="Character"/>
      </w:pPr>
      <w:r w:rsidRPr="00B50C73">
        <w:lastRenderedPageBreak/>
        <w:t>(ANGELA CHAN)</w:t>
      </w:r>
    </w:p>
    <w:p w14:paraId="09B13226" w14:textId="56B872F1" w:rsidR="00162074" w:rsidRPr="00B50C73" w:rsidRDefault="006E4140" w:rsidP="007E3170">
      <w:pPr>
        <w:pStyle w:val="Line"/>
      </w:pPr>
      <w:r w:rsidRPr="00B50C73">
        <w:t xml:space="preserve">Bee-triple-two. </w:t>
      </w:r>
      <w:r w:rsidR="00AE74D2" w:rsidRPr="00B50C73">
        <w:t xml:space="preserve">Discovered are </w:t>
      </w:r>
      <w:r w:rsidRPr="00B50C73">
        <w:t>40 induction lamps with serial numbers: 0036, 0126, 0130, 0154, 0172, 0493, 0542, 0550, 0575, 1368, 1755, 1865, 2052, 2060, 2428, 2635, 2815, 2863, 2990, 2997, 3085, 3384, 3845, 3864, 4056, 4460, 4968, 5184, 6380, 7636, 7860, 8112, 8136, 8165, 8632, 9032, 9131, 9140, 9638, and 9964.</w:t>
      </w:r>
    </w:p>
    <w:p w14:paraId="6DDD83AA" w14:textId="408EEB01" w:rsidR="00162074" w:rsidRPr="00B50C73" w:rsidRDefault="00257A1A" w:rsidP="00692F50">
      <w:pPr>
        <w:pStyle w:val="Character"/>
      </w:pPr>
      <w:r w:rsidRPr="00B50C73">
        <w:t>ANNA</w:t>
      </w:r>
    </w:p>
    <w:p w14:paraId="661102DF" w14:textId="77777777" w:rsidR="00162074" w:rsidRPr="00B50C73" w:rsidRDefault="006E4140" w:rsidP="007E3170">
      <w:pPr>
        <w:pStyle w:val="Line"/>
      </w:pPr>
      <w:r w:rsidRPr="00B50C73">
        <w:t>Select the two that can add up to 10000 exactly.</w:t>
      </w:r>
    </w:p>
    <w:p w14:paraId="35A8176E" w14:textId="05FD0E2B" w:rsidR="00162074" w:rsidRPr="00B50C73" w:rsidRDefault="00257A1A" w:rsidP="00692F50">
      <w:pPr>
        <w:pStyle w:val="Character"/>
      </w:pPr>
      <w:r w:rsidRPr="00B50C73">
        <w:t>(ANGELA CHAN)</w:t>
      </w:r>
    </w:p>
    <w:p w14:paraId="0C979874" w14:textId="77777777" w:rsidR="00162074" w:rsidRPr="00B50C73" w:rsidRDefault="006E4140" w:rsidP="007E3170">
      <w:pPr>
        <w:pStyle w:val="Line"/>
      </w:pPr>
      <w:r w:rsidRPr="00B50C73">
        <w:t>9964 and 0036, or 1368 and 8632.</w:t>
      </w:r>
    </w:p>
    <w:p w14:paraId="2EC0442D" w14:textId="3C4AE762" w:rsidR="00162074" w:rsidRPr="00B50C73" w:rsidRDefault="00257A1A" w:rsidP="00692F50">
      <w:pPr>
        <w:pStyle w:val="Character"/>
      </w:pPr>
      <w:r w:rsidRPr="00B50C73">
        <w:t>ANNA</w:t>
      </w:r>
    </w:p>
    <w:p w14:paraId="2104485E" w14:textId="5FF1BDC2" w:rsidR="00162074" w:rsidRPr="00B50C73" w:rsidRDefault="00E12C13" w:rsidP="007E3170">
      <w:pPr>
        <w:pStyle w:val="Line"/>
      </w:pPr>
      <w:r w:rsidRPr="00B50C73">
        <w:rPr>
          <w:lang w:eastAsia="zh-TW"/>
        </w:rPr>
        <w:t>Try</w:t>
      </w:r>
      <w:r w:rsidR="006E4140" w:rsidRPr="00B50C73">
        <w:t xml:space="preserve"> 1368</w:t>
      </w:r>
      <w:r w:rsidRPr="00B50C73">
        <w:t xml:space="preserve"> and 8632</w:t>
      </w:r>
      <w:r w:rsidR="006E4140" w:rsidRPr="00B50C73">
        <w:t>.</w:t>
      </w:r>
    </w:p>
    <w:p w14:paraId="3C5905B5" w14:textId="754DFE61" w:rsidR="00162074" w:rsidRPr="00B50C73" w:rsidRDefault="00257A1A" w:rsidP="00692F50">
      <w:pPr>
        <w:pStyle w:val="Character"/>
      </w:pPr>
      <w:r w:rsidRPr="00B50C73">
        <w:t>(ANGELA CHAN)</w:t>
      </w:r>
    </w:p>
    <w:p w14:paraId="3E3CB623" w14:textId="4E66DF0F" w:rsidR="00162074" w:rsidRPr="00B50C73" w:rsidRDefault="006E4140" w:rsidP="007E3170">
      <w:pPr>
        <w:pStyle w:val="Line"/>
      </w:pPr>
      <w:r w:rsidRPr="00B50C73">
        <w:t>Here! (Returns to Room B284 with induction lamp</w:t>
      </w:r>
      <w:r w:rsidR="002A7DFC" w:rsidRPr="00B50C73">
        <w:t>s</w:t>
      </w:r>
      <w:r w:rsidRPr="00B50C73">
        <w:t xml:space="preserve"> #1368</w:t>
      </w:r>
      <w:r w:rsidR="002A7DFC" w:rsidRPr="00B50C73">
        <w:t xml:space="preserve"> and #8632</w:t>
      </w:r>
      <w:r w:rsidRPr="00B50C73">
        <w:t>)</w:t>
      </w:r>
    </w:p>
    <w:p w14:paraId="3A243E32" w14:textId="2BED48C2" w:rsidR="00162074" w:rsidRPr="00B50C73" w:rsidRDefault="00534697" w:rsidP="007E3170">
      <w:r w:rsidRPr="00B50C73">
        <w:t>ANGELA</w:t>
      </w:r>
      <w:r w:rsidR="006E4140" w:rsidRPr="00B50C73">
        <w:t xml:space="preserve"> </w:t>
      </w:r>
      <w:r w:rsidR="00DF47A0" w:rsidRPr="00B50C73">
        <w:t xml:space="preserve">CHAN </w:t>
      </w:r>
      <w:r w:rsidR="006E4140" w:rsidRPr="00B50C73">
        <w:t xml:space="preserve">installs the lamp, which illuminates Room B284 when </w:t>
      </w:r>
      <w:r w:rsidR="000676E0" w:rsidRPr="00B50C73">
        <w:t>RAPUNZEL</w:t>
      </w:r>
      <w:r w:rsidR="006E4140" w:rsidRPr="00B50C73">
        <w:t xml:space="preserve"> or </w:t>
      </w:r>
      <w:r w:rsidR="000676E0" w:rsidRPr="00B50C73">
        <w:t>MOANA</w:t>
      </w:r>
      <w:r w:rsidR="006E4140" w:rsidRPr="00B50C73">
        <w:t xml:space="preserve"> toggles the main switch to reboot the basement.</w:t>
      </w:r>
    </w:p>
    <w:p w14:paraId="1B72EA12" w14:textId="53DA315F" w:rsidR="00162074" w:rsidRPr="00B50C73" w:rsidRDefault="00257A1A" w:rsidP="00692F50">
      <w:pPr>
        <w:pStyle w:val="Character"/>
      </w:pPr>
      <w:r w:rsidRPr="00B50C73">
        <w:t>ANNA</w:t>
      </w:r>
    </w:p>
    <w:p w14:paraId="228A6937" w14:textId="77777777" w:rsidR="00162074" w:rsidRPr="00B50C73" w:rsidRDefault="006E4140" w:rsidP="007E3170">
      <w:pPr>
        <w:pStyle w:val="Line"/>
      </w:pPr>
      <w:r w:rsidRPr="00B50C73">
        <w:t>It’s worth much more than thanks!</w:t>
      </w:r>
    </w:p>
    <w:p w14:paraId="32F3310F" w14:textId="29ABDA09" w:rsidR="00162074" w:rsidRPr="00B50C73" w:rsidRDefault="006E4140" w:rsidP="007E3170">
      <w:r w:rsidRPr="00B50C73">
        <w:t xml:space="preserve">Shouldering </w:t>
      </w:r>
      <w:r w:rsidR="000676E0" w:rsidRPr="00B50C73">
        <w:t>ANNA</w:t>
      </w:r>
      <w:r w:rsidRPr="00B50C73">
        <w:t xml:space="preserve">, </w:t>
      </w:r>
      <w:r w:rsidR="00534697" w:rsidRPr="00B50C73">
        <w:t>ANGELA</w:t>
      </w:r>
      <w:r w:rsidRPr="00B50C73">
        <w:t xml:space="preserve"> </w:t>
      </w:r>
      <w:r w:rsidR="00534697" w:rsidRPr="00B50C73">
        <w:t>CHAN</w:t>
      </w:r>
      <w:r w:rsidRPr="00B50C73">
        <w:t xml:space="preserve"> gathers </w:t>
      </w:r>
      <w:r w:rsidR="000465AF" w:rsidRPr="00B50C73">
        <w:t>their companions</w:t>
      </w:r>
      <w:r w:rsidRPr="00B50C73">
        <w:t xml:space="preserve"> to </w:t>
      </w:r>
      <w:r w:rsidR="00620864" w:rsidRPr="00B50C73">
        <w:t>—</w:t>
      </w:r>
    </w:p>
    <w:p w14:paraId="2C0D3290" w14:textId="38782BC7" w:rsidR="005A396C" w:rsidRPr="00B50C73" w:rsidRDefault="00291693" w:rsidP="001919B6">
      <w:pPr>
        <w:pStyle w:val="a"/>
      </w:pPr>
      <w:r w:rsidRPr="00B50C73">
        <w:t>INT. ROOM 1205, ORGANIZERS’ TOWER</w:t>
      </w:r>
      <w:r w:rsidR="00505B82" w:rsidRPr="00B50C73">
        <w:t xml:space="preserve"> </w:t>
      </w:r>
      <w:r w:rsidRPr="00B50C73">
        <w:t>— 23:45</w:t>
      </w:r>
    </w:p>
    <w:p w14:paraId="443566EC" w14:textId="3063361E" w:rsidR="00162074" w:rsidRPr="00B50C73" w:rsidRDefault="00D55255" w:rsidP="005A396C">
      <w:r w:rsidRPr="00B50C73">
        <w:t>In the room is</w:t>
      </w:r>
      <w:r w:rsidR="006E4140" w:rsidRPr="00B50C73">
        <w:t xml:space="preserve"> nobody but a clock indicating 23:23:23 and all other </w:t>
      </w:r>
      <w:r w:rsidR="00346E74" w:rsidRPr="00B50C73">
        <w:t>devices</w:t>
      </w:r>
      <w:r w:rsidR="006E4140" w:rsidRPr="00B50C73">
        <w:t xml:space="preserve"> normally functioning.</w:t>
      </w:r>
    </w:p>
    <w:p w14:paraId="4FBA4BDE" w14:textId="1B7C518F" w:rsidR="00162074" w:rsidRPr="00B50C73" w:rsidRDefault="00257A1A" w:rsidP="00692F50">
      <w:pPr>
        <w:pStyle w:val="Character"/>
      </w:pPr>
      <w:r w:rsidRPr="00B50C73">
        <w:t>POCAHONTAS</w:t>
      </w:r>
    </w:p>
    <w:p w14:paraId="38FD5F36" w14:textId="77777777" w:rsidR="00162074" w:rsidRPr="00B50C73" w:rsidRDefault="006E4140" w:rsidP="007E3170">
      <w:pPr>
        <w:pStyle w:val="Line"/>
      </w:pPr>
      <w:r w:rsidRPr="00B50C73">
        <w:t>On the table carved the first clue: Her Majesty of Nature lies in Explorers’ Petal.</w:t>
      </w:r>
    </w:p>
    <w:p w14:paraId="6B3A731B" w14:textId="5955DB52" w:rsidR="00162074" w:rsidRPr="00B50C73" w:rsidRDefault="00257A1A" w:rsidP="00692F50">
      <w:pPr>
        <w:pStyle w:val="Character"/>
      </w:pPr>
      <w:r w:rsidRPr="00B50C73">
        <w:t>TIANA</w:t>
      </w:r>
    </w:p>
    <w:p w14:paraId="3C5EC081" w14:textId="77777777" w:rsidR="00162074" w:rsidRPr="00B50C73" w:rsidRDefault="006E4140" w:rsidP="007E3170">
      <w:pPr>
        <w:pStyle w:val="Line"/>
      </w:pPr>
      <w:r w:rsidRPr="00B50C73">
        <w:t>ELEVEN PM — infers explorer Raya set initial host.</w:t>
      </w:r>
    </w:p>
    <w:p w14:paraId="1A0BEBB5" w14:textId="062D2259" w:rsidR="00162074" w:rsidRPr="00B50C73" w:rsidRDefault="00257A1A" w:rsidP="00692F50">
      <w:pPr>
        <w:pStyle w:val="Character"/>
      </w:pPr>
      <w:r w:rsidRPr="00B50C73">
        <w:t>MOANA</w:t>
      </w:r>
    </w:p>
    <w:p w14:paraId="565E463C" w14:textId="77777777" w:rsidR="00162074" w:rsidRPr="00B50C73" w:rsidRDefault="006E4140" w:rsidP="007E3170">
      <w:pPr>
        <w:pStyle w:val="Line"/>
      </w:pPr>
      <w:r w:rsidRPr="00B50C73">
        <w:t>First Real Master — she exploits an alley in Europe.</w:t>
      </w:r>
    </w:p>
    <w:p w14:paraId="79B95092" w14:textId="55AE7446" w:rsidR="00162074" w:rsidRPr="00B50C73" w:rsidRDefault="00257A1A" w:rsidP="00692F50">
      <w:pPr>
        <w:pStyle w:val="Character"/>
      </w:pPr>
      <w:r w:rsidRPr="00B50C73">
        <w:lastRenderedPageBreak/>
        <w:t>ANGELA CHAN</w:t>
      </w:r>
    </w:p>
    <w:p w14:paraId="5554FD01" w14:textId="7B4CF21A" w:rsidR="00162074" w:rsidRPr="00B50C73" w:rsidRDefault="006E4140" w:rsidP="007E3170">
      <w:pPr>
        <w:pStyle w:val="Line"/>
      </w:pPr>
      <w:r w:rsidRPr="00B50C73">
        <w:t>The</w:t>
      </w:r>
      <w:r w:rsidR="00273E08" w:rsidRPr="00B50C73">
        <w:t>se</w:t>
      </w:r>
      <w:r w:rsidRPr="00B50C73">
        <w:t xml:space="preserve"> would imply that she is in the Green Belt near Explorers’ Petal.</w:t>
      </w:r>
    </w:p>
    <w:p w14:paraId="387AF4E4" w14:textId="0E0FBDEE" w:rsidR="00162074" w:rsidRPr="00B50C73" w:rsidRDefault="00257A1A" w:rsidP="00692F50">
      <w:pPr>
        <w:pStyle w:val="Character"/>
      </w:pPr>
      <w:r w:rsidRPr="00B50C73">
        <w:t>ELSA</w:t>
      </w:r>
    </w:p>
    <w:p w14:paraId="6011AD63" w14:textId="2FAACC28" w:rsidR="00162074" w:rsidRPr="00B50C73" w:rsidRDefault="000714C7" w:rsidP="007E3170">
      <w:pPr>
        <w:pStyle w:val="Line"/>
      </w:pPr>
      <w:r w:rsidRPr="00B50C73">
        <w:t>And then</w:t>
      </w:r>
      <w:r w:rsidR="006E4140" w:rsidRPr="00B50C73">
        <w:t>?</w:t>
      </w:r>
    </w:p>
    <w:p w14:paraId="213591A6" w14:textId="6791DEF8" w:rsidR="00162074" w:rsidRPr="00B50C73" w:rsidRDefault="00257A1A" w:rsidP="00692F50">
      <w:pPr>
        <w:pStyle w:val="Character"/>
      </w:pPr>
      <w:r w:rsidRPr="00B50C73">
        <w:t>ANGELA CHAN</w:t>
      </w:r>
    </w:p>
    <w:p w14:paraId="1F214940" w14:textId="436FC484" w:rsidR="00162074" w:rsidRPr="00B50C73" w:rsidRDefault="006E4140" w:rsidP="007E3170">
      <w:pPr>
        <w:pStyle w:val="Line"/>
      </w:pPr>
      <w:r w:rsidRPr="00B50C73">
        <w:t>Raya will pass away at midnight if we don’t rescue her in time. (Rushing towards the Elevator, with camera following)</w:t>
      </w:r>
    </w:p>
    <w:p w14:paraId="5B03DBB7" w14:textId="77777777" w:rsidR="00162074" w:rsidRPr="00B50C73" w:rsidRDefault="006E4140" w:rsidP="007E3170">
      <w:r w:rsidRPr="00B50C73">
        <w:t>The elevator bell rings, with a light emitting from the elevator interior.</w:t>
      </w:r>
    </w:p>
    <w:p w14:paraId="3E10CF8D" w14:textId="39A7781C" w:rsidR="00162074" w:rsidRPr="00B50C73" w:rsidRDefault="00257A1A" w:rsidP="00692F50">
      <w:pPr>
        <w:pStyle w:val="Character"/>
      </w:pPr>
      <w:r w:rsidRPr="00B50C73">
        <w:t>ANGELA CHAN</w:t>
      </w:r>
    </w:p>
    <w:p w14:paraId="25F7266C" w14:textId="48AE6C59" w:rsidR="00162074" w:rsidRPr="00B50C73" w:rsidRDefault="006E4140" w:rsidP="007E3170">
      <w:pPr>
        <w:pStyle w:val="Line"/>
      </w:pPr>
      <w:r w:rsidRPr="00B50C73">
        <w:t xml:space="preserve">My sister </w:t>
      </w:r>
      <w:r w:rsidR="00176134" w:rsidRPr="00B50C73">
        <w:t>Adela</w:t>
      </w:r>
      <w:r w:rsidRPr="00B50C73">
        <w:t xml:space="preserve"> is in the first earth shelter of Explorers’ Petal with friends. Let’s meet there!</w:t>
      </w:r>
    </w:p>
    <w:p w14:paraId="1589BAAE" w14:textId="77777777" w:rsidR="00162074" w:rsidRPr="00B50C73" w:rsidRDefault="006E4140" w:rsidP="007E3170">
      <w:r w:rsidRPr="00B50C73">
        <w:t>The screen darkens.</w:t>
      </w:r>
    </w:p>
    <w:p w14:paraId="3F9CAA07" w14:textId="64586400" w:rsidR="008E0A19" w:rsidRPr="00B50C73" w:rsidRDefault="00291693" w:rsidP="001919B6">
      <w:pPr>
        <w:pStyle w:val="a"/>
      </w:pPr>
      <w:r w:rsidRPr="00B50C73">
        <w:t>EXT. SOUTH-OPENING GATE OF HOUSE E1, EXPLORERS’ PETAL</w:t>
      </w:r>
      <w:r w:rsidR="008E0A19" w:rsidRPr="00B50C73">
        <w:t xml:space="preserve"> — 23:</w:t>
      </w:r>
      <w:r w:rsidR="00B00A91" w:rsidRPr="00B50C73">
        <w:t>48</w:t>
      </w:r>
    </w:p>
    <w:p w14:paraId="16C5AD3C" w14:textId="1BD5403F" w:rsidR="00162074" w:rsidRPr="00B50C73" w:rsidRDefault="00291693" w:rsidP="008E0A19">
      <w:r w:rsidRPr="00B50C73">
        <w:t xml:space="preserve">ANGELA CHAN </w:t>
      </w:r>
      <w:r w:rsidR="00810FD0" w:rsidRPr="00B50C73">
        <w:t>triggers the doorbell</w:t>
      </w:r>
      <w:r w:rsidR="00BD5C16" w:rsidRPr="00B50C73">
        <w:t>.</w:t>
      </w:r>
    </w:p>
    <w:p w14:paraId="38938A20" w14:textId="1F058953" w:rsidR="00162074" w:rsidRPr="00B50C73" w:rsidRDefault="00257A1A" w:rsidP="00692F50">
      <w:pPr>
        <w:pStyle w:val="Character"/>
      </w:pPr>
      <w:r w:rsidRPr="00B50C73">
        <w:t>ANGELA CHAN</w:t>
      </w:r>
    </w:p>
    <w:p w14:paraId="0F26B15D" w14:textId="3FBD5359" w:rsidR="00162074" w:rsidRPr="00B50C73" w:rsidRDefault="0031359E" w:rsidP="007E3170">
      <w:pPr>
        <w:pStyle w:val="Line"/>
      </w:pPr>
      <w:r w:rsidRPr="00B50C73">
        <w:t>Anyone</w:t>
      </w:r>
      <w:r w:rsidR="006E4140" w:rsidRPr="00B50C73">
        <w:t>, please?</w:t>
      </w:r>
    </w:p>
    <w:p w14:paraId="36DD2F32" w14:textId="2A535720" w:rsidR="00162074" w:rsidRPr="00B50C73" w:rsidRDefault="000676E0" w:rsidP="007E3170">
      <w:r w:rsidRPr="00B50C73">
        <w:t>RAYA</w:t>
      </w:r>
      <w:r w:rsidR="007E5FA9" w:rsidRPr="00B50C73">
        <w:t xml:space="preserve"> bursts the door open</w:t>
      </w:r>
      <w:r w:rsidR="00673259" w:rsidRPr="00B50C73">
        <w:t xml:space="preserve"> from inside</w:t>
      </w:r>
      <w:r w:rsidR="006E4140" w:rsidRPr="00B50C73">
        <w:t>.</w:t>
      </w:r>
    </w:p>
    <w:p w14:paraId="5E684F0E" w14:textId="3CA5DF0D" w:rsidR="00162074" w:rsidRPr="00B50C73" w:rsidRDefault="00257A1A" w:rsidP="00692F50">
      <w:pPr>
        <w:pStyle w:val="Character"/>
      </w:pPr>
      <w:r w:rsidRPr="00B50C73">
        <w:t>RAYA</w:t>
      </w:r>
    </w:p>
    <w:p w14:paraId="62ADA746" w14:textId="77777777" w:rsidR="00162074" w:rsidRPr="00B50C73" w:rsidRDefault="006E4140" w:rsidP="007E3170">
      <w:pPr>
        <w:pStyle w:val="Line"/>
      </w:pPr>
      <w:r w:rsidRPr="00B50C73">
        <w:t>Where are my friends?</w:t>
      </w:r>
    </w:p>
    <w:p w14:paraId="3AF70471" w14:textId="6A7C2AA8" w:rsidR="00162074" w:rsidRPr="00B50C73" w:rsidRDefault="00257A1A" w:rsidP="00692F50">
      <w:pPr>
        <w:pStyle w:val="Character"/>
      </w:pPr>
      <w:r w:rsidRPr="00B50C73">
        <w:t>ANGELA CHAN</w:t>
      </w:r>
    </w:p>
    <w:p w14:paraId="31723EFD" w14:textId="3BBFBFDF" w:rsidR="00162074" w:rsidRPr="00B50C73" w:rsidRDefault="006E4140" w:rsidP="007E3170">
      <w:pPr>
        <w:pStyle w:val="Line"/>
      </w:pPr>
      <w:r w:rsidRPr="00B50C73">
        <w:t xml:space="preserve">I, </w:t>
      </w:r>
      <w:r w:rsidR="00176134" w:rsidRPr="00B50C73">
        <w:t>Angela</w:t>
      </w:r>
      <w:r w:rsidRPr="00B50C73">
        <w:t xml:space="preserve"> </w:t>
      </w:r>
      <w:r w:rsidR="00176134" w:rsidRPr="00B50C73">
        <w:t>Chan</w:t>
      </w:r>
      <w:r w:rsidRPr="00B50C73">
        <w:t xml:space="preserve">, presume they left for reunion with my sister </w:t>
      </w:r>
      <w:r w:rsidR="00176134" w:rsidRPr="00B50C73">
        <w:t>Adela</w:t>
      </w:r>
      <w:r w:rsidRPr="00B50C73">
        <w:t xml:space="preserve"> </w:t>
      </w:r>
      <w:r w:rsidR="00176134" w:rsidRPr="00B50C73">
        <w:t>Chan</w:t>
      </w:r>
      <w:r w:rsidRPr="00B50C73">
        <w:t xml:space="preserve"> </w:t>
      </w:r>
      <w:r w:rsidR="009B0DE5" w:rsidRPr="00B50C73">
        <w:t>Jr</w:t>
      </w:r>
      <w:r w:rsidRPr="00B50C73">
        <w:t>, Snow White, Cinderella, Aurora, Ariel, Belle and Jasmine.</w:t>
      </w:r>
    </w:p>
    <w:p w14:paraId="06E744E2" w14:textId="7E1A85A6" w:rsidR="00162074" w:rsidRPr="00B50C73" w:rsidRDefault="00257A1A" w:rsidP="00692F50">
      <w:pPr>
        <w:pStyle w:val="Character"/>
      </w:pPr>
      <w:r w:rsidRPr="00B50C73">
        <w:t>RAYA</w:t>
      </w:r>
    </w:p>
    <w:p w14:paraId="714A44D3" w14:textId="77777777" w:rsidR="00162074" w:rsidRPr="00B50C73" w:rsidRDefault="006E4140" w:rsidP="007E3170">
      <w:pPr>
        <w:pStyle w:val="Line"/>
      </w:pPr>
      <w:r w:rsidRPr="00B50C73">
        <w:t>Let’s go!</w:t>
      </w:r>
    </w:p>
    <w:p w14:paraId="493F51BB" w14:textId="048A046B" w:rsidR="00162074" w:rsidRPr="00B50C73" w:rsidRDefault="000676E0" w:rsidP="007E3170">
      <w:r w:rsidRPr="00B50C73">
        <w:t>AGENT V</w:t>
      </w:r>
      <w:r w:rsidR="006E4140" w:rsidRPr="00B50C73">
        <w:t xml:space="preserve"> emerge</w:t>
      </w:r>
      <w:r w:rsidR="001273E1" w:rsidRPr="00B50C73">
        <w:t>s</w:t>
      </w:r>
      <w:r w:rsidR="006E4140" w:rsidRPr="00B50C73">
        <w:t xml:space="preserve"> from the interior and </w:t>
      </w:r>
      <w:r w:rsidR="008D6888" w:rsidRPr="00B50C73">
        <w:t>paces eastward</w:t>
      </w:r>
      <w:r w:rsidR="006E4140" w:rsidRPr="00B50C73">
        <w:t xml:space="preserve"> along with </w:t>
      </w:r>
      <w:r w:rsidRPr="00B50C73">
        <w:t>RAYA</w:t>
      </w:r>
      <w:r w:rsidR="008D6888" w:rsidRPr="00B50C73">
        <w:t xml:space="preserve"> and ANGELA CHAN</w:t>
      </w:r>
      <w:r w:rsidR="00CE7C4D" w:rsidRPr="00B50C73">
        <w:rPr>
          <w:rFonts w:hint="eastAsia"/>
          <w:lang w:eastAsia="zh-TW"/>
        </w:rPr>
        <w:t>.</w:t>
      </w:r>
      <w:r w:rsidR="00CE7C4D" w:rsidRPr="00B50C73">
        <w:rPr>
          <w:lang w:eastAsia="zh-TW"/>
        </w:rPr>
        <w:t xml:space="preserve"> </w:t>
      </w:r>
      <w:r w:rsidR="006E4140" w:rsidRPr="00B50C73">
        <w:t>The screen blacks out</w:t>
      </w:r>
      <w:r w:rsidR="008D6888" w:rsidRPr="00B50C73">
        <w:t xml:space="preserve"> with all lights off</w:t>
      </w:r>
      <w:r w:rsidR="006E4140" w:rsidRPr="00B50C73">
        <w:t>.</w:t>
      </w:r>
    </w:p>
    <w:p w14:paraId="1D2F4F2C" w14:textId="77777777" w:rsidR="00162074" w:rsidRPr="00B50C73" w:rsidRDefault="006E4140" w:rsidP="007E3170">
      <w:pPr>
        <w:pStyle w:val="ae"/>
      </w:pPr>
      <w:r w:rsidRPr="00B50C73">
        <w:t>— MVSICA INTERACTA —</w:t>
      </w:r>
      <w:bookmarkStart w:id="25" w:name="_Toc80735946"/>
      <w:r w:rsidRPr="00B50C73">
        <w:br w:type="page"/>
      </w:r>
    </w:p>
    <w:p w14:paraId="3AFD1577" w14:textId="77777777" w:rsidR="00162074" w:rsidRPr="00B50C73" w:rsidRDefault="006E4140" w:rsidP="007E3170">
      <w:pPr>
        <w:pStyle w:val="1"/>
      </w:pPr>
      <w:bookmarkStart w:id="26" w:name="_Toc121811739"/>
      <w:r w:rsidRPr="00B50C73">
        <w:lastRenderedPageBreak/>
        <w:t xml:space="preserve">Part 3. Spark of </w:t>
      </w:r>
      <w:bookmarkEnd w:id="25"/>
      <w:r w:rsidRPr="00B50C73">
        <w:t>Hope</w:t>
      </w:r>
      <w:bookmarkEnd w:id="26"/>
      <w:r w:rsidRPr="00B50C73">
        <w:t xml:space="preserve"> </w:t>
      </w:r>
    </w:p>
    <w:p w14:paraId="7EBF71AF" w14:textId="0DDDEB4A" w:rsidR="00F413B2" w:rsidRPr="00B50C73" w:rsidRDefault="00291693" w:rsidP="001919B6">
      <w:pPr>
        <w:pStyle w:val="a"/>
      </w:pPr>
      <w:r w:rsidRPr="00B50C73">
        <w:t>EXT. DREAMERS’ POINT — 00:00</w:t>
      </w:r>
    </w:p>
    <w:p w14:paraId="54D071F4" w14:textId="13E4B072" w:rsidR="00162074" w:rsidRPr="00B50C73" w:rsidRDefault="006E4140" w:rsidP="00F413B2">
      <w:r w:rsidRPr="00B50C73">
        <w:t xml:space="preserve">Sitting aside from the Statue to the </w:t>
      </w:r>
      <w:r w:rsidR="00B0635F" w:rsidRPr="00B50C73">
        <w:t xml:space="preserve">slightly glowing </w:t>
      </w:r>
      <w:r w:rsidRPr="00B50C73">
        <w:t xml:space="preserve">Wishing Tree, </w:t>
      </w:r>
      <w:r w:rsidR="00534697" w:rsidRPr="00B50C73">
        <w:t>ADELA</w:t>
      </w:r>
      <w:r w:rsidRPr="00B50C73">
        <w:t xml:space="preserve"> </w:t>
      </w:r>
      <w:r w:rsidR="004E4B6D" w:rsidRPr="00B50C73">
        <w:t xml:space="preserve">and ANGELA </w:t>
      </w:r>
      <w:r w:rsidR="00534697" w:rsidRPr="00B50C73">
        <w:t>CHAN</w:t>
      </w:r>
      <w:r w:rsidR="004E4B6D" w:rsidRPr="00B50C73">
        <w:t>,</w:t>
      </w:r>
      <w:r w:rsidR="00254E3E" w:rsidRPr="00B50C73">
        <w:t xml:space="preserve"> </w:t>
      </w:r>
      <w:r w:rsidR="00CC3747" w:rsidRPr="00B50C73">
        <w:t xml:space="preserve">the </w:t>
      </w:r>
      <w:r w:rsidR="00254E3E" w:rsidRPr="00B50C73">
        <w:t>princesses</w:t>
      </w:r>
      <w:r w:rsidRPr="00B50C73">
        <w:t xml:space="preserve"> </w:t>
      </w:r>
      <w:r w:rsidR="004E4B6D" w:rsidRPr="00B50C73">
        <w:t xml:space="preserve">and queens </w:t>
      </w:r>
      <w:r w:rsidRPr="00B50C73">
        <w:t>watch the New Year countdown fireworks rising higher and higher from the Orlando Chinatown, sharing their remaining delicacies with each other.</w:t>
      </w:r>
    </w:p>
    <w:p w14:paraId="5BB09227" w14:textId="4E63129D" w:rsidR="00162074" w:rsidRPr="00B50C73" w:rsidRDefault="00257A1A" w:rsidP="00692F50">
      <w:pPr>
        <w:pStyle w:val="Character"/>
      </w:pPr>
      <w:r w:rsidRPr="00B50C73">
        <w:t>ANGELA CHAN</w:t>
      </w:r>
    </w:p>
    <w:p w14:paraId="1FE3CD51" w14:textId="39BFC231" w:rsidR="00162074" w:rsidRPr="00B50C73" w:rsidRDefault="006E4140" w:rsidP="007E3170">
      <w:pPr>
        <w:pStyle w:val="Line"/>
      </w:pPr>
      <w:r w:rsidRPr="00B50C73">
        <w:t xml:space="preserve">Happy New Year! What did you dream yesternight, </w:t>
      </w:r>
      <w:r w:rsidR="00176134" w:rsidRPr="00B50C73">
        <w:t>Adela</w:t>
      </w:r>
      <w:r w:rsidRPr="00B50C73">
        <w:t xml:space="preserve"> and the princesses?</w:t>
      </w:r>
    </w:p>
    <w:p w14:paraId="01486C87" w14:textId="3E40E799" w:rsidR="00162074" w:rsidRPr="00B50C73" w:rsidRDefault="00257A1A" w:rsidP="00692F50">
      <w:pPr>
        <w:pStyle w:val="Character"/>
      </w:pPr>
      <w:r w:rsidRPr="00B50C73">
        <w:t xml:space="preserve">ADELA CHAN </w:t>
      </w:r>
      <w:r w:rsidR="005605FE">
        <w:t>JR</w:t>
      </w:r>
    </w:p>
    <w:p w14:paraId="52783130" w14:textId="5BCE501C" w:rsidR="00162074" w:rsidRPr="00B50C73" w:rsidRDefault="006E4140" w:rsidP="007E3170">
      <w:pPr>
        <w:pStyle w:val="Line"/>
      </w:pPr>
      <w:r w:rsidRPr="00B50C73">
        <w:t xml:space="preserve">Happy New Year! I dreamt of the flourishing </w:t>
      </w:r>
      <w:r w:rsidR="00754FF7" w:rsidRPr="00B50C73">
        <w:t>EPCOT</w:t>
      </w:r>
      <w:r w:rsidRPr="00B50C73">
        <w:t xml:space="preserve"> with flowers nourishing people’s eyes, wild birds singing and trees refreshing the air!</w:t>
      </w:r>
    </w:p>
    <w:p w14:paraId="6803D67A" w14:textId="77777777" w:rsidR="00162074" w:rsidRPr="00B50C73" w:rsidRDefault="006E4140" w:rsidP="004C24E6">
      <w:r w:rsidRPr="00B50C73">
        <w:t>Sounds of explosion. Orlando Chinatown raises fireworks featuring Mickey and Minnie Mouse, higher than the countdown fireworks.</w:t>
      </w:r>
    </w:p>
    <w:p w14:paraId="7647FC08" w14:textId="52099E6C" w:rsidR="00162074" w:rsidRPr="00B50C73" w:rsidRDefault="00257A1A" w:rsidP="00692F50">
      <w:pPr>
        <w:pStyle w:val="Character"/>
      </w:pPr>
      <w:r w:rsidRPr="00B50C73">
        <w:t>SNOW WHITE</w:t>
      </w:r>
    </w:p>
    <w:p w14:paraId="429CA675" w14:textId="7D8737BB" w:rsidR="00162074" w:rsidRPr="00B50C73" w:rsidRDefault="006A7B2A" w:rsidP="007E3170">
      <w:pPr>
        <w:pStyle w:val="Line"/>
      </w:pPr>
      <w:r w:rsidRPr="00B50C73">
        <w:t>The</w:t>
      </w:r>
      <w:r w:rsidR="006E4140" w:rsidRPr="00B50C73">
        <w:t xml:space="preserve"> Evil Queen leave her reigning island for the arrestment in the nearest continent.</w:t>
      </w:r>
    </w:p>
    <w:p w14:paraId="0EAAB18C" w14:textId="7723F8AB" w:rsidR="00162074" w:rsidRPr="00B50C73" w:rsidRDefault="00257A1A" w:rsidP="00692F50">
      <w:pPr>
        <w:pStyle w:val="Character"/>
      </w:pPr>
      <w:r w:rsidRPr="00B50C73">
        <w:t>CINDERELLA</w:t>
      </w:r>
    </w:p>
    <w:p w14:paraId="4569EF92" w14:textId="3949400D" w:rsidR="00162074" w:rsidRPr="00B50C73" w:rsidRDefault="006E4140" w:rsidP="007E3170">
      <w:pPr>
        <w:pStyle w:val="Line"/>
      </w:pPr>
      <w:r w:rsidRPr="00B50C73">
        <w:t>No one live in slums or ghettos, all of which are extinct and replaced by Neo-futuristic precincts of towers and malls.</w:t>
      </w:r>
    </w:p>
    <w:p w14:paraId="0C189839" w14:textId="4ADB484D" w:rsidR="00162074" w:rsidRPr="00B50C73" w:rsidRDefault="00257A1A" w:rsidP="00692F50">
      <w:pPr>
        <w:pStyle w:val="Character"/>
      </w:pPr>
      <w:r w:rsidRPr="00B50C73">
        <w:t>AURORA</w:t>
      </w:r>
    </w:p>
    <w:p w14:paraId="26947091" w14:textId="0B28954F" w:rsidR="00162074" w:rsidRPr="00B50C73" w:rsidRDefault="006E4140" w:rsidP="007E3170">
      <w:pPr>
        <w:pStyle w:val="Line"/>
      </w:pPr>
      <w:r w:rsidRPr="00B50C73">
        <w:t xml:space="preserve">Fauna and </w:t>
      </w:r>
      <w:r w:rsidR="00FE6A63" w:rsidRPr="00B50C73">
        <w:t>F</w:t>
      </w:r>
      <w:r w:rsidRPr="00B50C73">
        <w:t xml:space="preserve">lora reunion, with </w:t>
      </w:r>
      <w:r w:rsidR="008220E9" w:rsidRPr="00B50C73">
        <w:t xml:space="preserve">Merryweather </w:t>
      </w:r>
      <w:r w:rsidRPr="00B50C73">
        <w:t>continuously blessing us</w:t>
      </w:r>
      <w:r w:rsidR="008220E9" w:rsidRPr="00B50C73">
        <w:t xml:space="preserve"> a</w:t>
      </w:r>
      <w:r w:rsidR="006A7B2A" w:rsidRPr="00B50C73">
        <w:t>gainst the</w:t>
      </w:r>
      <w:r w:rsidR="008220E9" w:rsidRPr="00B50C73">
        <w:t xml:space="preserve"> Maleficent untied tastes</w:t>
      </w:r>
      <w:r w:rsidRPr="00B50C73">
        <w:t>!</w:t>
      </w:r>
    </w:p>
    <w:p w14:paraId="27AF2473" w14:textId="79ECCD40" w:rsidR="00162074" w:rsidRPr="00B50C73" w:rsidRDefault="00257A1A" w:rsidP="00692F50">
      <w:pPr>
        <w:pStyle w:val="Character"/>
      </w:pPr>
      <w:r w:rsidRPr="00B50C73">
        <w:t>ARIEL</w:t>
      </w:r>
    </w:p>
    <w:p w14:paraId="051604FB" w14:textId="77777777" w:rsidR="00162074" w:rsidRPr="00B50C73" w:rsidRDefault="006E4140" w:rsidP="007E3170">
      <w:pPr>
        <w:pStyle w:val="Line"/>
      </w:pPr>
      <w:r w:rsidRPr="00B50C73">
        <w:t>The ocean will be so clear that fish, turtles, whales and dolphins can watch each other in 30 yards with coral reefs growing splendor and every ocean life producing sustainability!</w:t>
      </w:r>
    </w:p>
    <w:p w14:paraId="38C9C350" w14:textId="5AAA39A7" w:rsidR="00162074" w:rsidRPr="00B50C73" w:rsidRDefault="00257A1A" w:rsidP="00692F50">
      <w:pPr>
        <w:pStyle w:val="Character"/>
      </w:pPr>
      <w:r w:rsidRPr="00B50C73">
        <w:t>BELLE</w:t>
      </w:r>
    </w:p>
    <w:p w14:paraId="2F569B65" w14:textId="77777777" w:rsidR="00162074" w:rsidRPr="00B50C73" w:rsidRDefault="006E4140" w:rsidP="007E3170">
      <w:pPr>
        <w:pStyle w:val="Line"/>
      </w:pPr>
      <w:r w:rsidRPr="00B50C73">
        <w:t xml:space="preserve">Beasts will be our friends forever instead of foes, with major tangible and intangible cultural heritages delicately and elegantly protected for </w:t>
      </w:r>
      <w:r w:rsidRPr="00B50C73">
        <w:lastRenderedPageBreak/>
        <w:t>creative transformations and innovative developments.</w:t>
      </w:r>
    </w:p>
    <w:p w14:paraId="28944889" w14:textId="3FB487F5" w:rsidR="00162074" w:rsidRPr="00B50C73" w:rsidRDefault="00257A1A" w:rsidP="00692F50">
      <w:pPr>
        <w:pStyle w:val="Character"/>
      </w:pPr>
      <w:r w:rsidRPr="00B50C73">
        <w:t>JASMINE</w:t>
      </w:r>
    </w:p>
    <w:p w14:paraId="5BAF7740" w14:textId="1EDC7778" w:rsidR="00162074" w:rsidRPr="00B50C73" w:rsidRDefault="006E4140" w:rsidP="007E3170">
      <w:pPr>
        <w:pStyle w:val="Line"/>
      </w:pPr>
      <w:r w:rsidRPr="00B50C73">
        <w:t xml:space="preserve">Deserts grow forests and communities, discriminatory governments collapse, </w:t>
      </w:r>
      <w:r w:rsidR="00552F76" w:rsidRPr="00B50C73">
        <w:t>where</w:t>
      </w:r>
      <w:r w:rsidRPr="00B50C73">
        <w:t xml:space="preserve"> </w:t>
      </w:r>
      <w:r w:rsidR="00552F76" w:rsidRPr="00B50C73">
        <w:t xml:space="preserve">safe </w:t>
      </w:r>
      <w:r w:rsidR="00771D09" w:rsidRPr="00B50C73">
        <w:t xml:space="preserve">food </w:t>
      </w:r>
      <w:r w:rsidR="00552F76" w:rsidRPr="00B50C73">
        <w:t xml:space="preserve">and </w:t>
      </w:r>
      <w:r w:rsidR="00771D09" w:rsidRPr="00B50C73">
        <w:t>drinking water</w:t>
      </w:r>
      <w:r w:rsidR="00552F76" w:rsidRPr="00B50C73">
        <w:t xml:space="preserve"> are easily accessed by everyone</w:t>
      </w:r>
      <w:r w:rsidRPr="00B50C73">
        <w:t>.</w:t>
      </w:r>
    </w:p>
    <w:p w14:paraId="757EB707" w14:textId="72DB76E5" w:rsidR="00162074" w:rsidRPr="00B50C73" w:rsidRDefault="00257A1A" w:rsidP="00692F50">
      <w:pPr>
        <w:pStyle w:val="Character"/>
      </w:pPr>
      <w:r w:rsidRPr="00B50C73">
        <w:t>ANGELA CHAN</w:t>
      </w:r>
    </w:p>
    <w:p w14:paraId="19406D26" w14:textId="77777777" w:rsidR="00162074" w:rsidRPr="00B50C73" w:rsidRDefault="006E4140" w:rsidP="007E3170">
      <w:pPr>
        <w:pStyle w:val="Line"/>
      </w:pPr>
      <w:r w:rsidRPr="00B50C73">
        <w:t>Well. Let’s accomplish them in the New Year!</w:t>
      </w:r>
    </w:p>
    <w:p w14:paraId="34C949DC" w14:textId="7F4B506B" w:rsidR="00D3299B" w:rsidRPr="00B50C73" w:rsidRDefault="006E4140" w:rsidP="001F7958">
      <w:r w:rsidRPr="00B50C73">
        <w:t>Camera flicks, and the photograph flips to the other side</w:t>
      </w:r>
      <w:r w:rsidR="00B92C9C" w:rsidRPr="00B50C73">
        <w:t>.</w:t>
      </w:r>
    </w:p>
    <w:p w14:paraId="64934DA7" w14:textId="388F7AA7" w:rsidR="00162074" w:rsidRPr="00B50C73" w:rsidRDefault="00257A1A" w:rsidP="00692F50">
      <w:pPr>
        <w:pStyle w:val="Character"/>
      </w:pPr>
      <w:r w:rsidRPr="00B50C73">
        <w:t>POCAHONTAS (SING)</w:t>
      </w:r>
    </w:p>
    <w:p w14:paraId="0216E25A" w14:textId="77777777" w:rsidR="00162074" w:rsidRPr="00B50C73" w:rsidRDefault="006E4140" w:rsidP="007E3170">
      <w:pPr>
        <w:pStyle w:val="Line"/>
      </w:pPr>
      <w:r w:rsidRPr="00B50C73">
        <w:t>Where does the heaven and earth congregate?</w:t>
      </w:r>
    </w:p>
    <w:p w14:paraId="42F652A3" w14:textId="77777777" w:rsidR="00162074" w:rsidRPr="00B50C73" w:rsidRDefault="006E4140" w:rsidP="007E3170">
      <w:pPr>
        <w:pStyle w:val="Line"/>
      </w:pPr>
      <w:r w:rsidRPr="00B50C73">
        <w:t>Where do the twelve regions go separate?</w:t>
      </w:r>
    </w:p>
    <w:p w14:paraId="7ECD1D0B" w14:textId="190A7DA6" w:rsidR="00162074" w:rsidRPr="00B50C73" w:rsidRDefault="00257A1A" w:rsidP="00692F50">
      <w:pPr>
        <w:pStyle w:val="Character"/>
      </w:pPr>
      <w:r w:rsidRPr="00B50C73">
        <w:t>MULAN (SING)</w:t>
      </w:r>
    </w:p>
    <w:p w14:paraId="1DE01A12" w14:textId="77777777" w:rsidR="00162074" w:rsidRPr="00B50C73" w:rsidRDefault="006E4140" w:rsidP="007E3170">
      <w:pPr>
        <w:pStyle w:val="Line"/>
      </w:pPr>
      <w:r w:rsidRPr="00B50C73">
        <w:t>What is the sun and moon belonging to?</w:t>
      </w:r>
    </w:p>
    <w:p w14:paraId="3954EDBF" w14:textId="77777777" w:rsidR="00162074" w:rsidRPr="00B50C73" w:rsidRDefault="006E4140" w:rsidP="007E3170">
      <w:pPr>
        <w:pStyle w:val="Line"/>
      </w:pPr>
      <w:r w:rsidRPr="00B50C73">
        <w:t>Where do the stars and planets expose due?</w:t>
      </w:r>
    </w:p>
    <w:p w14:paraId="0A317DA0" w14:textId="3CF5508A" w:rsidR="00162074" w:rsidRPr="00B50C73" w:rsidRDefault="00257A1A" w:rsidP="00692F50">
      <w:pPr>
        <w:pStyle w:val="Character"/>
      </w:pPr>
      <w:r w:rsidRPr="00B50C73">
        <w:t>TIANA (SING)</w:t>
      </w:r>
    </w:p>
    <w:p w14:paraId="27AD104F" w14:textId="77777777" w:rsidR="00162074" w:rsidRPr="00B50C73" w:rsidRDefault="006E4140" w:rsidP="007E3170">
      <w:pPr>
        <w:pStyle w:val="Line"/>
      </w:pPr>
      <w:r w:rsidRPr="00B50C73">
        <w:t>Rising from day to day in orient,</w:t>
      </w:r>
    </w:p>
    <w:p w14:paraId="35576E7B" w14:textId="77777777" w:rsidR="00162074" w:rsidRPr="00B50C73" w:rsidRDefault="006E4140" w:rsidP="007E3170">
      <w:pPr>
        <w:pStyle w:val="Line"/>
      </w:pPr>
      <w:r w:rsidRPr="00B50C73">
        <w:t>And always arriving at occident,</w:t>
      </w:r>
    </w:p>
    <w:p w14:paraId="76363EF8" w14:textId="5AD9A417" w:rsidR="00162074" w:rsidRPr="00B50C73" w:rsidRDefault="00257A1A" w:rsidP="00692F50">
      <w:pPr>
        <w:pStyle w:val="Character"/>
      </w:pPr>
      <w:r w:rsidRPr="00B50C73">
        <w:t>RAPUNZEL (SING)</w:t>
      </w:r>
    </w:p>
    <w:p w14:paraId="1A1AAB94" w14:textId="77777777" w:rsidR="00162074" w:rsidRPr="00B50C73" w:rsidRDefault="006E4140" w:rsidP="007E3170">
      <w:pPr>
        <w:pStyle w:val="Line"/>
      </w:pPr>
      <w:r w:rsidRPr="00B50C73">
        <w:t xml:space="preserve">From the crack of first light to the nightfall, </w:t>
      </w:r>
    </w:p>
    <w:p w14:paraId="0C350D6F" w14:textId="77777777" w:rsidR="00162074" w:rsidRPr="00B50C73" w:rsidRDefault="006E4140" w:rsidP="007E3170">
      <w:pPr>
        <w:pStyle w:val="Line"/>
      </w:pPr>
      <w:r w:rsidRPr="00B50C73">
        <w:t>How many leagues does the Sun tour for all?</w:t>
      </w:r>
    </w:p>
    <w:p w14:paraId="6A51056F" w14:textId="558DBEB1" w:rsidR="00162074" w:rsidRPr="00B50C73" w:rsidRDefault="00257A1A" w:rsidP="00692F50">
      <w:pPr>
        <w:pStyle w:val="Character"/>
      </w:pPr>
      <w:r w:rsidRPr="00B50C73">
        <w:t>MERIDA (SING)</w:t>
      </w:r>
    </w:p>
    <w:p w14:paraId="414A504F" w14:textId="77777777" w:rsidR="00162074" w:rsidRPr="00B50C73" w:rsidRDefault="006E4140" w:rsidP="007E3170">
      <w:pPr>
        <w:pStyle w:val="Line"/>
      </w:pPr>
      <w:r w:rsidRPr="00B50C73">
        <w:t>Where comes the integrity of the Moon?</w:t>
      </w:r>
    </w:p>
    <w:p w14:paraId="5AF7D07F" w14:textId="77777777" w:rsidR="00162074" w:rsidRPr="00B50C73" w:rsidRDefault="006E4140" w:rsidP="007E3170">
      <w:pPr>
        <w:pStyle w:val="Line"/>
      </w:pPr>
      <w:r w:rsidRPr="00B50C73">
        <w:t>As it retains after its decay soon?</w:t>
      </w:r>
    </w:p>
    <w:p w14:paraId="70068441" w14:textId="09CA5B02" w:rsidR="00162074" w:rsidRPr="00B50C73" w:rsidRDefault="00257A1A" w:rsidP="00692F50">
      <w:pPr>
        <w:pStyle w:val="Character"/>
      </w:pPr>
      <w:r w:rsidRPr="00B50C73">
        <w:t>ELSA (SING)</w:t>
      </w:r>
    </w:p>
    <w:p w14:paraId="450CB5F0" w14:textId="77777777" w:rsidR="00162074" w:rsidRPr="00B50C73" w:rsidRDefault="006E4140" w:rsidP="007E3170">
      <w:pPr>
        <w:pStyle w:val="Line"/>
      </w:pPr>
      <w:r w:rsidRPr="00B50C73">
        <w:t>What yields the gloominess on its figure?</w:t>
      </w:r>
    </w:p>
    <w:p w14:paraId="13AC89A3" w14:textId="77777777" w:rsidR="00162074" w:rsidRPr="00B50C73" w:rsidRDefault="006E4140" w:rsidP="007E3170">
      <w:pPr>
        <w:pStyle w:val="Line"/>
      </w:pPr>
      <w:r w:rsidRPr="00B50C73">
        <w:t>With a rabbit hidden in its center?</w:t>
      </w:r>
    </w:p>
    <w:p w14:paraId="5D28F6B3" w14:textId="5E55D925" w:rsidR="00162074" w:rsidRPr="00B50C73" w:rsidRDefault="00257A1A" w:rsidP="00692F50">
      <w:pPr>
        <w:pStyle w:val="Character"/>
      </w:pPr>
      <w:r w:rsidRPr="00B50C73">
        <w:t>ANNA (SING)</w:t>
      </w:r>
    </w:p>
    <w:p w14:paraId="078D0B9F" w14:textId="77777777" w:rsidR="00162074" w:rsidRPr="00B50C73" w:rsidRDefault="006E4140" w:rsidP="007E3170">
      <w:pPr>
        <w:pStyle w:val="Line"/>
      </w:pPr>
      <w:r w:rsidRPr="00B50C73">
        <w:t>O, the primitive goddess has vigor,</w:t>
      </w:r>
    </w:p>
    <w:p w14:paraId="49037707" w14:textId="77777777" w:rsidR="00162074" w:rsidRPr="00B50C73" w:rsidRDefault="006E4140" w:rsidP="007E3170">
      <w:pPr>
        <w:pStyle w:val="Line"/>
      </w:pPr>
      <w:r w:rsidRPr="00B50C73">
        <w:t>Or why has she been nine children’s venter?</w:t>
      </w:r>
    </w:p>
    <w:p w14:paraId="24FA1E16" w14:textId="4E8979B6" w:rsidR="00162074" w:rsidRPr="00B50C73" w:rsidRDefault="00257A1A" w:rsidP="00692F50">
      <w:pPr>
        <w:pStyle w:val="Character"/>
      </w:pPr>
      <w:r w:rsidRPr="00B50C73">
        <w:t>MOANA (SING)</w:t>
      </w:r>
    </w:p>
    <w:p w14:paraId="2A6103F7" w14:textId="77777777" w:rsidR="00162074" w:rsidRPr="00B50C73" w:rsidRDefault="006E4140" w:rsidP="007E3170">
      <w:pPr>
        <w:pStyle w:val="Line"/>
      </w:pPr>
      <w:r w:rsidRPr="00B50C73">
        <w:t>Where did the pandemic carrier abscond?</w:t>
      </w:r>
    </w:p>
    <w:p w14:paraId="66E1E9A1" w14:textId="77777777" w:rsidR="00162074" w:rsidRPr="00B50C73" w:rsidRDefault="006E4140" w:rsidP="007E3170">
      <w:pPr>
        <w:pStyle w:val="Line"/>
      </w:pPr>
      <w:r w:rsidRPr="00B50C73">
        <w:lastRenderedPageBreak/>
        <w:t>Where has the auspiciousness and peace spawned?</w:t>
      </w:r>
    </w:p>
    <w:p w14:paraId="03CCA999" w14:textId="6694507A" w:rsidR="00162074" w:rsidRPr="00B50C73" w:rsidRDefault="00257A1A" w:rsidP="00692F50">
      <w:pPr>
        <w:pStyle w:val="Character"/>
      </w:pPr>
      <w:r w:rsidRPr="00B50C73">
        <w:t>RAYA (SING)</w:t>
      </w:r>
    </w:p>
    <w:p w14:paraId="5D92F978" w14:textId="77777777" w:rsidR="00162074" w:rsidRPr="00B50C73" w:rsidRDefault="006E4140" w:rsidP="007E3170">
      <w:pPr>
        <w:pStyle w:val="Line"/>
      </w:pPr>
      <w:r w:rsidRPr="00B50C73">
        <w:t>What’s closed so that darkness fills in the world?</w:t>
      </w:r>
    </w:p>
    <w:p w14:paraId="6A7954D8" w14:textId="77777777" w:rsidR="00162074" w:rsidRPr="00B50C73" w:rsidRDefault="006E4140" w:rsidP="007E3170">
      <w:pPr>
        <w:pStyle w:val="Line"/>
      </w:pPr>
      <w:r w:rsidRPr="00B50C73">
        <w:t>And what opens so that light will emerge?</w:t>
      </w:r>
    </w:p>
    <w:p w14:paraId="4BB8E405" w14:textId="74526AEB" w:rsidR="00162074" w:rsidRPr="00B50C73" w:rsidRDefault="00257A1A" w:rsidP="00692F50">
      <w:pPr>
        <w:pStyle w:val="Character"/>
      </w:pPr>
      <w:r w:rsidRPr="00B50C73">
        <w:t>AGENT V (SING)</w:t>
      </w:r>
    </w:p>
    <w:p w14:paraId="0F106FD5" w14:textId="77777777" w:rsidR="00162074" w:rsidRPr="00B50C73" w:rsidRDefault="006E4140" w:rsidP="007E3170">
      <w:pPr>
        <w:pStyle w:val="Line"/>
      </w:pPr>
      <w:r w:rsidRPr="00B50C73">
        <w:t>Before the crocodile raise its head uncurled,</w:t>
      </w:r>
    </w:p>
    <w:p w14:paraId="049EF3F5" w14:textId="77777777" w:rsidR="00162074" w:rsidRPr="00B50C73" w:rsidRDefault="006E4140" w:rsidP="007E3170">
      <w:pPr>
        <w:pStyle w:val="Line"/>
      </w:pPr>
      <w:r w:rsidRPr="00B50C73">
        <w:t>Where hid the spirit of Sun set to surge?</w:t>
      </w:r>
    </w:p>
    <w:p w14:paraId="7D4F603C" w14:textId="24AEB5FD" w:rsidR="001F7958" w:rsidRPr="00B50C73" w:rsidRDefault="001F7958" w:rsidP="001F7958">
      <w:pPr>
        <w:pStyle w:val="a"/>
      </w:pPr>
      <w:r w:rsidRPr="00B50C73">
        <w:t xml:space="preserve">EXT. </w:t>
      </w:r>
      <w:r w:rsidR="00761237" w:rsidRPr="00B50C73">
        <w:t>WORLD SHOWCASE</w:t>
      </w:r>
      <w:r w:rsidRPr="00B50C73">
        <w:t xml:space="preserve"> LAGOON</w:t>
      </w:r>
      <w:r w:rsidR="00D31F12" w:rsidRPr="00B50C73">
        <w:t xml:space="preserve"> — 00:07</w:t>
      </w:r>
    </w:p>
    <w:p w14:paraId="6101AC9C" w14:textId="07590632" w:rsidR="00162074" w:rsidRPr="00B50C73" w:rsidRDefault="006E4140" w:rsidP="007E3170">
      <w:r w:rsidRPr="00B50C73">
        <w:t>Six black figures drop into the Lagoon, where another firework rises.</w:t>
      </w:r>
    </w:p>
    <w:p w14:paraId="1847B5C4" w14:textId="69D30726" w:rsidR="00162074" w:rsidRPr="00B50C73" w:rsidRDefault="00D31F12" w:rsidP="00692F50">
      <w:pPr>
        <w:pStyle w:val="Character"/>
      </w:pPr>
      <w:r w:rsidRPr="00B50C73">
        <w:t>(</w:t>
      </w:r>
      <w:r w:rsidR="00257A1A" w:rsidRPr="00B50C73">
        <w:t xml:space="preserve">ADELA CHAN </w:t>
      </w:r>
      <w:r w:rsidR="005605FE">
        <w:t>JR</w:t>
      </w:r>
      <w:r w:rsidRPr="00B50C73">
        <w:t>)</w:t>
      </w:r>
    </w:p>
    <w:p w14:paraId="1214D28F" w14:textId="39DAC957" w:rsidR="00162074" w:rsidRPr="00B50C73" w:rsidRDefault="00245660" w:rsidP="007E3170">
      <w:pPr>
        <w:pStyle w:val="Line"/>
      </w:pPr>
      <w:r w:rsidRPr="00B50C73">
        <w:t>These people</w:t>
      </w:r>
      <w:r w:rsidR="006E4140" w:rsidRPr="00B50C73">
        <w:t xml:space="preserve"> hid it secretly. </w:t>
      </w:r>
      <w:r w:rsidR="0093536C" w:rsidRPr="00B50C73">
        <w:t>C</w:t>
      </w:r>
      <w:r w:rsidR="006E4140" w:rsidRPr="00B50C73">
        <w:t>onspiring but fail</w:t>
      </w:r>
      <w:r w:rsidR="0093536C" w:rsidRPr="00B50C73">
        <w:t>ing</w:t>
      </w:r>
      <w:r w:rsidR="006E4140" w:rsidRPr="00B50C73">
        <w:t xml:space="preserve"> our Ladies at midnight, they sink themselves into the lagoon, triggering fireworks.</w:t>
      </w:r>
    </w:p>
    <w:p w14:paraId="43DE6DD3" w14:textId="6C5AE643" w:rsidR="00162074" w:rsidRPr="00B50C73" w:rsidRDefault="00D31F12" w:rsidP="00692F50">
      <w:pPr>
        <w:pStyle w:val="Character"/>
      </w:pPr>
      <w:r w:rsidRPr="00B50C73">
        <w:t>(</w:t>
      </w:r>
      <w:r w:rsidR="00257A1A" w:rsidRPr="00B50C73">
        <w:t>AGENT V</w:t>
      </w:r>
      <w:r w:rsidRPr="00B50C73">
        <w:t>)</w:t>
      </w:r>
    </w:p>
    <w:p w14:paraId="47280222" w14:textId="77777777" w:rsidR="00162074" w:rsidRPr="00B50C73" w:rsidRDefault="006E4140" w:rsidP="007E3170">
      <w:pPr>
        <w:pStyle w:val="Line"/>
      </w:pPr>
      <w:r w:rsidRPr="00B50C73">
        <w:t>Encanto!</w:t>
      </w:r>
    </w:p>
    <w:p w14:paraId="17A62C2B" w14:textId="74C630B9" w:rsidR="00D31F12" w:rsidRPr="00B50C73" w:rsidRDefault="00291693" w:rsidP="001919B6">
      <w:pPr>
        <w:pStyle w:val="a"/>
      </w:pPr>
      <w:r w:rsidRPr="00B50C73">
        <w:t>INT. CREATION</w:t>
      </w:r>
      <w:r w:rsidR="009F20D3" w:rsidRPr="00B50C73">
        <w:t>S</w:t>
      </w:r>
      <w:r w:rsidRPr="00B50C73">
        <w:t xml:space="preserve"> SHOP</w:t>
      </w:r>
      <w:r w:rsidR="00D31F12" w:rsidRPr="00B50C73">
        <w:t>— 00:</w:t>
      </w:r>
      <w:r w:rsidR="00DA10DF" w:rsidRPr="00B50C73">
        <w:t>10</w:t>
      </w:r>
    </w:p>
    <w:p w14:paraId="365DC97F" w14:textId="7142D86F" w:rsidR="00162074" w:rsidRPr="00B50C73" w:rsidRDefault="00AE38F2" w:rsidP="00D31F12">
      <w:r w:rsidRPr="00B50C73">
        <w:t>With nothing on sale. Pepe le Pew sits in the center. ADELA and ANGELA CHAN et alia enter through all the gates, left open with all lights on, to remove its smell.</w:t>
      </w:r>
    </w:p>
    <w:p w14:paraId="4707D1FF" w14:textId="09535C44" w:rsidR="00162074" w:rsidRPr="00B50C73" w:rsidRDefault="00257A1A" w:rsidP="00692F50">
      <w:pPr>
        <w:pStyle w:val="Character"/>
      </w:pPr>
      <w:r w:rsidRPr="00B50C73">
        <w:t>ALL</w:t>
      </w:r>
    </w:p>
    <w:p w14:paraId="120FFAB5" w14:textId="77777777" w:rsidR="00162074" w:rsidRPr="00B50C73" w:rsidRDefault="006E4140" w:rsidP="007E3170">
      <w:pPr>
        <w:pStyle w:val="Line"/>
      </w:pPr>
      <w:r w:rsidRPr="00B50C73">
        <w:t>Could you please recover our creations?</w:t>
      </w:r>
    </w:p>
    <w:p w14:paraId="0A11A7C8" w14:textId="523C319D" w:rsidR="00162074" w:rsidRPr="00B50C73" w:rsidRDefault="006E4140" w:rsidP="007E3170">
      <w:r w:rsidRPr="00B50C73">
        <w:t xml:space="preserve">Chased by </w:t>
      </w:r>
      <w:r w:rsidR="00534697" w:rsidRPr="00B50C73">
        <w:t>ADELA</w:t>
      </w:r>
      <w:r w:rsidRPr="00B50C73">
        <w:t xml:space="preserve"> </w:t>
      </w:r>
      <w:r w:rsidR="00534697" w:rsidRPr="00B50C73">
        <w:t>CHAN</w:t>
      </w:r>
      <w:r w:rsidRPr="00B50C73">
        <w:t xml:space="preserve"> </w:t>
      </w:r>
      <w:r w:rsidR="005605FE">
        <w:t>JR</w:t>
      </w:r>
      <w:r w:rsidRPr="00B50C73">
        <w:t>, Pepe le Pew flees, only to be frozen at once.</w:t>
      </w:r>
    </w:p>
    <w:p w14:paraId="625E55B5" w14:textId="70CF3C9E" w:rsidR="00162074" w:rsidRPr="00B50C73" w:rsidRDefault="00257A1A" w:rsidP="00692F50">
      <w:pPr>
        <w:pStyle w:val="Character"/>
      </w:pPr>
      <w:r w:rsidRPr="00B50C73">
        <w:t xml:space="preserve">(ADELA CHAN </w:t>
      </w:r>
      <w:r w:rsidR="005605FE">
        <w:t>JR</w:t>
      </w:r>
      <w:r w:rsidRPr="00B50C73">
        <w:t>)</w:t>
      </w:r>
    </w:p>
    <w:p w14:paraId="580AE77B" w14:textId="77777777" w:rsidR="00162074" w:rsidRPr="00B50C73" w:rsidRDefault="006E4140" w:rsidP="007E3170">
      <w:pPr>
        <w:pStyle w:val="Line"/>
      </w:pPr>
      <w:r w:rsidRPr="00B50C73">
        <w:t>Yes, when the sun rises again.</w:t>
      </w:r>
    </w:p>
    <w:p w14:paraId="355F34A6" w14:textId="18E84537" w:rsidR="00162074" w:rsidRPr="00B50C73" w:rsidRDefault="00DC0A93" w:rsidP="00692F50">
      <w:pPr>
        <w:pStyle w:val="Character"/>
        <w:rPr>
          <w:lang w:eastAsia="zh-TW"/>
        </w:rPr>
      </w:pPr>
      <w:r w:rsidRPr="00B50C73">
        <w:t>ANGELA CHAN</w:t>
      </w:r>
    </w:p>
    <w:p w14:paraId="20738B6A" w14:textId="77777777" w:rsidR="00162074" w:rsidRPr="00B50C73" w:rsidRDefault="006E4140" w:rsidP="007E3170">
      <w:pPr>
        <w:pStyle w:val="Line"/>
      </w:pPr>
      <w:r w:rsidRPr="00B50C73">
        <w:t>That’s good.</w:t>
      </w:r>
    </w:p>
    <w:p w14:paraId="0BB82373" w14:textId="3E7D423F" w:rsidR="00162074" w:rsidRPr="00B50C73" w:rsidRDefault="00257A1A" w:rsidP="00692F50">
      <w:pPr>
        <w:pStyle w:val="Character"/>
      </w:pPr>
      <w:r w:rsidRPr="00B50C73">
        <w:t xml:space="preserve">(ADELA CHAN </w:t>
      </w:r>
      <w:r w:rsidR="005605FE">
        <w:t>JR</w:t>
      </w:r>
      <w:r w:rsidRPr="00B50C73">
        <w:t>)</w:t>
      </w:r>
    </w:p>
    <w:p w14:paraId="3234A043" w14:textId="74CE8902" w:rsidR="00162074" w:rsidRPr="00B50C73" w:rsidRDefault="006E4140" w:rsidP="007E3170">
      <w:pPr>
        <w:pStyle w:val="Line"/>
      </w:pPr>
      <w:r w:rsidRPr="00B50C73">
        <w:t>Operating the next quest: Remove invasive vines on the glass panes of Imagination Pavilion</w:t>
      </w:r>
      <w:r w:rsidR="00311585" w:rsidRPr="00B50C73">
        <w:t>.</w:t>
      </w:r>
    </w:p>
    <w:p w14:paraId="27F4E7A2" w14:textId="678D937C" w:rsidR="00162074" w:rsidRPr="00B50C73" w:rsidRDefault="00257A1A" w:rsidP="00692F50">
      <w:pPr>
        <w:pStyle w:val="Character"/>
      </w:pPr>
      <w:r w:rsidRPr="00B50C73">
        <w:lastRenderedPageBreak/>
        <w:t>ANGELA CHAN</w:t>
      </w:r>
    </w:p>
    <w:p w14:paraId="7966FBA7" w14:textId="77777777" w:rsidR="00162074" w:rsidRPr="00B50C73" w:rsidRDefault="006E4140" w:rsidP="007E3170">
      <w:pPr>
        <w:pStyle w:val="Line"/>
        <w:rPr>
          <w:lang w:eastAsia="zh-TW"/>
        </w:rPr>
      </w:pPr>
      <w:r w:rsidRPr="00B50C73">
        <w:t>Just keep safe and try any methods.</w:t>
      </w:r>
    </w:p>
    <w:p w14:paraId="7ED132A5" w14:textId="0B306FA6" w:rsidR="00162074" w:rsidRPr="00B50C73" w:rsidRDefault="006E4140" w:rsidP="007E3170">
      <w:r w:rsidRPr="00B50C73">
        <w:t xml:space="preserve">Touring around the exterior boundary of Imagination Pavilion, </w:t>
      </w:r>
      <w:r w:rsidR="00534697" w:rsidRPr="00B50C73">
        <w:t>ADELA</w:t>
      </w:r>
      <w:r w:rsidRPr="00B50C73">
        <w:t xml:space="preserve"> </w:t>
      </w:r>
      <w:r w:rsidR="00534697" w:rsidRPr="00B50C73">
        <w:t>CHAN</w:t>
      </w:r>
      <w:r w:rsidRPr="00B50C73">
        <w:t xml:space="preserve"> </w:t>
      </w:r>
      <w:r w:rsidR="005605FE">
        <w:t>JR</w:t>
      </w:r>
      <w:r w:rsidRPr="00B50C73">
        <w:t xml:space="preserve"> cut the vines using one fragment of her cart, and the pulls the vines down with bare hands. </w:t>
      </w:r>
      <w:r w:rsidR="00534697" w:rsidRPr="00B50C73">
        <w:t>ANGELA</w:t>
      </w:r>
      <w:r w:rsidRPr="00B50C73">
        <w:t xml:space="preserve"> </w:t>
      </w:r>
      <w:r w:rsidR="00534697" w:rsidRPr="00B50C73">
        <w:t>CHAN</w:t>
      </w:r>
      <w:r w:rsidRPr="00B50C73">
        <w:t xml:space="preserve"> helps her clean the vines, only to release robots</w:t>
      </w:r>
      <w:r w:rsidR="00635BAC" w:rsidRPr="00B50C73">
        <w:t xml:space="preserve"> in the pavilion</w:t>
      </w:r>
      <w:r w:rsidRPr="00B50C73">
        <w:t>.</w:t>
      </w:r>
    </w:p>
    <w:p w14:paraId="3A90E33F" w14:textId="4CAA0D75" w:rsidR="00162074" w:rsidRPr="00B50C73" w:rsidRDefault="00257A1A" w:rsidP="00692F50">
      <w:pPr>
        <w:pStyle w:val="Character"/>
      </w:pPr>
      <w:r w:rsidRPr="00B50C73">
        <w:t>(SNOW WHITE, JASMINE, POCAHONTAS, MULAN, TIANA, MOANA)</w:t>
      </w:r>
    </w:p>
    <w:p w14:paraId="636AB2BD" w14:textId="77777777" w:rsidR="00162074" w:rsidRPr="00B50C73" w:rsidRDefault="006E4140" w:rsidP="007E3170">
      <w:pPr>
        <w:pStyle w:val="Line"/>
      </w:pPr>
      <w:r w:rsidRPr="00B50C73">
        <w:rPr>
          <w:iCs/>
        </w:rPr>
        <w:t>(Confusedly)</w:t>
      </w:r>
      <w:r w:rsidRPr="00B50C73">
        <w:t xml:space="preserve"> Robots can be woken by sound and light?</w:t>
      </w:r>
    </w:p>
    <w:p w14:paraId="0F57E81C" w14:textId="67E53518" w:rsidR="00162074" w:rsidRPr="00B50C73" w:rsidRDefault="00257A1A" w:rsidP="00692F50">
      <w:pPr>
        <w:pStyle w:val="Character"/>
      </w:pPr>
      <w:r w:rsidRPr="00B50C73">
        <w:t xml:space="preserve">ADELA CHAN </w:t>
      </w:r>
      <w:r w:rsidR="005605FE">
        <w:t>JR</w:t>
      </w:r>
      <w:r w:rsidRPr="00B50C73">
        <w:t>, ANGELA CHAN</w:t>
      </w:r>
    </w:p>
    <w:p w14:paraId="3A703FC8" w14:textId="31FF6C22" w:rsidR="00162074" w:rsidRPr="00B50C73" w:rsidRDefault="006E4140" w:rsidP="007E3170">
      <w:pPr>
        <w:pStyle w:val="Line"/>
      </w:pPr>
      <w:r w:rsidRPr="00B50C73">
        <w:t xml:space="preserve">This is a new but accustomed technology. </w:t>
      </w:r>
      <w:r w:rsidR="00276E33" w:rsidRPr="00B50C73">
        <w:t>You</w:t>
      </w:r>
      <w:r w:rsidRPr="00B50C73">
        <w:t xml:space="preserve"> just need to have a rest. Residents are </w:t>
      </w:r>
      <w:r w:rsidRPr="00B50C73">
        <w:rPr>
          <w:rFonts w:hint="eastAsia"/>
        </w:rPr>
        <w:t>returning</w:t>
      </w:r>
      <w:r w:rsidRPr="00B50C73">
        <w:t xml:space="preserve"> to save you now.</w:t>
      </w:r>
    </w:p>
    <w:p w14:paraId="7F4BABAD" w14:textId="5B427D0F" w:rsidR="00162074" w:rsidRPr="00B50C73" w:rsidRDefault="00257A1A" w:rsidP="00692F50">
      <w:pPr>
        <w:pStyle w:val="Character"/>
      </w:pPr>
      <w:r w:rsidRPr="00B50C73">
        <w:t>(SNOW WHITE, JASMINE, POCAHONTAS, MULAN, TIANA, MOANA)</w:t>
      </w:r>
    </w:p>
    <w:p w14:paraId="15060BC1" w14:textId="77777777" w:rsidR="00162074" w:rsidRPr="00B50C73" w:rsidRDefault="006E4140" w:rsidP="007E3170">
      <w:pPr>
        <w:pStyle w:val="Line"/>
      </w:pPr>
      <w:r w:rsidRPr="00B50C73">
        <w:t>Wonderful!</w:t>
      </w:r>
    </w:p>
    <w:p w14:paraId="23FDA0FD" w14:textId="7935A767" w:rsidR="00162074" w:rsidRPr="00B50C73" w:rsidRDefault="006E4140" w:rsidP="007E3170">
      <w:r w:rsidRPr="00B50C73">
        <w:t xml:space="preserve">Carrying a roll of blueprints,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return to the Creation Shop with construction robots and the camera.</w:t>
      </w:r>
    </w:p>
    <w:p w14:paraId="5415D463" w14:textId="38DCD294" w:rsidR="00162074" w:rsidRPr="00B50C73" w:rsidRDefault="00257A1A" w:rsidP="00692F50">
      <w:pPr>
        <w:pStyle w:val="Character"/>
      </w:pPr>
      <w:r w:rsidRPr="00B50C73">
        <w:t xml:space="preserve">ADELA CHAN </w:t>
      </w:r>
      <w:r w:rsidR="005605FE">
        <w:t>JR</w:t>
      </w:r>
    </w:p>
    <w:p w14:paraId="6481C8EF" w14:textId="77777777" w:rsidR="00162074" w:rsidRPr="00B50C73" w:rsidRDefault="006E4140" w:rsidP="007E3170">
      <w:pPr>
        <w:pStyle w:val="Line"/>
      </w:pPr>
      <w:r w:rsidRPr="00B50C73">
        <w:t>Here are blueprints of our Experimental Prototype Community of Tomorrow. We’ve just recovered them under the vines on Imagination Pavilion. Let’s go and reconstruct our pavilions!</w:t>
      </w:r>
    </w:p>
    <w:p w14:paraId="62065309" w14:textId="77777777" w:rsidR="00162074" w:rsidRPr="00B50C73" w:rsidRDefault="006E4140" w:rsidP="007E3170">
      <w:r w:rsidRPr="00B50C73">
        <w:t>All scurry to Imagination Pavilion.</w:t>
      </w:r>
    </w:p>
    <w:p w14:paraId="1883CFD5" w14:textId="1072B128" w:rsidR="00693858" w:rsidRPr="00B50C73" w:rsidRDefault="00291693" w:rsidP="001919B6">
      <w:pPr>
        <w:pStyle w:val="a"/>
      </w:pPr>
      <w:r w:rsidRPr="00B50C73">
        <w:t>INT. IMAGINATION PAVILION</w:t>
      </w:r>
      <w:r w:rsidR="00693858" w:rsidRPr="00B50C73">
        <w:t xml:space="preserve"> — 00:</w:t>
      </w:r>
      <w:r w:rsidR="00DA10DF" w:rsidRPr="00B50C73">
        <w:t>2</w:t>
      </w:r>
      <w:r w:rsidR="00693858" w:rsidRPr="00B50C73">
        <w:t>0</w:t>
      </w:r>
    </w:p>
    <w:p w14:paraId="1E0907CE" w14:textId="5D7CFFC7" w:rsidR="00162074" w:rsidRPr="00B50C73" w:rsidRDefault="00291693" w:rsidP="00693858">
      <w:r w:rsidRPr="00B50C73">
        <w:t xml:space="preserve">ADELA </w:t>
      </w:r>
      <w:r w:rsidR="00EA68D5" w:rsidRPr="00B50C73">
        <w:t xml:space="preserve">and </w:t>
      </w:r>
      <w:r w:rsidRPr="00B50C73">
        <w:t xml:space="preserve">ANGELA CHAN </w:t>
      </w:r>
      <w:r w:rsidR="00EA68D5" w:rsidRPr="00B50C73">
        <w:t>et alia observe robots reconstructing the attractions.</w:t>
      </w:r>
    </w:p>
    <w:p w14:paraId="5B7D39EF" w14:textId="008404D3" w:rsidR="00162074" w:rsidRPr="00B50C73" w:rsidRDefault="00257A1A" w:rsidP="00692F50">
      <w:pPr>
        <w:pStyle w:val="Character"/>
      </w:pPr>
      <w:r w:rsidRPr="00B50C73">
        <w:t xml:space="preserve">ADELA CHAN </w:t>
      </w:r>
      <w:r w:rsidR="005605FE">
        <w:t>JR</w:t>
      </w:r>
    </w:p>
    <w:p w14:paraId="6E246654" w14:textId="77777777" w:rsidR="00162074" w:rsidRPr="00B50C73" w:rsidRDefault="006E4140" w:rsidP="007E3170">
      <w:pPr>
        <w:pStyle w:val="Line"/>
      </w:pPr>
      <w:r w:rsidRPr="00B50C73">
        <w:rPr>
          <w:iCs/>
        </w:rPr>
        <w:t>(Pointing at the blueprint titled “IMAGINATION! PAVILION”)</w:t>
      </w:r>
      <w:r w:rsidRPr="00B50C73">
        <w:t xml:space="preserve"> This pavilion consists of attractions “Journey into Imagination with Figment” and “How the Image Works: The What-if Labs”, along with Disney Vacation Club Lounges where Disney &amp; Pixar Short Film Festivals are organized, three portable water stands and a popcorn kiosk. As applied here, Full-automatic Robot laborers possess privileges over human in durable working, no salary requirements and simple reparations.</w:t>
      </w:r>
    </w:p>
    <w:p w14:paraId="0576A2EC" w14:textId="27804779" w:rsidR="00162074" w:rsidRPr="00B50C73" w:rsidRDefault="00257A1A" w:rsidP="00692F50">
      <w:pPr>
        <w:pStyle w:val="Character"/>
      </w:pPr>
      <w:r w:rsidRPr="00B50C73">
        <w:lastRenderedPageBreak/>
        <w:t>RAPUNZEL</w:t>
      </w:r>
    </w:p>
    <w:p w14:paraId="3354FBB2" w14:textId="77777777" w:rsidR="00162074" w:rsidRPr="00B50C73" w:rsidRDefault="006E4140" w:rsidP="007E3170">
      <w:pPr>
        <w:pStyle w:val="Line"/>
      </w:pPr>
      <w:r w:rsidRPr="00B50C73">
        <w:t>Who is Figment? How can we journey into imagination with him?</w:t>
      </w:r>
    </w:p>
    <w:p w14:paraId="5E48ABD6" w14:textId="6B45B6E3" w:rsidR="00162074" w:rsidRPr="00B50C73" w:rsidRDefault="00257A1A" w:rsidP="00692F50">
      <w:pPr>
        <w:pStyle w:val="Character"/>
      </w:pPr>
      <w:r w:rsidRPr="00B50C73">
        <w:t xml:space="preserve">ADELA CHAN </w:t>
      </w:r>
      <w:r w:rsidR="005605FE">
        <w:t>JR</w:t>
      </w:r>
    </w:p>
    <w:p w14:paraId="24F51838" w14:textId="77777777" w:rsidR="00162074" w:rsidRPr="00B50C73" w:rsidRDefault="006E4140" w:rsidP="007E3170">
      <w:pPr>
        <w:pStyle w:val="Line"/>
      </w:pPr>
      <w:r w:rsidRPr="00B50C73">
        <w:t xml:space="preserve">Carrying fabrication, creation, invention, illusion, fantasy and hallucination, Figment works in a full house: Sight, Sound, Smell, Touch and Taste. Therefore, we can take a tram through his Imagination Institute, to excavate our potentials to realize our imaginations. </w:t>
      </w:r>
      <w:r w:rsidRPr="00B50C73">
        <w:rPr>
          <w:iCs/>
        </w:rPr>
        <w:t>(Rolls the blueprints)</w:t>
      </w:r>
    </w:p>
    <w:p w14:paraId="69AEF043" w14:textId="6CB2E536" w:rsidR="00162074" w:rsidRPr="00B50C73" w:rsidRDefault="006E4140" w:rsidP="007E3170">
      <w:r w:rsidRPr="00B50C73">
        <w:t xml:space="preserve">Marvin the Martian turns back into the pavilion, and </w:t>
      </w:r>
      <w:r w:rsidR="00534697" w:rsidRPr="00B50C73">
        <w:t>ANGELA</w:t>
      </w:r>
      <w:r w:rsidRPr="00B50C73">
        <w:t xml:space="preserve"> </w:t>
      </w:r>
      <w:r w:rsidR="00534697" w:rsidRPr="00B50C73">
        <w:t>CHAN</w:t>
      </w:r>
      <w:r w:rsidRPr="00B50C73">
        <w:t xml:space="preserve"> chases him, followed by </w:t>
      </w:r>
      <w:r w:rsidR="00730577" w:rsidRPr="00B50C73">
        <w:t>MULAN</w:t>
      </w:r>
      <w:r w:rsidRPr="00B50C73">
        <w:t xml:space="preserve">, </w:t>
      </w:r>
      <w:r w:rsidR="000676E0" w:rsidRPr="00B50C73">
        <w:t>RAPUNZEL</w:t>
      </w:r>
      <w:r w:rsidRPr="00B50C73">
        <w:t xml:space="preserve">, </w:t>
      </w:r>
      <w:r w:rsidR="000676E0" w:rsidRPr="00B50C73">
        <w:t>MERIDA</w:t>
      </w:r>
      <w:r w:rsidRPr="00B50C73">
        <w:t xml:space="preserve">, </w:t>
      </w:r>
      <w:r w:rsidR="000676E0" w:rsidRPr="00B50C73">
        <w:t>ELSA</w:t>
      </w:r>
      <w:r w:rsidRPr="00B50C73">
        <w:t xml:space="preserve"> and </w:t>
      </w:r>
      <w:r w:rsidR="000676E0" w:rsidRPr="00B50C73">
        <w:t>ANNA</w:t>
      </w:r>
      <w:r w:rsidRPr="00B50C73">
        <w:t>.</w:t>
      </w:r>
    </w:p>
    <w:p w14:paraId="774424F6" w14:textId="17742399" w:rsidR="00162074" w:rsidRPr="00B50C73" w:rsidRDefault="00257A1A" w:rsidP="00692F50">
      <w:pPr>
        <w:pStyle w:val="Character"/>
      </w:pPr>
      <w:r w:rsidRPr="00B50C73">
        <w:t>ANGELA CHAN</w:t>
      </w:r>
    </w:p>
    <w:p w14:paraId="0C4ADD6B" w14:textId="77777777" w:rsidR="00162074" w:rsidRPr="00B50C73" w:rsidRDefault="006E4140" w:rsidP="007E3170">
      <w:pPr>
        <w:pStyle w:val="Line"/>
      </w:pPr>
      <w:r w:rsidRPr="00B50C73">
        <w:t>The Earth is never tolerating invaders!</w:t>
      </w:r>
    </w:p>
    <w:p w14:paraId="2F1D02A7" w14:textId="685313AB" w:rsidR="00162074" w:rsidRPr="00B50C73" w:rsidRDefault="000676E0" w:rsidP="007E3170">
      <w:r w:rsidRPr="00B50C73">
        <w:t>MERIDA</w:t>
      </w:r>
      <w:r w:rsidR="006E4140" w:rsidRPr="00B50C73">
        <w:t xml:space="preserve"> shoots him with one arrow, and he fled to The Living Seas. </w:t>
      </w:r>
    </w:p>
    <w:p w14:paraId="06FB7DAA" w14:textId="3339AA5F" w:rsidR="00162074" w:rsidRPr="00B50C73" w:rsidRDefault="00257A1A" w:rsidP="00692F50">
      <w:pPr>
        <w:pStyle w:val="Character"/>
        <w:rPr>
          <w:rFonts w:ascii="Calibri" w:hAnsi="Calibri" w:cs="Calibri"/>
        </w:rPr>
      </w:pPr>
      <w:r w:rsidRPr="00B50C73">
        <w:t>(MERIDA)</w:t>
      </w:r>
    </w:p>
    <w:p w14:paraId="791090B0" w14:textId="77777777" w:rsidR="00162074" w:rsidRPr="00B50C73" w:rsidRDefault="006E4140" w:rsidP="007E3170">
      <w:pPr>
        <w:pStyle w:val="Line"/>
      </w:pPr>
      <w:r w:rsidRPr="00B50C73">
        <w:t>Pursue! He is polluting the Sea Base!</w:t>
      </w:r>
    </w:p>
    <w:p w14:paraId="0B8B970B" w14:textId="71378881" w:rsidR="00162074" w:rsidRPr="00B50C73" w:rsidRDefault="00257A1A" w:rsidP="00692F50">
      <w:pPr>
        <w:pStyle w:val="Character"/>
      </w:pPr>
      <w:r w:rsidRPr="00B50C73">
        <w:t xml:space="preserve">ADELA CHAN </w:t>
      </w:r>
      <w:r w:rsidR="005605FE">
        <w:t>JR</w:t>
      </w:r>
    </w:p>
    <w:p w14:paraId="052E3214" w14:textId="77777777" w:rsidR="00162074" w:rsidRPr="00B50C73" w:rsidRDefault="006E4140" w:rsidP="007E3170">
      <w:pPr>
        <w:pStyle w:val="Line"/>
      </w:pPr>
      <w:r w:rsidRPr="00B50C73">
        <w:rPr>
          <w:iCs/>
        </w:rPr>
        <w:t>(Settles the remaining ladies)</w:t>
      </w:r>
      <w:r w:rsidRPr="00B50C73">
        <w:t xml:space="preserve"> Don’t Panic. These six persons are very capable in catching Martians. Without them, legions of Earth resources will be smuggled away. Now let’s guard the ODYSSEY.</w:t>
      </w:r>
    </w:p>
    <w:p w14:paraId="5843DBC4" w14:textId="5D9018FF" w:rsidR="00162074" w:rsidRPr="00B50C73" w:rsidRDefault="00257A1A" w:rsidP="00692F50">
      <w:pPr>
        <w:pStyle w:val="Character"/>
      </w:pPr>
      <w:r w:rsidRPr="00B50C73">
        <w:t>ARIEL</w:t>
      </w:r>
    </w:p>
    <w:p w14:paraId="3E52D860" w14:textId="77777777" w:rsidR="00162074" w:rsidRPr="00B50C73" w:rsidRDefault="006E4140" w:rsidP="007E3170">
      <w:pPr>
        <w:pStyle w:val="Line"/>
      </w:pPr>
      <w:r w:rsidRPr="00B50C73">
        <w:t xml:space="preserve">Well, more pollutants descend from the Earth itself. For example, the </w:t>
      </w:r>
      <w:r w:rsidRPr="00B50C73">
        <w:rPr>
          <w:rFonts w:hint="eastAsia"/>
        </w:rPr>
        <w:t>m</w:t>
      </w:r>
      <w:r w:rsidRPr="00B50C73">
        <w:t>arine debris, majorly deprecated nets and plastics, has claimed large quantities of fish and turtles, by means of suffocating, infilling, releasing microbeads to cumulate, carry germs and infect diseases to them.</w:t>
      </w:r>
    </w:p>
    <w:p w14:paraId="0B43C37A" w14:textId="1ADBF00D" w:rsidR="00162074" w:rsidRPr="00B50C73" w:rsidRDefault="006E4140" w:rsidP="007E3170">
      <w:r w:rsidRPr="00B50C73">
        <w:t xml:space="preserve">The </w:t>
      </w:r>
      <w:r w:rsidR="00A23783" w:rsidRPr="00B50C73">
        <w:t>scene</w:t>
      </w:r>
      <w:r w:rsidRPr="00B50C73">
        <w:t xml:space="preserve"> quickly darkens, with </w:t>
      </w:r>
      <w:r w:rsidR="00534697" w:rsidRPr="00B50C73">
        <w:t>ADELA</w:t>
      </w:r>
      <w:r w:rsidRPr="00B50C73">
        <w:t xml:space="preserve"> </w:t>
      </w:r>
      <w:r w:rsidR="00534697" w:rsidRPr="00B50C73">
        <w:t>CHAN</w:t>
      </w:r>
      <w:r w:rsidRPr="00B50C73">
        <w:t xml:space="preserve"> </w:t>
      </w:r>
      <w:r w:rsidR="005605FE">
        <w:t>JR</w:t>
      </w:r>
      <w:r w:rsidRPr="00B50C73">
        <w:t xml:space="preserve"> lead</w:t>
      </w:r>
      <w:r w:rsidR="00C36315" w:rsidRPr="00B50C73">
        <w:t>ing</w:t>
      </w:r>
      <w:r w:rsidRPr="00B50C73">
        <w:t xml:space="preserve"> the ladies towards </w:t>
      </w:r>
      <w:r w:rsidR="002E7C3D" w:rsidRPr="00B50C73">
        <w:t>—</w:t>
      </w:r>
    </w:p>
    <w:p w14:paraId="2343DE66" w14:textId="57E392AE" w:rsidR="006A2F5A" w:rsidRPr="00B50C73" w:rsidRDefault="00291693" w:rsidP="001919B6">
      <w:pPr>
        <w:pStyle w:val="a"/>
      </w:pPr>
      <w:r w:rsidRPr="00B50C73">
        <w:t>INT. ODYSSEY EVENTS PAVILION, CLEAN AND ORGANIZED</w:t>
      </w:r>
      <w:r w:rsidR="00700BAC" w:rsidRPr="00B50C73">
        <w:t xml:space="preserve"> — 00:</w:t>
      </w:r>
      <w:r w:rsidR="005E2A4B" w:rsidRPr="00B50C73">
        <w:t>23</w:t>
      </w:r>
    </w:p>
    <w:p w14:paraId="6E210804" w14:textId="4B7924E5" w:rsidR="00162074" w:rsidRPr="00B50C73" w:rsidRDefault="00115AF6" w:rsidP="006A2F5A">
      <w:r w:rsidRPr="00B50C73">
        <w:t xml:space="preserve">Turning on the lights, ADELA and ANGELA CHAN observe </w:t>
      </w:r>
      <w:r w:rsidR="008D1D11" w:rsidRPr="00B50C73">
        <w:t>no</w:t>
      </w:r>
      <w:r w:rsidRPr="00B50C73">
        <w:t xml:space="preserve"> exhibitions, concessions or attractions.</w:t>
      </w:r>
    </w:p>
    <w:p w14:paraId="043D7320" w14:textId="1EB06874" w:rsidR="00162074" w:rsidRPr="00B50C73" w:rsidRDefault="00257A1A" w:rsidP="00692F50">
      <w:pPr>
        <w:pStyle w:val="Character"/>
      </w:pPr>
      <w:r w:rsidRPr="00B50C73">
        <w:t>BELLE</w:t>
      </w:r>
    </w:p>
    <w:p w14:paraId="447634DE" w14:textId="77777777" w:rsidR="00162074" w:rsidRPr="00B50C73" w:rsidRDefault="006E4140" w:rsidP="007E3170">
      <w:pPr>
        <w:pStyle w:val="Line"/>
      </w:pPr>
      <w:r w:rsidRPr="00B50C73">
        <w:t>It was Moana who roused the cleaner, “Ocean”.</w:t>
      </w:r>
    </w:p>
    <w:p w14:paraId="05D702DE" w14:textId="4C7743A2" w:rsidR="00162074" w:rsidRPr="00B50C73" w:rsidRDefault="000676E0" w:rsidP="007E3170">
      <w:r w:rsidRPr="00B50C73">
        <w:lastRenderedPageBreak/>
        <w:t>MOANA</w:t>
      </w:r>
      <w:r w:rsidR="006E4140" w:rsidRPr="00B50C73">
        <w:t xml:space="preserve"> smiles.</w:t>
      </w:r>
    </w:p>
    <w:p w14:paraId="2495A670" w14:textId="24D2DE37" w:rsidR="00162074" w:rsidRPr="00B50C73" w:rsidRDefault="00257A1A" w:rsidP="00692F50">
      <w:pPr>
        <w:pStyle w:val="Character"/>
      </w:pPr>
      <w:r w:rsidRPr="00B50C73">
        <w:t xml:space="preserve">ADELA CHAN </w:t>
      </w:r>
      <w:r w:rsidR="005605FE">
        <w:t>JR</w:t>
      </w:r>
    </w:p>
    <w:p w14:paraId="1C1EDB79" w14:textId="77777777" w:rsidR="00162074" w:rsidRPr="00B50C73" w:rsidRDefault="006E4140" w:rsidP="007E3170">
      <w:pPr>
        <w:pStyle w:val="Line"/>
      </w:pPr>
      <w:r w:rsidRPr="00B50C73">
        <w:rPr>
          <w:iCs/>
        </w:rPr>
        <w:t>(Pointing a blueprint titled “ODYSSEY EVENTS PAVILION”)</w:t>
      </w:r>
      <w:r w:rsidRPr="00B50C73">
        <w:t xml:space="preserve"> This pavilion consists of an exhibitory center that predicts openings, a flexible space for festivals and sporadic events, and the Odyssey Restaurant serving exotic cuisines, as well as a platform for first aid, lost children and baby services. </w:t>
      </w:r>
      <w:r w:rsidRPr="00B50C73">
        <w:rPr>
          <w:iCs/>
        </w:rPr>
        <w:t>(Scan the blueprint at the leading robot)</w:t>
      </w:r>
    </w:p>
    <w:p w14:paraId="66D6810E" w14:textId="109CBC50" w:rsidR="00162074" w:rsidRPr="00B50C73" w:rsidRDefault="00257A1A" w:rsidP="00692F50">
      <w:pPr>
        <w:pStyle w:val="Character"/>
      </w:pPr>
      <w:r w:rsidRPr="00B50C73">
        <w:t>ARIEL</w:t>
      </w:r>
    </w:p>
    <w:p w14:paraId="4E21D698" w14:textId="77777777" w:rsidR="00162074" w:rsidRPr="00B50C73" w:rsidRDefault="006E4140" w:rsidP="007E3170">
      <w:pPr>
        <w:pStyle w:val="Line"/>
      </w:pPr>
      <w:r w:rsidRPr="00B50C73">
        <w:t>Well, we can locate our melody now!</w:t>
      </w:r>
    </w:p>
    <w:p w14:paraId="03325D43" w14:textId="50ACC568" w:rsidR="00162074" w:rsidRPr="00B50C73" w:rsidRDefault="00257A1A" w:rsidP="00692F50">
      <w:pPr>
        <w:pStyle w:val="Character"/>
      </w:pPr>
      <w:r w:rsidRPr="00B50C73">
        <w:t>JASMINE</w:t>
      </w:r>
    </w:p>
    <w:p w14:paraId="3E30973A" w14:textId="77D0FF8C" w:rsidR="00162074" w:rsidRPr="00B50C73" w:rsidRDefault="006E4140" w:rsidP="007E3170">
      <w:pPr>
        <w:pStyle w:val="Line"/>
      </w:pPr>
      <w:r w:rsidRPr="00B50C73">
        <w:t>OK</w:t>
      </w:r>
      <w:r w:rsidR="0099157E" w:rsidRPr="00B50C73">
        <w:t>!</w:t>
      </w:r>
    </w:p>
    <w:p w14:paraId="69265547" w14:textId="5822C4EB" w:rsidR="00162074" w:rsidRPr="00B50C73" w:rsidRDefault="00730577" w:rsidP="007E3170">
      <w:r w:rsidRPr="00B50C73">
        <w:t>MULAN</w:t>
      </w:r>
      <w:r w:rsidR="006E4140" w:rsidRPr="00B50C73">
        <w:t xml:space="preserve"> returns along with </w:t>
      </w:r>
      <w:r w:rsidR="00534697" w:rsidRPr="00B50C73">
        <w:t>ANGELA</w:t>
      </w:r>
      <w:r w:rsidR="006E4140" w:rsidRPr="00B50C73">
        <w:t xml:space="preserve"> </w:t>
      </w:r>
      <w:r w:rsidR="00534697" w:rsidRPr="00B50C73">
        <w:t>CHAN</w:t>
      </w:r>
      <w:r w:rsidR="006E4140" w:rsidRPr="00B50C73">
        <w:t xml:space="preserve">, </w:t>
      </w:r>
      <w:r w:rsidR="000676E0" w:rsidRPr="00B50C73">
        <w:t>RAPUNZEL</w:t>
      </w:r>
      <w:r w:rsidR="006E4140" w:rsidRPr="00B50C73">
        <w:t xml:space="preserve">, </w:t>
      </w:r>
      <w:r w:rsidR="000676E0" w:rsidRPr="00B50C73">
        <w:t>MERIDA</w:t>
      </w:r>
      <w:r w:rsidR="006E4140" w:rsidRPr="00B50C73">
        <w:t xml:space="preserve">, </w:t>
      </w:r>
      <w:r w:rsidR="000676E0" w:rsidRPr="00B50C73">
        <w:t>ELSA</w:t>
      </w:r>
      <w:r w:rsidR="006E4140" w:rsidRPr="00B50C73">
        <w:t xml:space="preserve"> and </w:t>
      </w:r>
      <w:r w:rsidR="000676E0" w:rsidRPr="00B50C73">
        <w:t>ANNA</w:t>
      </w:r>
      <w:r w:rsidR="006E4140" w:rsidRPr="00B50C73">
        <w:t>.</w:t>
      </w:r>
    </w:p>
    <w:p w14:paraId="7EA26107" w14:textId="6A1077BD" w:rsidR="00162074" w:rsidRPr="00B50C73" w:rsidRDefault="00257A1A" w:rsidP="00692F50">
      <w:pPr>
        <w:pStyle w:val="Character"/>
      </w:pPr>
      <w:r w:rsidRPr="00B50C73">
        <w:t>MULAN, RAYA</w:t>
      </w:r>
    </w:p>
    <w:p w14:paraId="36713A63" w14:textId="77777777" w:rsidR="00162074" w:rsidRPr="00B50C73" w:rsidRDefault="006E4140" w:rsidP="007E3170">
      <w:pPr>
        <w:pStyle w:val="Line"/>
      </w:pPr>
      <w:r w:rsidRPr="00B50C73">
        <w:t>Cheers!</w:t>
      </w:r>
    </w:p>
    <w:p w14:paraId="7EFEF4BA" w14:textId="77777777" w:rsidR="00AE3307" w:rsidRPr="00B50C73" w:rsidRDefault="00AE3307" w:rsidP="007E3170">
      <w:r w:rsidRPr="00B50C73">
        <w:t>Cut to —</w:t>
      </w:r>
    </w:p>
    <w:p w14:paraId="06702523" w14:textId="77777777" w:rsidR="00AE3307" w:rsidRPr="00B50C73" w:rsidRDefault="006E4140" w:rsidP="007E3170">
      <w:r w:rsidRPr="00B50C73">
        <w:t>Spaceship Earth, 9,</w:t>
      </w:r>
      <w:r w:rsidR="0047047C" w:rsidRPr="00B50C73">
        <w:t>999</w:t>
      </w:r>
      <w:r w:rsidRPr="00B50C73">
        <w:t xml:space="preserve"> out of 11,324 sandwich panels have been destroyed. </w:t>
      </w:r>
    </w:p>
    <w:p w14:paraId="30D9B0B9" w14:textId="301A926D"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offer to fix them, with other ladies too scared to walk near it. Therefore, the </w:t>
      </w:r>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draw them back to Test Track.</w:t>
      </w:r>
    </w:p>
    <w:p w14:paraId="765C3B88" w14:textId="1CC3D37E" w:rsidR="00455FB0" w:rsidRPr="00B50C73" w:rsidRDefault="00291693" w:rsidP="001919B6">
      <w:pPr>
        <w:pStyle w:val="a"/>
      </w:pPr>
      <w:r w:rsidRPr="00B50C73">
        <w:t>INT. TEST TRACK PAVILION</w:t>
      </w:r>
      <w:r w:rsidR="00455FB0" w:rsidRPr="00B50C73">
        <w:t xml:space="preserve"> —</w:t>
      </w:r>
      <w:r w:rsidR="005352BD" w:rsidRPr="00B50C73">
        <w:t xml:space="preserve"> 00:</w:t>
      </w:r>
      <w:r w:rsidR="00D40BF7" w:rsidRPr="00B50C73">
        <w:t>3</w:t>
      </w:r>
      <w:r w:rsidR="005352BD" w:rsidRPr="00B50C73">
        <w:t>0</w:t>
      </w:r>
    </w:p>
    <w:p w14:paraId="5CDE7E8B" w14:textId="2BCD0EA6" w:rsidR="00162074" w:rsidRPr="00B50C73" w:rsidRDefault="00291693" w:rsidP="00455FB0">
      <w:r w:rsidRPr="00B50C73">
        <w:t xml:space="preserve">ADELA </w:t>
      </w:r>
      <w:r w:rsidR="00455FB0" w:rsidRPr="00B50C73">
        <w:t xml:space="preserve">and </w:t>
      </w:r>
      <w:r w:rsidRPr="00B50C73">
        <w:t xml:space="preserve">ANGELA CHAN </w:t>
      </w:r>
      <w:r w:rsidR="00455FB0" w:rsidRPr="00B50C73">
        <w:t>et alia walk along the test route</w:t>
      </w:r>
      <w:r w:rsidRPr="00B50C73">
        <w:t>.</w:t>
      </w:r>
    </w:p>
    <w:p w14:paraId="5EA98664" w14:textId="4B239C12" w:rsidR="00162074" w:rsidRPr="00B50C73" w:rsidRDefault="00257A1A" w:rsidP="00692F50">
      <w:pPr>
        <w:pStyle w:val="Character"/>
      </w:pPr>
      <w:r w:rsidRPr="00B50C73">
        <w:t xml:space="preserve">ADELA CHAN </w:t>
      </w:r>
      <w:r w:rsidR="005605FE">
        <w:t>JR</w:t>
      </w:r>
    </w:p>
    <w:p w14:paraId="289599C0" w14:textId="77777777" w:rsidR="00162074" w:rsidRPr="00B50C73" w:rsidRDefault="006E4140" w:rsidP="007E3170">
      <w:pPr>
        <w:pStyle w:val="Line"/>
      </w:pPr>
      <w:r w:rsidRPr="00B50C73">
        <w:rPr>
          <w:iCs/>
        </w:rPr>
        <w:t>(Pointing a blueprint titled “TEST TRACK”)</w:t>
      </w:r>
      <w:r w:rsidRPr="00B50C73">
        <w:t xml:space="preserve"> On the test track, guests design and board their own cars, which are then taken through the "digital" testing ground of the "Sim-Track". Throughout the ride, guests see how their designs performed in each individual test: capability, efficiency, responsiveness, and power. After the ride, guests can observe their car’s scores, reward themselves in cool wash and donut box, film a commercial, race their designs, or even go shopping in Test Track SIMPORIUM.</w:t>
      </w:r>
    </w:p>
    <w:p w14:paraId="0E38120D" w14:textId="568F9C0E" w:rsidR="00162074" w:rsidRPr="00B50C73" w:rsidRDefault="00257A1A" w:rsidP="00692F50">
      <w:pPr>
        <w:pStyle w:val="Character"/>
      </w:pPr>
      <w:r w:rsidRPr="00B50C73">
        <w:lastRenderedPageBreak/>
        <w:t>MULAN, RAYA</w:t>
      </w:r>
    </w:p>
    <w:p w14:paraId="18193226" w14:textId="71275923" w:rsidR="00162074" w:rsidRPr="00B50C73" w:rsidRDefault="006E4140" w:rsidP="007E3170">
      <w:pPr>
        <w:pStyle w:val="Line"/>
      </w:pPr>
      <w:r w:rsidRPr="00B50C73">
        <w:t>Are you treating us?</w:t>
      </w:r>
    </w:p>
    <w:p w14:paraId="19A5A2D7" w14:textId="6A7720BF" w:rsidR="00162074" w:rsidRPr="00B50C73" w:rsidRDefault="00257A1A" w:rsidP="00692F50">
      <w:pPr>
        <w:pStyle w:val="Character"/>
      </w:pPr>
      <w:r w:rsidRPr="00B50C73">
        <w:t xml:space="preserve">ADELA CHAN </w:t>
      </w:r>
      <w:r w:rsidR="005605FE">
        <w:t>JR</w:t>
      </w:r>
    </w:p>
    <w:p w14:paraId="0264CD14" w14:textId="77777777" w:rsidR="00162074" w:rsidRPr="00B50C73" w:rsidRDefault="006E4140" w:rsidP="007E3170">
      <w:pPr>
        <w:pStyle w:val="Line"/>
      </w:pPr>
      <w:r w:rsidRPr="00B50C73">
        <w:t>No, robots will come to rebuild them. They just add some details since the basic facilities were not damaged.</w:t>
      </w:r>
    </w:p>
    <w:p w14:paraId="701C29DE" w14:textId="40B2172E" w:rsidR="00162074" w:rsidRPr="00B50C73" w:rsidRDefault="00257A1A" w:rsidP="00692F50">
      <w:pPr>
        <w:pStyle w:val="Character"/>
      </w:pPr>
      <w:r w:rsidRPr="00B50C73">
        <w:t>ANGELA CHAN</w:t>
      </w:r>
    </w:p>
    <w:p w14:paraId="3C1FEACA" w14:textId="0A6831F4" w:rsidR="00162074" w:rsidRPr="00B50C73" w:rsidRDefault="006E4140" w:rsidP="007E3170">
      <w:pPr>
        <w:pStyle w:val="Line"/>
      </w:pPr>
      <w:r w:rsidRPr="00B50C73">
        <w:t>So, our sparks of hope haven’t been blown out or burnt out yet.</w:t>
      </w:r>
    </w:p>
    <w:p w14:paraId="2F7F298A" w14:textId="426908D4" w:rsidR="00162074" w:rsidRPr="00B50C73" w:rsidRDefault="00257A1A" w:rsidP="00692F50">
      <w:pPr>
        <w:pStyle w:val="Character"/>
      </w:pPr>
      <w:r w:rsidRPr="00B50C73">
        <w:t>SNOW WHITE</w:t>
      </w:r>
    </w:p>
    <w:p w14:paraId="3C696B06" w14:textId="0F6F411E" w:rsidR="00162074" w:rsidRPr="00B50C73" w:rsidRDefault="006E4140" w:rsidP="007E3170">
      <w:pPr>
        <w:pStyle w:val="Line"/>
      </w:pPr>
      <w:r w:rsidRPr="00B50C73">
        <w:t xml:space="preserve">Here comes my first birthday gift in </w:t>
      </w:r>
      <w:r w:rsidR="00754FF7" w:rsidRPr="00B50C73">
        <w:t>EPCOT</w:t>
      </w:r>
      <w:r w:rsidRPr="00B50C73">
        <w:t>!</w:t>
      </w:r>
    </w:p>
    <w:p w14:paraId="333BA17E" w14:textId="0E0A97CD" w:rsidR="00162074" w:rsidRPr="00B50C73" w:rsidRDefault="00257A1A" w:rsidP="00692F50">
      <w:pPr>
        <w:pStyle w:val="Character"/>
      </w:pPr>
      <w:r w:rsidRPr="00B50C73">
        <w:t xml:space="preserve">ADELA CHAN </w:t>
      </w:r>
      <w:r w:rsidR="005605FE">
        <w:t>JR</w:t>
      </w:r>
    </w:p>
    <w:p w14:paraId="5A51171C" w14:textId="36485BFC" w:rsidR="005B28C4" w:rsidRPr="00B50C73" w:rsidRDefault="00AD5A34" w:rsidP="007E3170">
      <w:pPr>
        <w:pStyle w:val="Line"/>
      </w:pPr>
      <w:r w:rsidRPr="00B50C73">
        <w:rPr>
          <w:rFonts w:hint="eastAsia"/>
          <w:lang w:eastAsia="zh-TW"/>
        </w:rPr>
        <w:t>T</w:t>
      </w:r>
      <w:r w:rsidR="006E4140" w:rsidRPr="00B50C73">
        <w:t xml:space="preserve">his Super-Intelligent Market Plaza </w:t>
      </w:r>
      <w:r w:rsidR="003B75B7" w:rsidRPr="00B50C73">
        <w:t>of</w:t>
      </w:r>
      <w:r w:rsidR="006E4140" w:rsidRPr="00B50C73">
        <w:t xml:space="preserve"> Recreation Imagineers’ Union Master will be selling toy cars, figurines, pit crew caps, pins, T-shirts, water cups and bottles, as well as engravable goods and so on.</w:t>
      </w:r>
    </w:p>
    <w:p w14:paraId="46238536" w14:textId="466423EE" w:rsidR="005B28C4" w:rsidRPr="00B50C73" w:rsidRDefault="005B28C4" w:rsidP="00455FB0">
      <w:r w:rsidRPr="00B50C73">
        <w:t>All exit the pavilion with Camera following.</w:t>
      </w:r>
    </w:p>
    <w:p w14:paraId="24889564" w14:textId="3168B9E6" w:rsidR="00162074" w:rsidRPr="00B50C73" w:rsidRDefault="005352BD" w:rsidP="001919B6">
      <w:pPr>
        <w:pStyle w:val="a"/>
      </w:pPr>
      <w:r w:rsidRPr="00B50C73">
        <w:t>EX</w:t>
      </w:r>
      <w:r w:rsidR="00291693" w:rsidRPr="00B50C73">
        <w:t>T. PLANETARY PLAZA, THE COURTYARD OF MISSION: SPACE</w:t>
      </w:r>
      <w:r w:rsidRPr="00B50C73">
        <w:t xml:space="preserve"> — 00:</w:t>
      </w:r>
      <w:r w:rsidR="009C2CDA" w:rsidRPr="00B50C73">
        <w:t>3</w:t>
      </w:r>
      <w:r w:rsidR="00A74F31" w:rsidRPr="00B50C73">
        <w:t>4</w:t>
      </w:r>
    </w:p>
    <w:p w14:paraId="19B076E3" w14:textId="7B3A3ADD" w:rsidR="006023F5" w:rsidRPr="006023F5" w:rsidRDefault="00970B50" w:rsidP="006023F5">
      <w:r>
        <w:t xml:space="preserve">POCAHONTAS </w:t>
      </w:r>
      <w:r w:rsidR="00EF060D">
        <w:t>leaks her</w:t>
      </w:r>
      <w:r w:rsidR="00C84B07">
        <w:t xml:space="preserve"> curiosity</w:t>
      </w:r>
      <w:r>
        <w:t xml:space="preserve"> at the planet models and </w:t>
      </w:r>
      <w:r w:rsidR="001310BA">
        <w:t>information</w:t>
      </w:r>
      <w:r w:rsidR="0000335E">
        <w:t xml:space="preserve"> boards</w:t>
      </w:r>
      <w:r>
        <w:t>.</w:t>
      </w:r>
    </w:p>
    <w:p w14:paraId="26D7E7F5" w14:textId="1D3E5CF0" w:rsidR="00162074" w:rsidRPr="00B50C73" w:rsidRDefault="00257A1A" w:rsidP="00692F50">
      <w:pPr>
        <w:pStyle w:val="Character"/>
      </w:pPr>
      <w:r w:rsidRPr="00B50C73">
        <w:t>POCAHONTAS</w:t>
      </w:r>
    </w:p>
    <w:p w14:paraId="43EA788C" w14:textId="77777777" w:rsidR="00162074" w:rsidRPr="00B50C73" w:rsidRDefault="006E4140" w:rsidP="007E3170">
      <w:pPr>
        <w:pStyle w:val="Line"/>
      </w:pPr>
      <w:r w:rsidRPr="00B50C73">
        <w:t>What are the marks on spheres and plaques about to tell us?</w:t>
      </w:r>
    </w:p>
    <w:p w14:paraId="151F64D5" w14:textId="6F454BAF" w:rsidR="00162074" w:rsidRPr="00B50C73" w:rsidRDefault="00257A1A" w:rsidP="00692F50">
      <w:pPr>
        <w:pStyle w:val="Character"/>
      </w:pPr>
      <w:r w:rsidRPr="00B50C73">
        <w:t xml:space="preserve">ADELA CHAN </w:t>
      </w:r>
      <w:r w:rsidR="005605FE">
        <w:t>JR</w:t>
      </w:r>
    </w:p>
    <w:p w14:paraId="706C0E47" w14:textId="7D14B2EC" w:rsidR="00162074" w:rsidRPr="00B50C73" w:rsidRDefault="006E4140" w:rsidP="007E3170">
      <w:pPr>
        <w:pStyle w:val="Line"/>
      </w:pPr>
      <w:r w:rsidRPr="00B50C73">
        <w:t>They celebrate the human exploration of our solar system, among which ten plaques are lined along the walls featuring inspirational quotes from various figures in the history of space travel, and four spheres represent the Earth, Mars, the Moon, and Jupiter, with “Mars” containing the attraction's entrance. Over one hundred markers with flags on “Moon” and “Mars” characterize worldwide rocket missions to the Moon and Mars, both crewed and uncrewed.</w:t>
      </w:r>
    </w:p>
    <w:p w14:paraId="7C6C9DE5" w14:textId="487D4A2D" w:rsidR="00162074" w:rsidRPr="00B50C73" w:rsidRDefault="00257A1A" w:rsidP="00692F50">
      <w:pPr>
        <w:pStyle w:val="Character"/>
      </w:pPr>
      <w:r w:rsidRPr="00B50C73">
        <w:t>MULAN</w:t>
      </w:r>
    </w:p>
    <w:p w14:paraId="6DF24DCE" w14:textId="77777777" w:rsidR="00162074" w:rsidRPr="00B50C73" w:rsidRDefault="006E4140" w:rsidP="007E3170">
      <w:pPr>
        <w:pStyle w:val="Line"/>
      </w:pPr>
      <w:r w:rsidRPr="00B50C73">
        <w:t>Now we travel inside Mars.</w:t>
      </w:r>
    </w:p>
    <w:p w14:paraId="039FBC2B" w14:textId="44CCC5DE" w:rsidR="00162074" w:rsidRPr="00B50C73" w:rsidRDefault="00257A1A" w:rsidP="00692F50">
      <w:pPr>
        <w:pStyle w:val="Character"/>
      </w:pPr>
      <w:r w:rsidRPr="00B50C73">
        <w:t xml:space="preserve">ADELA CHAN </w:t>
      </w:r>
      <w:r w:rsidR="005605FE">
        <w:t>JR</w:t>
      </w:r>
    </w:p>
    <w:p w14:paraId="2202797E" w14:textId="77C2CF3D" w:rsidR="00162074" w:rsidRPr="00B50C73" w:rsidRDefault="006E4140" w:rsidP="007E3170">
      <w:pPr>
        <w:pStyle w:val="Line"/>
      </w:pPr>
      <w:r w:rsidRPr="00B50C73">
        <w:rPr>
          <w:iCs/>
        </w:rPr>
        <w:t xml:space="preserve">(Leads </w:t>
      </w:r>
      <w:r w:rsidR="00176134" w:rsidRPr="00B50C73">
        <w:rPr>
          <w:iCs/>
        </w:rPr>
        <w:t>Angela</w:t>
      </w:r>
      <w:r w:rsidRPr="00B50C73">
        <w:rPr>
          <w:iCs/>
        </w:rPr>
        <w:t xml:space="preserve"> </w:t>
      </w:r>
      <w:r w:rsidR="00176134" w:rsidRPr="00B50C73">
        <w:rPr>
          <w:iCs/>
        </w:rPr>
        <w:t>Chan</w:t>
      </w:r>
      <w:r w:rsidRPr="00B50C73">
        <w:rPr>
          <w:iCs/>
        </w:rPr>
        <w:t xml:space="preserve"> and the ladies into the entrance and enters)</w:t>
      </w:r>
      <w:r w:rsidRPr="00B50C73">
        <w:t xml:space="preserve"> Upon </w:t>
      </w:r>
      <w:r w:rsidRPr="00B50C73">
        <w:lastRenderedPageBreak/>
        <w:t>arrival features the main ride: a simulated astronaut training for the first manned mission of the state to Mars aboard the fictional X-2 Deep Space Shuttle in 2048, right after the semicentenary of launching the International Space Station.</w:t>
      </w:r>
    </w:p>
    <w:p w14:paraId="53FB8F45" w14:textId="712F7403" w:rsidR="00162074" w:rsidRPr="00B50C73" w:rsidRDefault="00257A1A" w:rsidP="00692F50">
      <w:pPr>
        <w:pStyle w:val="Character"/>
      </w:pPr>
      <w:r w:rsidRPr="00B50C73">
        <w:t>TIANA</w:t>
      </w:r>
    </w:p>
    <w:p w14:paraId="74B42241" w14:textId="77777777" w:rsidR="00162074" w:rsidRPr="00B50C73" w:rsidRDefault="006E4140" w:rsidP="007E3170">
      <w:pPr>
        <w:pStyle w:val="Line"/>
      </w:pPr>
      <w:r w:rsidRPr="00B50C73">
        <w:t>And then?</w:t>
      </w:r>
    </w:p>
    <w:p w14:paraId="3D930FCC" w14:textId="0277A9F9" w:rsidR="00162074" w:rsidRPr="00B50C73" w:rsidRDefault="00257A1A" w:rsidP="00692F50">
      <w:pPr>
        <w:pStyle w:val="Character"/>
      </w:pPr>
      <w:r w:rsidRPr="00B50C73">
        <w:t xml:space="preserve">ADELA CHAN </w:t>
      </w:r>
      <w:r w:rsidR="005605FE">
        <w:t>JR</w:t>
      </w:r>
    </w:p>
    <w:p w14:paraId="4DD1EC6F" w14:textId="77777777" w:rsidR="00162074" w:rsidRPr="00B50C73" w:rsidRDefault="006E4140" w:rsidP="007E3170">
      <w:pPr>
        <w:pStyle w:val="Line"/>
      </w:pPr>
      <w:r w:rsidRPr="00B50C73">
        <w:t>Riders are "trainees" at the “International Space Training Center”, where they are arranged into crews of four, one navigator, one pilot, one commander and one engineer, given two tasks to perform during the mission.</w:t>
      </w:r>
    </w:p>
    <w:p w14:paraId="09684AAD" w14:textId="587A9FBE" w:rsidR="00162074" w:rsidRPr="00B50C73" w:rsidRDefault="00257A1A" w:rsidP="00692F50">
      <w:pPr>
        <w:pStyle w:val="Character"/>
      </w:pPr>
      <w:r w:rsidRPr="00B50C73">
        <w:t>RAPUNZEL</w:t>
      </w:r>
    </w:p>
    <w:p w14:paraId="010574FE" w14:textId="77777777" w:rsidR="00162074" w:rsidRPr="00B50C73" w:rsidRDefault="006E4140" w:rsidP="007E3170">
      <w:pPr>
        <w:pStyle w:val="Line"/>
      </w:pPr>
      <w:r w:rsidRPr="00B50C73">
        <w:t>What does the commander do?</w:t>
      </w:r>
    </w:p>
    <w:p w14:paraId="4965D2D8" w14:textId="4558C396" w:rsidR="00162074" w:rsidRPr="00B50C73" w:rsidRDefault="00257A1A" w:rsidP="00692F50">
      <w:pPr>
        <w:pStyle w:val="Character"/>
      </w:pPr>
      <w:r w:rsidRPr="00B50C73">
        <w:t xml:space="preserve">ADELA CHAN </w:t>
      </w:r>
      <w:r w:rsidR="005605FE">
        <w:t>JR</w:t>
      </w:r>
    </w:p>
    <w:p w14:paraId="62568681" w14:textId="77777777" w:rsidR="00162074" w:rsidRPr="00B50C73" w:rsidRDefault="006E4140" w:rsidP="007E3170">
      <w:pPr>
        <w:pStyle w:val="Line"/>
      </w:pPr>
      <w:r w:rsidRPr="00B50C73">
        <w:t>The commander operates the “spacecraft” with several buttons, one of which initiates the rocket's first-stage separation, and the other activates manual flight control.</w:t>
      </w:r>
    </w:p>
    <w:p w14:paraId="2C72E698" w14:textId="7ADC9190" w:rsidR="00162074" w:rsidRPr="00B50C73" w:rsidRDefault="00257A1A" w:rsidP="00692F50">
      <w:pPr>
        <w:pStyle w:val="Character"/>
      </w:pPr>
      <w:r w:rsidRPr="00B50C73">
        <w:t>MERIDA</w:t>
      </w:r>
    </w:p>
    <w:p w14:paraId="4F0525FE" w14:textId="77777777" w:rsidR="00162074" w:rsidRPr="00B50C73" w:rsidRDefault="006E4140" w:rsidP="007E3170">
      <w:pPr>
        <w:pStyle w:val="Line"/>
      </w:pPr>
      <w:r w:rsidRPr="00B50C73">
        <w:t>The pilot?</w:t>
      </w:r>
    </w:p>
    <w:p w14:paraId="138F53C6" w14:textId="2F84B13B" w:rsidR="00162074" w:rsidRPr="00B50C73" w:rsidRDefault="00257A1A" w:rsidP="00692F50">
      <w:pPr>
        <w:pStyle w:val="Character"/>
      </w:pPr>
      <w:r w:rsidRPr="00B50C73">
        <w:t xml:space="preserve">ADELA CHAN </w:t>
      </w:r>
      <w:r w:rsidR="005605FE">
        <w:t>JR</w:t>
      </w:r>
    </w:p>
    <w:p w14:paraId="7C8D85E1" w14:textId="77777777" w:rsidR="00162074" w:rsidRPr="00B50C73" w:rsidRDefault="006E4140" w:rsidP="007E3170">
      <w:pPr>
        <w:pStyle w:val="Line"/>
      </w:pPr>
      <w:r w:rsidRPr="00B50C73">
        <w:t>The spacecraft's on-board self-automated pilot will perform each task if the rider does not respond to his prompt from Mission Control or if there is no one to perform the task. Various fooling buttons and switches are also featured within riders’ reach but do nothing, only added to the realism aspect of the ride.</w:t>
      </w:r>
    </w:p>
    <w:p w14:paraId="5C55F65B" w14:textId="7AF2640D" w:rsidR="00162074" w:rsidRPr="00B50C73" w:rsidRDefault="00257A1A" w:rsidP="00692F50">
      <w:pPr>
        <w:pStyle w:val="Character"/>
      </w:pPr>
      <w:r w:rsidRPr="00B50C73">
        <w:t>MOANA</w:t>
      </w:r>
    </w:p>
    <w:p w14:paraId="68D8F75E" w14:textId="77777777" w:rsidR="00162074" w:rsidRPr="00B50C73" w:rsidRDefault="006E4140" w:rsidP="007E3170">
      <w:pPr>
        <w:pStyle w:val="Line"/>
      </w:pPr>
      <w:r w:rsidRPr="00B50C73">
        <w:t>What about the navigator and the engineer?</w:t>
      </w:r>
    </w:p>
    <w:p w14:paraId="6696CA15" w14:textId="7C06F889" w:rsidR="00162074" w:rsidRPr="00B50C73" w:rsidRDefault="00257A1A" w:rsidP="00692F50">
      <w:pPr>
        <w:pStyle w:val="Character"/>
        <w:rPr>
          <w:lang w:eastAsia="zh-TW"/>
        </w:rPr>
      </w:pPr>
      <w:r w:rsidRPr="00B50C73">
        <w:rPr>
          <w:lang w:eastAsia="zh-TW"/>
        </w:rPr>
        <w:t xml:space="preserve">ADELA CHAN </w:t>
      </w:r>
      <w:r w:rsidR="005605FE">
        <w:rPr>
          <w:lang w:eastAsia="zh-TW"/>
        </w:rPr>
        <w:t>JR</w:t>
      </w:r>
    </w:p>
    <w:p w14:paraId="41D367E9" w14:textId="358BC632" w:rsidR="00162074" w:rsidRPr="00B50C73" w:rsidRDefault="006E4140" w:rsidP="007E3170">
      <w:pPr>
        <w:pStyle w:val="Line"/>
        <w:rPr>
          <w:lang w:eastAsia="zh-TW"/>
        </w:rPr>
      </w:pPr>
      <w:r w:rsidRPr="00B50C73">
        <w:rPr>
          <w:lang w:eastAsia="zh-TW"/>
        </w:rPr>
        <w:t>They help navigate the space shuttle correctly and securely to Mars.</w:t>
      </w:r>
      <w:r w:rsidR="00EE29D6" w:rsidRPr="00B50C73">
        <w:rPr>
          <w:rFonts w:hint="eastAsia"/>
          <w:lang w:eastAsia="zh-TW"/>
        </w:rPr>
        <w:t xml:space="preserve"> </w:t>
      </w:r>
      <w:r w:rsidR="00EE29D6" w:rsidRPr="00B50C73">
        <w:rPr>
          <w:lang w:eastAsia="zh-TW"/>
        </w:rPr>
        <w:t>After the mission, guests are invited into an advanced training lab featuring other activities.</w:t>
      </w:r>
    </w:p>
    <w:p w14:paraId="66463F24" w14:textId="6CA804B4" w:rsidR="00162074" w:rsidRPr="00B50C73" w:rsidRDefault="00257A1A" w:rsidP="00692F50">
      <w:pPr>
        <w:pStyle w:val="Character"/>
        <w:rPr>
          <w:lang w:eastAsia="zh-TW"/>
        </w:rPr>
      </w:pPr>
      <w:r w:rsidRPr="00B50C73">
        <w:rPr>
          <w:lang w:eastAsia="zh-TW"/>
        </w:rPr>
        <w:lastRenderedPageBreak/>
        <w:t>JASMINE</w:t>
      </w:r>
    </w:p>
    <w:p w14:paraId="2FF13EB1" w14:textId="30B77311" w:rsidR="00162074" w:rsidRPr="00B50C73" w:rsidRDefault="006E4140" w:rsidP="007E3170">
      <w:pPr>
        <w:pStyle w:val="Line"/>
        <w:rPr>
          <w:lang w:eastAsia="zh-TW"/>
        </w:rPr>
      </w:pPr>
      <w:r w:rsidRPr="00B50C73">
        <w:rPr>
          <w:lang w:eastAsia="zh-TW"/>
        </w:rPr>
        <w:t>What are they?</w:t>
      </w:r>
    </w:p>
    <w:p w14:paraId="54FED461" w14:textId="7BA80B7B" w:rsidR="00162074" w:rsidRPr="00B50C73" w:rsidRDefault="00257A1A" w:rsidP="00692F50">
      <w:pPr>
        <w:pStyle w:val="Character"/>
        <w:rPr>
          <w:lang w:eastAsia="zh-TW"/>
        </w:rPr>
      </w:pPr>
      <w:r w:rsidRPr="00B50C73">
        <w:rPr>
          <w:lang w:eastAsia="zh-TW"/>
        </w:rPr>
        <w:t xml:space="preserve">ADELA CHAN </w:t>
      </w:r>
      <w:r w:rsidR="005605FE">
        <w:t>JR</w:t>
      </w:r>
    </w:p>
    <w:p w14:paraId="4F268366" w14:textId="4B660290" w:rsidR="00162074" w:rsidRPr="00B50C73" w:rsidRDefault="006E4140" w:rsidP="007E3170">
      <w:pPr>
        <w:pStyle w:val="Line"/>
        <w:rPr>
          <w:lang w:eastAsia="zh-TW"/>
        </w:rPr>
      </w:pPr>
      <w:r w:rsidRPr="00B50C73">
        <w:rPr>
          <w:lang w:eastAsia="zh-TW"/>
        </w:rPr>
        <w:t>F</w:t>
      </w:r>
      <w:r w:rsidR="00B74E6A" w:rsidRPr="00B50C73">
        <w:rPr>
          <w:lang w:eastAsia="zh-TW"/>
        </w:rPr>
        <w:t>irst</w:t>
      </w:r>
      <w:r w:rsidRPr="00B50C73">
        <w:rPr>
          <w:lang w:eastAsia="zh-TW"/>
        </w:rPr>
        <w:t>, the multiplayer game Space Race requires up to 60 players send a rocket from Mars back to Earth by cooperatively fixing technical issues.</w:t>
      </w:r>
    </w:p>
    <w:p w14:paraId="138BCB0E" w14:textId="0CE5F015" w:rsidR="00162074" w:rsidRPr="00B50C73" w:rsidRDefault="00257A1A" w:rsidP="00692F50">
      <w:pPr>
        <w:pStyle w:val="Character"/>
        <w:rPr>
          <w:lang w:eastAsia="zh-TW"/>
        </w:rPr>
      </w:pPr>
      <w:r w:rsidRPr="00B50C73">
        <w:rPr>
          <w:lang w:eastAsia="zh-TW"/>
        </w:rPr>
        <w:t xml:space="preserve">ANGELA </w:t>
      </w:r>
      <w:r w:rsidRPr="00B50C73">
        <w:t>CHAN</w:t>
      </w:r>
    </w:p>
    <w:p w14:paraId="74F99A3F" w14:textId="30D6E1B2" w:rsidR="00162074" w:rsidRPr="00B50C73" w:rsidRDefault="00B74E6A" w:rsidP="007E3170">
      <w:pPr>
        <w:pStyle w:val="Line"/>
        <w:rPr>
          <w:lang w:eastAsia="zh-TW"/>
        </w:rPr>
      </w:pPr>
      <w:r w:rsidRPr="00B50C73">
        <w:rPr>
          <w:lang w:eastAsia="zh-TW"/>
        </w:rPr>
        <w:t>Second</w:t>
      </w:r>
      <w:r w:rsidR="006E4140" w:rsidRPr="00B50C73">
        <w:rPr>
          <w:lang w:eastAsia="zh-TW"/>
        </w:rPr>
        <w:t>, the single-player game Expedition Mars lasts four minutes</w:t>
      </w:r>
      <w:r w:rsidR="00C445FC" w:rsidRPr="00B50C73">
        <w:rPr>
          <w:lang w:eastAsia="zh-TW"/>
        </w:rPr>
        <w:t>,</w:t>
      </w:r>
      <w:r w:rsidR="006E4140" w:rsidRPr="00B50C73">
        <w:rPr>
          <w:lang w:eastAsia="zh-TW"/>
        </w:rPr>
        <w:t xml:space="preserve"> wher</w:t>
      </w:r>
      <w:r w:rsidR="007212FB" w:rsidRPr="00B50C73">
        <w:rPr>
          <w:lang w:eastAsia="zh-TW"/>
        </w:rPr>
        <w:t>e</w:t>
      </w:r>
      <w:r w:rsidR="006E4140" w:rsidRPr="00B50C73">
        <w:rPr>
          <w:lang w:eastAsia="zh-TW"/>
        </w:rPr>
        <w:t xml:space="preserve"> guests control an astronaut attempting to return their expedition team.</w:t>
      </w:r>
    </w:p>
    <w:p w14:paraId="269F4BA3" w14:textId="7BCC917B" w:rsidR="00162074" w:rsidRPr="00B50C73" w:rsidRDefault="00257A1A" w:rsidP="00692F50">
      <w:pPr>
        <w:pStyle w:val="Character"/>
        <w:rPr>
          <w:lang w:eastAsia="zh-TW"/>
        </w:rPr>
      </w:pPr>
      <w:r w:rsidRPr="00B50C73">
        <w:rPr>
          <w:lang w:eastAsia="zh-TW"/>
        </w:rPr>
        <w:t xml:space="preserve">ADELA CHAN </w:t>
      </w:r>
      <w:r w:rsidR="005605FE">
        <w:t>JR</w:t>
      </w:r>
    </w:p>
    <w:p w14:paraId="482583A8" w14:textId="77777777" w:rsidR="00162074" w:rsidRPr="00B50C73" w:rsidRDefault="006E4140" w:rsidP="007E3170">
      <w:pPr>
        <w:pStyle w:val="Line"/>
        <w:rPr>
          <w:lang w:eastAsia="zh-TW"/>
        </w:rPr>
      </w:pPr>
      <w:r w:rsidRPr="00B50C73">
        <w:rPr>
          <w:lang w:eastAsia="zh-TW"/>
        </w:rPr>
        <w:t>Besides, for children too young to ride the missions, a space-themed playing place presents as Space Base. Additionally, a camera kiosk, Postcards from Space allows guests send messages from “space” to their localhosts on Earth.</w:t>
      </w:r>
    </w:p>
    <w:p w14:paraId="62389CE5" w14:textId="6DC56A8A" w:rsidR="00162074" w:rsidRPr="00B50C73" w:rsidRDefault="00257A1A" w:rsidP="00692F50">
      <w:pPr>
        <w:pStyle w:val="Character"/>
        <w:rPr>
          <w:lang w:eastAsia="zh-TW"/>
        </w:rPr>
      </w:pPr>
      <w:r w:rsidRPr="00B50C73">
        <w:rPr>
          <w:lang w:eastAsia="zh-TW"/>
        </w:rPr>
        <w:t xml:space="preserve">ANGELA </w:t>
      </w:r>
      <w:r w:rsidRPr="00B50C73">
        <w:t>CHAN</w:t>
      </w:r>
    </w:p>
    <w:p w14:paraId="30E7E75E" w14:textId="77777777" w:rsidR="00162074" w:rsidRPr="00B50C73" w:rsidRDefault="006E4140" w:rsidP="007E3170">
      <w:pPr>
        <w:pStyle w:val="Line"/>
        <w:rPr>
          <w:lang w:eastAsia="zh-TW"/>
        </w:rPr>
      </w:pPr>
      <w:r w:rsidRPr="00B50C73">
        <w:rPr>
          <w:lang w:eastAsia="zh-TW"/>
        </w:rPr>
        <w:t>Beyond the training lab is the Mission Space Cargo Bay gift shop, as well as a new simulated space restaurant, Space 220, holding up to 220 families of “space travelers”. Yesterday, we tried some Space 220 food recommended by our little Vanellope, and they are more than delicious — wonderful!</w:t>
      </w:r>
    </w:p>
    <w:p w14:paraId="4BA3C362" w14:textId="33C8FFDA" w:rsidR="00162074" w:rsidRPr="00B50C73" w:rsidRDefault="00257A1A" w:rsidP="00692F50">
      <w:pPr>
        <w:pStyle w:val="Character"/>
        <w:rPr>
          <w:lang w:eastAsia="zh-TW"/>
        </w:rPr>
      </w:pPr>
      <w:r w:rsidRPr="00B50C73">
        <w:rPr>
          <w:lang w:eastAsia="zh-TW"/>
        </w:rPr>
        <w:t>ARIEL</w:t>
      </w:r>
    </w:p>
    <w:p w14:paraId="648B7651" w14:textId="77777777" w:rsidR="00162074" w:rsidRPr="00B50C73" w:rsidRDefault="006E4140" w:rsidP="007E3170">
      <w:pPr>
        <w:pStyle w:val="Line"/>
        <w:rPr>
          <w:lang w:eastAsia="zh-TW"/>
        </w:rPr>
      </w:pPr>
      <w:r w:rsidRPr="00B50C73">
        <w:rPr>
          <w:lang w:eastAsia="zh-TW"/>
        </w:rPr>
        <w:t>Bon Appetit!</w:t>
      </w:r>
    </w:p>
    <w:p w14:paraId="5546FAF5" w14:textId="2488F633" w:rsidR="00162074" w:rsidRPr="00B50C73" w:rsidRDefault="006E4140" w:rsidP="007E3170">
      <w:pPr>
        <w:rPr>
          <w:lang w:eastAsia="zh-TW"/>
        </w:rPr>
      </w:pPr>
      <w:r w:rsidRPr="00B50C73">
        <w:rPr>
          <w:lang w:eastAsia="zh-TW"/>
        </w:rPr>
        <w:t xml:space="preserve">Led by </w:t>
      </w:r>
      <w:r w:rsidR="00730577" w:rsidRPr="00B50C73">
        <w:rPr>
          <w:lang w:eastAsia="zh-TW"/>
        </w:rPr>
        <w:t>ARIEL</w:t>
      </w:r>
      <w:r w:rsidRPr="00B50C73">
        <w:rPr>
          <w:lang w:eastAsia="zh-TW"/>
        </w:rPr>
        <w:t xml:space="preserve">, all </w:t>
      </w:r>
      <w:r w:rsidRPr="00B50C73">
        <w:t>dashes</w:t>
      </w:r>
      <w:r w:rsidRPr="00B50C73">
        <w:rPr>
          <w:lang w:eastAsia="zh-TW"/>
        </w:rPr>
        <w:t xml:space="preserve"> towards Space 220 Restaurant, with camera following.</w:t>
      </w:r>
    </w:p>
    <w:p w14:paraId="1F167AAC" w14:textId="71257E7E" w:rsidR="00162074" w:rsidRPr="00B50C73" w:rsidRDefault="00257A1A" w:rsidP="00692F50">
      <w:pPr>
        <w:pStyle w:val="Character"/>
        <w:rPr>
          <w:lang w:eastAsia="zh-TW"/>
        </w:rPr>
      </w:pPr>
      <w:r w:rsidRPr="00B50C73">
        <w:rPr>
          <w:lang w:eastAsia="zh-TW"/>
        </w:rPr>
        <w:t>AGENT V</w:t>
      </w:r>
    </w:p>
    <w:p w14:paraId="3C6CE104" w14:textId="39BE98DB" w:rsidR="00162074" w:rsidRPr="00B50C73" w:rsidRDefault="006E4140" w:rsidP="007E3170">
      <w:pPr>
        <w:pStyle w:val="Line"/>
        <w:rPr>
          <w:lang w:eastAsia="zh-TW"/>
        </w:rPr>
      </w:pPr>
      <w:r w:rsidRPr="00B50C73">
        <w:rPr>
          <w:lang w:eastAsia="zh-TW"/>
        </w:rPr>
        <w:t xml:space="preserve">Ladies, this is where I gathered and delivered food packages for </w:t>
      </w:r>
      <w:r w:rsidR="00276E33" w:rsidRPr="00B50C73">
        <w:rPr>
          <w:lang w:eastAsia="zh-TW"/>
        </w:rPr>
        <w:t>you</w:t>
      </w:r>
      <w:r w:rsidRPr="00B50C73">
        <w:rPr>
          <w:lang w:eastAsia="zh-TW"/>
        </w:rPr>
        <w:t xml:space="preserve">. Let’s enjoy ourselves throughout our </w:t>
      </w:r>
      <w:r w:rsidR="00754FF7" w:rsidRPr="00B50C73">
        <w:rPr>
          <w:lang w:eastAsia="zh-TW"/>
        </w:rPr>
        <w:t>EPCOT</w:t>
      </w:r>
      <w:r w:rsidRPr="00B50C73">
        <w:rPr>
          <w:lang w:eastAsia="zh-TW"/>
        </w:rPr>
        <w:t xml:space="preserve">! </w:t>
      </w:r>
      <w:r w:rsidRPr="00B50C73">
        <w:rPr>
          <w:iCs/>
          <w:lang w:eastAsia="zh-TW"/>
        </w:rPr>
        <w:t>(Flees through the wall)</w:t>
      </w:r>
    </w:p>
    <w:p w14:paraId="380129B3" w14:textId="420AE552" w:rsidR="00162074" w:rsidRPr="00B50C73" w:rsidRDefault="00257A1A" w:rsidP="00692F50">
      <w:pPr>
        <w:pStyle w:val="Character"/>
        <w:rPr>
          <w:lang w:eastAsia="zh-TW"/>
        </w:rPr>
      </w:pPr>
      <w:r w:rsidRPr="00B50C73">
        <w:rPr>
          <w:lang w:eastAsia="zh-TW"/>
        </w:rPr>
        <w:t xml:space="preserve">ANGELA </w:t>
      </w:r>
      <w:r w:rsidRPr="00B50C73">
        <w:t>CHAN</w:t>
      </w:r>
    </w:p>
    <w:p w14:paraId="1FA98A4D" w14:textId="77777777" w:rsidR="00162074" w:rsidRPr="00B50C73" w:rsidRDefault="006E4140" w:rsidP="007E3170">
      <w:pPr>
        <w:pStyle w:val="Line"/>
        <w:rPr>
          <w:lang w:eastAsia="zh-TW"/>
        </w:rPr>
      </w:pPr>
      <w:r w:rsidRPr="00B50C73">
        <w:rPr>
          <w:lang w:eastAsia="zh-TW"/>
        </w:rPr>
        <w:t>Our next destination is PLAY Pavilion.</w:t>
      </w:r>
    </w:p>
    <w:p w14:paraId="462B7062" w14:textId="7C12C494" w:rsidR="00162074" w:rsidRPr="00B50C73" w:rsidRDefault="006E4140" w:rsidP="007E3170">
      <w:pPr>
        <w:rPr>
          <w:lang w:eastAsia="zh-TW"/>
        </w:rPr>
      </w:pPr>
      <w:r w:rsidRPr="00B50C73">
        <w:rPr>
          <w:lang w:eastAsia="zh-TW"/>
        </w:rPr>
        <w:t xml:space="preserve">All tread to </w:t>
      </w:r>
      <w:r w:rsidR="005B7083" w:rsidRPr="00B50C73">
        <w:rPr>
          <w:lang w:eastAsia="zh-TW"/>
        </w:rPr>
        <w:t>—</w:t>
      </w:r>
    </w:p>
    <w:p w14:paraId="380D4FDB" w14:textId="3C353EBA" w:rsidR="00FB5DE2" w:rsidRPr="00B50C73" w:rsidRDefault="00291693" w:rsidP="001919B6">
      <w:pPr>
        <w:pStyle w:val="a"/>
      </w:pPr>
      <w:r w:rsidRPr="00B50C73">
        <w:lastRenderedPageBreak/>
        <w:t>INT. PLAY PAVILION</w:t>
      </w:r>
      <w:r w:rsidR="00D90C47" w:rsidRPr="00B50C73">
        <w:t xml:space="preserve"> — 00:50</w:t>
      </w:r>
    </w:p>
    <w:p w14:paraId="4350E075" w14:textId="6F4939D2" w:rsidR="00162074" w:rsidRPr="00B50C73" w:rsidRDefault="00291693" w:rsidP="00FB5DE2">
      <w:r w:rsidRPr="00B50C73">
        <w:t xml:space="preserve">ADELA </w:t>
      </w:r>
      <w:r w:rsidR="00FB5DE2" w:rsidRPr="00B50C73">
        <w:t xml:space="preserve">and </w:t>
      </w:r>
      <w:r w:rsidRPr="00B50C73">
        <w:t xml:space="preserve">ANGELA CHAN </w:t>
      </w:r>
      <w:r w:rsidR="00FB5DE2" w:rsidRPr="00B50C73">
        <w:t xml:space="preserve">et alia summon </w:t>
      </w:r>
      <w:r w:rsidRPr="00B50C73">
        <w:t>MICROSOFI</w:t>
      </w:r>
      <w:r w:rsidR="00FB5DE2" w:rsidRPr="00B50C73">
        <w:t>A.</w:t>
      </w:r>
    </w:p>
    <w:p w14:paraId="10BFBEAD" w14:textId="0AA11951" w:rsidR="00162074" w:rsidRPr="00B50C73" w:rsidRDefault="00257A1A" w:rsidP="00692F50">
      <w:pPr>
        <w:pStyle w:val="Character"/>
        <w:rPr>
          <w:lang w:eastAsia="zh-TW"/>
        </w:rPr>
      </w:pPr>
      <w:r w:rsidRPr="00B50C73">
        <w:rPr>
          <w:lang w:eastAsia="zh-TW"/>
        </w:rPr>
        <w:t xml:space="preserve">ADELA CHAN </w:t>
      </w:r>
      <w:r w:rsidR="005605FE">
        <w:t>JR</w:t>
      </w:r>
    </w:p>
    <w:p w14:paraId="2702A1FB" w14:textId="77777777" w:rsidR="00162074" w:rsidRPr="00B50C73" w:rsidRDefault="006E4140" w:rsidP="007E3170">
      <w:pPr>
        <w:pStyle w:val="Line"/>
        <w:rPr>
          <w:lang w:eastAsia="zh-TW"/>
        </w:rPr>
      </w:pPr>
      <w:r w:rsidRPr="00B50C73">
        <w:rPr>
          <w:lang w:eastAsia="zh-TW"/>
        </w:rPr>
        <w:t>Blueprints are ready. (Handing the blueprints over to MICROSOFIA)</w:t>
      </w:r>
    </w:p>
    <w:p w14:paraId="2B0CD754" w14:textId="75711947" w:rsidR="00162074" w:rsidRPr="00B50C73" w:rsidRDefault="00257A1A" w:rsidP="00692F50">
      <w:pPr>
        <w:pStyle w:val="Character"/>
        <w:rPr>
          <w:lang w:eastAsia="zh-TW"/>
        </w:rPr>
      </w:pPr>
      <w:r w:rsidRPr="00B50C73">
        <w:t>MICROSOFIA</w:t>
      </w:r>
    </w:p>
    <w:p w14:paraId="26AD6D63" w14:textId="123CBDA0" w:rsidR="00162074" w:rsidRPr="00B50C73" w:rsidRDefault="006E4140" w:rsidP="007E3170">
      <w:pPr>
        <w:pStyle w:val="Line"/>
        <w:rPr>
          <w:lang w:eastAsia="zh-TW"/>
        </w:rPr>
      </w:pPr>
      <w:r w:rsidRPr="00B50C73">
        <w:rPr>
          <w:lang w:eastAsia="zh-TW"/>
        </w:rPr>
        <w:t xml:space="preserve">The PLAY Pavilion contains an Animation Academy, where guests help Edna Mode with uninspired style. Next to it is an interactive game, Hotel Heist, hosted by Nick Wilde and Judy Hopps, where players assist them by receiving visitors and arrest robbers. Besides, a water balloon throwing game with Huey, Dewey, and Louie, and Webby Vander-quack will arrive. Other potential attractions include meet-and-greets for 6 Big Heroes, Wreck-It Ralph and </w:t>
      </w:r>
      <w:r w:rsidR="00E0751A" w:rsidRPr="00B50C73">
        <w:rPr>
          <w:lang w:eastAsia="zh-TW"/>
        </w:rPr>
        <w:t>Agent V</w:t>
      </w:r>
      <w:r w:rsidRPr="00B50C73">
        <w:rPr>
          <w:lang w:eastAsia="zh-TW"/>
        </w:rPr>
        <w:t xml:space="preserve">, as well as </w:t>
      </w:r>
      <w:r w:rsidRPr="00B50C73">
        <w:rPr>
          <w:iCs/>
          <w:lang w:eastAsia="zh-TW"/>
        </w:rPr>
        <w:t>(points westwards)</w:t>
      </w:r>
      <w:r w:rsidRPr="00B50C73">
        <w:rPr>
          <w:lang w:eastAsia="zh-TW"/>
        </w:rPr>
        <w:t xml:space="preserve"> the right honorable Guardians of the GALAXY!</w:t>
      </w:r>
    </w:p>
    <w:p w14:paraId="664A2775" w14:textId="13943B74" w:rsidR="00162074" w:rsidRPr="00B50C73" w:rsidRDefault="00257A1A" w:rsidP="00692F50">
      <w:pPr>
        <w:pStyle w:val="Character"/>
        <w:rPr>
          <w:lang w:eastAsia="zh-TW"/>
        </w:rPr>
      </w:pPr>
      <w:r w:rsidRPr="00B50C73">
        <w:rPr>
          <w:lang w:eastAsia="zh-TW"/>
        </w:rPr>
        <w:t xml:space="preserve">ADELA CHAN </w:t>
      </w:r>
      <w:r w:rsidR="005605FE">
        <w:rPr>
          <w:lang w:eastAsia="zh-TW"/>
        </w:rPr>
        <w:t>JR</w:t>
      </w:r>
    </w:p>
    <w:p w14:paraId="45D8B20F" w14:textId="77777777" w:rsidR="00162074" w:rsidRPr="00B50C73" w:rsidRDefault="006E4140" w:rsidP="007E3170">
      <w:pPr>
        <w:pStyle w:val="Line"/>
        <w:rPr>
          <w:lang w:eastAsia="zh-TW"/>
        </w:rPr>
      </w:pPr>
      <w:r w:rsidRPr="00B50C73">
        <w:rPr>
          <w:lang w:eastAsia="zh-TW"/>
        </w:rPr>
        <w:t>Cosmic Rewind?</w:t>
      </w:r>
    </w:p>
    <w:p w14:paraId="2533BB46" w14:textId="0904F52F" w:rsidR="00162074" w:rsidRPr="00B50C73" w:rsidRDefault="00257A1A" w:rsidP="00692F50">
      <w:pPr>
        <w:pStyle w:val="Character"/>
        <w:rPr>
          <w:lang w:eastAsia="zh-TW"/>
        </w:rPr>
      </w:pPr>
      <w:r w:rsidRPr="00B50C73">
        <w:t>MICROSOFIA</w:t>
      </w:r>
    </w:p>
    <w:p w14:paraId="4CA42D64" w14:textId="5CD209E5" w:rsidR="00162074" w:rsidRPr="00B50C73" w:rsidRDefault="006E4140" w:rsidP="007E3170">
      <w:pPr>
        <w:pStyle w:val="Line"/>
        <w:rPr>
          <w:lang w:eastAsia="zh-TW"/>
        </w:rPr>
      </w:pPr>
      <w:r w:rsidRPr="00B50C73">
        <w:rPr>
          <w:lang w:eastAsia="zh-TW"/>
        </w:rPr>
        <w:t xml:space="preserve">All right! </w:t>
      </w:r>
      <w:r w:rsidR="00762DB1" w:rsidRPr="00B50C73">
        <w:rPr>
          <w:lang w:eastAsia="zh-TW"/>
        </w:rPr>
        <w:t xml:space="preserve">Wonders of Xandar! </w:t>
      </w:r>
      <w:r w:rsidR="00A02FC2" w:rsidRPr="00B50C73">
        <w:rPr>
          <w:lang w:eastAsia="zh-TW"/>
        </w:rPr>
        <w:t>On the lookout for</w:t>
      </w:r>
      <w:r w:rsidRPr="00B50C73">
        <w:rPr>
          <w:lang w:eastAsia="zh-TW"/>
        </w:rPr>
        <w:t xml:space="preserve"> place to establish a peaceful connection to Earth under the suggestion of nostalgic Peter Quill, the planet Xandar and its Nova Corps have decided to establish </w:t>
      </w:r>
      <w:r w:rsidR="00754FF7" w:rsidRPr="00B50C73">
        <w:rPr>
          <w:lang w:eastAsia="zh-TW"/>
        </w:rPr>
        <w:t>EPCOT</w:t>
      </w:r>
      <w:r w:rsidRPr="00B50C73">
        <w:rPr>
          <w:lang w:eastAsia="zh-TW"/>
        </w:rPr>
        <w:t>'s first “Other-World Showcase” Pavilion. For their presentation, they have decided on a deep space travel, with an elaborate planetarium “Galaxarium” serving guests a look at the Big Bang as well as a</w:t>
      </w:r>
      <w:r w:rsidR="00DB4087">
        <w:rPr>
          <w:lang w:eastAsia="zh-TW"/>
        </w:rPr>
        <w:t>n</w:t>
      </w:r>
      <w:r w:rsidRPr="00B50C73">
        <w:rPr>
          <w:lang w:eastAsia="zh-TW"/>
        </w:rPr>
        <w:t xml:space="preserve"> hyperjump to Xandar, which is however interrupted by the Guardians and chaos ensues…</w:t>
      </w:r>
    </w:p>
    <w:p w14:paraId="516E41AC" w14:textId="0E1F0FF5" w:rsidR="00162074" w:rsidRPr="00B50C73" w:rsidRDefault="00257A1A" w:rsidP="00692F50">
      <w:pPr>
        <w:pStyle w:val="Character"/>
        <w:rPr>
          <w:lang w:eastAsia="zh-TW"/>
        </w:rPr>
      </w:pPr>
      <w:r w:rsidRPr="00B50C73">
        <w:rPr>
          <w:lang w:eastAsia="zh-TW"/>
        </w:rPr>
        <w:t>ANGELA CHAN</w:t>
      </w:r>
    </w:p>
    <w:p w14:paraId="0DDA565A" w14:textId="77777777" w:rsidR="00162074" w:rsidRPr="00B50C73" w:rsidRDefault="006E4140" w:rsidP="007E3170">
      <w:pPr>
        <w:pStyle w:val="Line"/>
        <w:rPr>
          <w:lang w:eastAsia="zh-TW"/>
        </w:rPr>
      </w:pPr>
      <w:r w:rsidRPr="00B50C73">
        <w:rPr>
          <w:lang w:eastAsia="zh-TW"/>
        </w:rPr>
        <w:t>And then?</w:t>
      </w:r>
    </w:p>
    <w:p w14:paraId="0C2F7FA2" w14:textId="1840242C" w:rsidR="00162074" w:rsidRPr="00B50C73" w:rsidRDefault="00257A1A" w:rsidP="00692F50">
      <w:pPr>
        <w:pStyle w:val="Character"/>
        <w:rPr>
          <w:lang w:eastAsia="zh-TW"/>
        </w:rPr>
      </w:pPr>
      <w:r w:rsidRPr="00B50C73">
        <w:t>MICROSOFIA</w:t>
      </w:r>
    </w:p>
    <w:p w14:paraId="15402187" w14:textId="39C0BD76" w:rsidR="00162074" w:rsidRPr="00B50C73" w:rsidRDefault="006E4140" w:rsidP="007E3170">
      <w:pPr>
        <w:pStyle w:val="Line"/>
        <w:rPr>
          <w:lang w:eastAsia="zh-TW"/>
        </w:rPr>
      </w:pPr>
      <w:r w:rsidRPr="00B50C73">
        <w:rPr>
          <w:lang w:eastAsia="zh-TW"/>
        </w:rPr>
        <w:t>Everyone returns to our Spaceship “Earth”, safe and sound, commemorating this as the first Marvel</w:t>
      </w:r>
      <w:r w:rsidR="006E77AA" w:rsidRPr="00B50C73">
        <w:rPr>
          <w:lang w:eastAsia="zh-TW"/>
        </w:rPr>
        <w:t>ous</w:t>
      </w:r>
      <w:r w:rsidRPr="00B50C73">
        <w:rPr>
          <w:lang w:eastAsia="zh-TW"/>
        </w:rPr>
        <w:t xml:space="preserve"> Attraction.</w:t>
      </w:r>
    </w:p>
    <w:p w14:paraId="5852E9F2" w14:textId="5DE340B2" w:rsidR="00162074" w:rsidRPr="00B50C73" w:rsidRDefault="00257A1A" w:rsidP="00692F50">
      <w:pPr>
        <w:pStyle w:val="Character"/>
        <w:rPr>
          <w:lang w:eastAsia="zh-TW"/>
        </w:rPr>
      </w:pPr>
      <w:r w:rsidRPr="00B50C73">
        <w:t>POCAHONTAS</w:t>
      </w:r>
    </w:p>
    <w:p w14:paraId="7FE5C1B3" w14:textId="77777777" w:rsidR="00162074" w:rsidRPr="00B50C73" w:rsidRDefault="006E4140" w:rsidP="007E3170">
      <w:pPr>
        <w:pStyle w:val="Line"/>
        <w:rPr>
          <w:lang w:eastAsia="zh-TW"/>
        </w:rPr>
      </w:pPr>
      <w:r w:rsidRPr="00B50C73">
        <w:rPr>
          <w:lang w:eastAsia="zh-TW"/>
        </w:rPr>
        <w:t>It’s already shaved down…</w:t>
      </w:r>
    </w:p>
    <w:p w14:paraId="2C44F999" w14:textId="40A5AD1F" w:rsidR="00162074" w:rsidRPr="00B50C73" w:rsidRDefault="00257A1A" w:rsidP="00692F50">
      <w:pPr>
        <w:pStyle w:val="Character"/>
        <w:rPr>
          <w:lang w:eastAsia="zh-TW"/>
        </w:rPr>
      </w:pPr>
      <w:r w:rsidRPr="00B50C73">
        <w:rPr>
          <w:lang w:eastAsia="zh-TW"/>
        </w:rPr>
        <w:lastRenderedPageBreak/>
        <w:t xml:space="preserve">ADELA </w:t>
      </w:r>
      <w:r w:rsidRPr="00B50C73">
        <w:t xml:space="preserve">CHAN </w:t>
      </w:r>
      <w:r w:rsidR="005605FE">
        <w:t>JR</w:t>
      </w:r>
    </w:p>
    <w:p w14:paraId="6D2828F0" w14:textId="26666FAB" w:rsidR="00162074" w:rsidRPr="00B50C73" w:rsidRDefault="006E4140" w:rsidP="007E3170">
      <w:pPr>
        <w:pStyle w:val="Line"/>
      </w:pPr>
      <w:r w:rsidRPr="00B50C73">
        <w:rPr>
          <w:lang w:eastAsia="zh-TW"/>
        </w:rPr>
        <w:t xml:space="preserve">Don’t panic as it is being repaired. The centerpiece and 18-story geodesic sphere of </w:t>
      </w:r>
      <w:r w:rsidR="00754FF7" w:rsidRPr="00B50C73">
        <w:rPr>
          <w:lang w:eastAsia="zh-TW"/>
        </w:rPr>
        <w:t>EPCOT</w:t>
      </w:r>
      <w:r w:rsidRPr="00B50C73">
        <w:rPr>
          <w:lang w:eastAsia="zh-TW"/>
        </w:rPr>
        <w:t xml:space="preserve"> houses a 16-minute dark ride themed the evolution of human communications from Paleolithic ages to the Internet and beyond.</w:t>
      </w:r>
      <w:r w:rsidRPr="00B50C73">
        <w:rPr>
          <w:rFonts w:hint="eastAsia"/>
        </w:rPr>
        <w:t xml:space="preserve"> Aft</w:t>
      </w:r>
      <w:r w:rsidRPr="00B50C73">
        <w:t xml:space="preserve">er that, challenging games and engaging displays based on the theme of high-tech medicine, automated transportation and energy efficiency will be offered for all ages, who are welcome to Pin Traders’ Headquarters, containing Gateway Gifts and Camera Center that allows guests to memorialize </w:t>
      </w:r>
      <w:r w:rsidR="00754FF7" w:rsidRPr="00B50C73">
        <w:t>EPCOT</w:t>
      </w:r>
      <w:r w:rsidRPr="00B50C73">
        <w:t>.</w:t>
      </w:r>
    </w:p>
    <w:p w14:paraId="38B76E88" w14:textId="739A1C70" w:rsidR="00162074" w:rsidRPr="00B50C73" w:rsidRDefault="00257A1A" w:rsidP="00692F50">
      <w:pPr>
        <w:pStyle w:val="Character"/>
      </w:pPr>
      <w:r w:rsidRPr="00B50C73">
        <w:t>POCAHONTAS</w:t>
      </w:r>
    </w:p>
    <w:p w14:paraId="70182E3F" w14:textId="77777777" w:rsidR="00162074" w:rsidRPr="00B50C73" w:rsidRDefault="006E4140" w:rsidP="007E3170">
      <w:pPr>
        <w:pStyle w:val="Line"/>
      </w:pPr>
      <w:r w:rsidRPr="00B50C73">
        <w:t>Now let’s recover our World Nature!</w:t>
      </w:r>
    </w:p>
    <w:p w14:paraId="6AB314BB" w14:textId="77777777" w:rsidR="00162074" w:rsidRPr="00B50C73" w:rsidRDefault="006E4140" w:rsidP="007E3170">
      <w:r w:rsidRPr="00B50C73">
        <w:t>Without a word, MICROSOFIA submerges to under the floor.</w:t>
      </w:r>
    </w:p>
    <w:p w14:paraId="7139B347" w14:textId="5BEAFD4E" w:rsidR="004B7A20" w:rsidRPr="00B50C73" w:rsidRDefault="00291693" w:rsidP="001919B6">
      <w:pPr>
        <w:pStyle w:val="a"/>
      </w:pPr>
      <w:r w:rsidRPr="00B50C73">
        <w:t>EXT. JOURNEY OF THE WATER</w:t>
      </w:r>
      <w:r w:rsidR="004B7A20" w:rsidRPr="00B50C73">
        <w:t xml:space="preserve"> — 0</w:t>
      </w:r>
      <w:r w:rsidR="00D90C47" w:rsidRPr="00B50C73">
        <w:t>1:0</w:t>
      </w:r>
      <w:r w:rsidR="004F4407" w:rsidRPr="00B50C73">
        <w:t>2</w:t>
      </w:r>
    </w:p>
    <w:p w14:paraId="7425A175" w14:textId="257060BE" w:rsidR="00162074" w:rsidRPr="00B50C73" w:rsidRDefault="00291693" w:rsidP="004B7A20">
      <w:r w:rsidRPr="00B50C73">
        <w:t xml:space="preserve">MOANA </w:t>
      </w:r>
      <w:r w:rsidR="004B7A20" w:rsidRPr="00B50C73">
        <w:t xml:space="preserve">seeks for her place of interest. </w:t>
      </w:r>
      <w:r w:rsidR="008E3EAB" w:rsidRPr="00B50C73">
        <w:t xml:space="preserve">ADELA </w:t>
      </w:r>
      <w:r w:rsidR="004B7A20" w:rsidRPr="00B50C73">
        <w:t xml:space="preserve">and </w:t>
      </w:r>
      <w:r w:rsidR="008E3EAB" w:rsidRPr="00B50C73">
        <w:t xml:space="preserve">ANGELA CHAN </w:t>
      </w:r>
      <w:r w:rsidR="004B7A20" w:rsidRPr="00B50C73">
        <w:t xml:space="preserve">ensue with </w:t>
      </w:r>
      <w:r w:rsidR="008E3EAB" w:rsidRPr="00B50C73">
        <w:t>B</w:t>
      </w:r>
      <w:r w:rsidR="004B7A20" w:rsidRPr="00B50C73">
        <w:t xml:space="preserve">ugs </w:t>
      </w:r>
      <w:r w:rsidR="008E3EAB" w:rsidRPr="00B50C73">
        <w:t>B</w:t>
      </w:r>
      <w:r w:rsidR="004B7A20" w:rsidRPr="00B50C73">
        <w:t xml:space="preserve">unny pushing his way there, shoving and humping. </w:t>
      </w:r>
      <w:r w:rsidR="00A10AEE" w:rsidRPr="00B50C73">
        <w:t>Suddenly</w:t>
      </w:r>
      <w:r w:rsidR="004B7A20" w:rsidRPr="00B50C73">
        <w:t xml:space="preserve">, an arrow shoots onto his hips (sounds, off-screen) when </w:t>
      </w:r>
      <w:r w:rsidR="008E3EAB" w:rsidRPr="00B50C73">
        <w:t xml:space="preserve">MOANA </w:t>
      </w:r>
      <w:r w:rsidR="004B7A20" w:rsidRPr="00B50C73">
        <w:t>is about to capture him.</w:t>
      </w:r>
    </w:p>
    <w:p w14:paraId="62B0094D" w14:textId="2F58AC04" w:rsidR="00162074" w:rsidRPr="00B50C73" w:rsidRDefault="00257A1A" w:rsidP="00692F50">
      <w:pPr>
        <w:pStyle w:val="Character"/>
        <w:rPr>
          <w:lang w:eastAsia="zh-TW"/>
        </w:rPr>
      </w:pPr>
      <w:r w:rsidRPr="00B50C73">
        <w:rPr>
          <w:lang w:eastAsia="zh-TW"/>
        </w:rPr>
        <w:t xml:space="preserve">ADELA CHAN </w:t>
      </w:r>
      <w:r w:rsidR="005605FE">
        <w:rPr>
          <w:lang w:eastAsia="zh-TW"/>
        </w:rPr>
        <w:t>JR</w:t>
      </w:r>
    </w:p>
    <w:p w14:paraId="1661BC4C" w14:textId="77777777" w:rsidR="00162074" w:rsidRPr="00B50C73" w:rsidRDefault="006E4140" w:rsidP="007E3170">
      <w:pPr>
        <w:pStyle w:val="Line"/>
        <w:rPr>
          <w:lang w:eastAsia="zh-TW"/>
        </w:rPr>
      </w:pPr>
      <w:r w:rsidRPr="00B50C73">
        <w:rPr>
          <w:lang w:eastAsia="zh-TW"/>
        </w:rPr>
        <w:t>Journey of Water is a garden featuring interactive fountains and other water landscapes, serving as a whimsical exploration of the water cycle and how it sustains our world.</w:t>
      </w:r>
    </w:p>
    <w:p w14:paraId="3E81639C" w14:textId="675FADC6" w:rsidR="00162074" w:rsidRPr="00B50C73" w:rsidRDefault="00257A1A" w:rsidP="00692F50">
      <w:pPr>
        <w:pStyle w:val="Character"/>
        <w:rPr>
          <w:lang w:eastAsia="zh-TW"/>
        </w:rPr>
      </w:pPr>
      <w:r w:rsidRPr="00B50C73">
        <w:rPr>
          <w:lang w:eastAsia="zh-TW"/>
        </w:rPr>
        <w:t>ANGELA CHAN</w:t>
      </w:r>
    </w:p>
    <w:p w14:paraId="04D733C3" w14:textId="77777777" w:rsidR="00162074" w:rsidRPr="00B50C73" w:rsidRDefault="006E4140" w:rsidP="007E3170">
      <w:pPr>
        <w:pStyle w:val="Line"/>
        <w:rPr>
          <w:lang w:eastAsia="zh-TW"/>
        </w:rPr>
      </w:pPr>
      <w:r w:rsidRPr="00B50C73">
        <w:rPr>
          <w:lang w:eastAsia="zh-TW"/>
        </w:rPr>
        <w:t>So, this is presumably why it’s located between the Living Seas and the Land. All these three attractions are now being refurbished into a brand-new complex — WORLD NATURE!</w:t>
      </w:r>
    </w:p>
    <w:p w14:paraId="4EE97C62" w14:textId="00AA5A60" w:rsidR="00162074" w:rsidRPr="00B50C73" w:rsidRDefault="00257A1A" w:rsidP="00692F50">
      <w:pPr>
        <w:pStyle w:val="Character"/>
        <w:rPr>
          <w:lang w:eastAsia="zh-TW"/>
        </w:rPr>
      </w:pPr>
      <w:r w:rsidRPr="00B50C73">
        <w:rPr>
          <w:lang w:eastAsia="zh-TW"/>
        </w:rPr>
        <w:t>BUGS BUNNY</w:t>
      </w:r>
    </w:p>
    <w:p w14:paraId="6E558C72" w14:textId="77777777" w:rsidR="00162074" w:rsidRPr="00B50C73" w:rsidRDefault="006E4140" w:rsidP="007E3170">
      <w:pPr>
        <w:pStyle w:val="Line"/>
        <w:rPr>
          <w:lang w:eastAsia="zh-TW"/>
        </w:rPr>
      </w:pPr>
      <w:r w:rsidRPr="00B50C73">
        <w:rPr>
          <w:lang w:eastAsia="zh-TW"/>
        </w:rPr>
        <w:t>HELP!!!</w:t>
      </w:r>
    </w:p>
    <w:p w14:paraId="62F9F13D" w14:textId="7648D704" w:rsidR="00162074" w:rsidRPr="00B50C73" w:rsidRDefault="00257A1A" w:rsidP="00692F50">
      <w:pPr>
        <w:pStyle w:val="Character"/>
        <w:rPr>
          <w:lang w:eastAsia="zh-TW"/>
        </w:rPr>
      </w:pPr>
      <w:r w:rsidRPr="00B50C73">
        <w:rPr>
          <w:lang w:eastAsia="zh-TW"/>
        </w:rPr>
        <w:t>MOANA</w:t>
      </w:r>
    </w:p>
    <w:p w14:paraId="29A8ACDE" w14:textId="4196982D" w:rsidR="00162074" w:rsidRPr="00B50C73" w:rsidRDefault="006E4140" w:rsidP="007E3170">
      <w:pPr>
        <w:pStyle w:val="Line"/>
        <w:rPr>
          <w:lang w:eastAsia="zh-TW"/>
        </w:rPr>
      </w:pPr>
      <w:r w:rsidRPr="00B50C73">
        <w:rPr>
          <w:lang w:eastAsia="zh-TW"/>
        </w:rPr>
        <w:t xml:space="preserve">It is this bunny that causes lots of bugs </w:t>
      </w:r>
      <w:r w:rsidR="00754FF7" w:rsidRPr="00B50C73">
        <w:rPr>
          <w:lang w:eastAsia="zh-TW"/>
        </w:rPr>
        <w:t>EPCOT</w:t>
      </w:r>
      <w:r w:rsidRPr="00B50C73">
        <w:rPr>
          <w:lang w:eastAsia="zh-TW"/>
        </w:rPr>
        <w:t xml:space="preserve"> and abroad. For example, it has been devouring out grassland against cattle and herd, and burrowing mountains and infrastructures. Who wants to offer help?</w:t>
      </w:r>
    </w:p>
    <w:p w14:paraId="46FC9637" w14:textId="6AB97FCF" w:rsidR="00162074" w:rsidRPr="00B50C73" w:rsidRDefault="006E4140" w:rsidP="007E3170">
      <w:pPr>
        <w:rPr>
          <w:lang w:eastAsia="zh-TW"/>
        </w:rPr>
      </w:pPr>
      <w:r w:rsidRPr="00B50C73">
        <w:rPr>
          <w:lang w:eastAsia="zh-TW"/>
        </w:rPr>
        <w:t xml:space="preserve">Suddenly, a </w:t>
      </w:r>
      <w:r w:rsidR="0032084B" w:rsidRPr="00B50C73">
        <w:rPr>
          <w:lang w:eastAsia="zh-TW"/>
        </w:rPr>
        <w:t>muddy</w:t>
      </w:r>
      <w:r w:rsidRPr="00B50C73">
        <w:rPr>
          <w:lang w:eastAsia="zh-TW"/>
        </w:rPr>
        <w:t xml:space="preserve"> liquid shoots </w:t>
      </w:r>
      <w:r w:rsidR="000676E0" w:rsidRPr="00B50C73">
        <w:rPr>
          <w:lang w:eastAsia="zh-TW"/>
        </w:rPr>
        <w:t>MOANA</w:t>
      </w:r>
      <w:r w:rsidRPr="00B50C73">
        <w:rPr>
          <w:lang w:eastAsia="zh-TW"/>
        </w:rPr>
        <w:t xml:space="preserve">’s right leg from the east, but Journey of Water reboots to </w:t>
      </w:r>
      <w:r w:rsidRPr="00B50C73">
        <w:t>wash</w:t>
      </w:r>
      <w:r w:rsidRPr="00B50C73">
        <w:rPr>
          <w:lang w:eastAsia="zh-TW"/>
        </w:rPr>
        <w:t xml:space="preserve"> it. In one second, </w:t>
      </w:r>
      <w:r w:rsidR="00534697" w:rsidRPr="00B50C73">
        <w:rPr>
          <w:lang w:eastAsia="zh-TW"/>
        </w:rPr>
        <w:t>ADELA</w:t>
      </w:r>
      <w:r w:rsidRPr="00B50C73">
        <w:rPr>
          <w:lang w:eastAsia="zh-TW"/>
        </w:rPr>
        <w:t xml:space="preserve"> and </w:t>
      </w:r>
      <w:r w:rsidR="00534697" w:rsidRPr="00B50C73">
        <w:rPr>
          <w:lang w:eastAsia="zh-TW"/>
        </w:rPr>
        <w:t>ANGELA</w:t>
      </w:r>
      <w:r w:rsidRPr="00B50C73">
        <w:rPr>
          <w:lang w:eastAsia="zh-TW"/>
        </w:rPr>
        <w:t xml:space="preserve"> </w:t>
      </w:r>
      <w:r w:rsidR="00534697" w:rsidRPr="00B50C73">
        <w:rPr>
          <w:lang w:eastAsia="zh-TW"/>
        </w:rPr>
        <w:t>CHAN</w:t>
      </w:r>
      <w:r w:rsidRPr="00B50C73">
        <w:rPr>
          <w:lang w:eastAsia="zh-TW"/>
        </w:rPr>
        <w:t xml:space="preserve"> races eastwards to track </w:t>
      </w:r>
      <w:r w:rsidRPr="00B50C73">
        <w:rPr>
          <w:lang w:eastAsia="zh-TW"/>
        </w:rPr>
        <w:lastRenderedPageBreak/>
        <w:t>the invader who has spread this liquid.</w:t>
      </w:r>
    </w:p>
    <w:p w14:paraId="631BA674" w14:textId="6243C8F9" w:rsidR="00162074" w:rsidRPr="00B50C73" w:rsidRDefault="00257A1A" w:rsidP="00692F50">
      <w:pPr>
        <w:pStyle w:val="Character"/>
        <w:rPr>
          <w:lang w:eastAsia="zh-TW"/>
        </w:rPr>
      </w:pPr>
      <w:r w:rsidRPr="00B50C73">
        <w:rPr>
          <w:lang w:eastAsia="zh-TW"/>
        </w:rPr>
        <w:t xml:space="preserve">ADELA CHAN </w:t>
      </w:r>
      <w:r w:rsidR="005605FE">
        <w:rPr>
          <w:lang w:eastAsia="zh-TW"/>
        </w:rPr>
        <w:t>JR</w:t>
      </w:r>
    </w:p>
    <w:p w14:paraId="36CD8E40" w14:textId="77777777" w:rsidR="00162074" w:rsidRPr="00B50C73" w:rsidRDefault="006E4140" w:rsidP="007E3170">
      <w:pPr>
        <w:pStyle w:val="Line"/>
        <w:rPr>
          <w:lang w:eastAsia="zh-TW"/>
        </w:rPr>
      </w:pPr>
      <w:r w:rsidRPr="00B50C73">
        <w:rPr>
          <w:lang w:eastAsia="zh-TW"/>
        </w:rPr>
        <w:t>Attention! Pepe le Pew returns!</w:t>
      </w:r>
    </w:p>
    <w:p w14:paraId="06D70C7D" w14:textId="2F73E288" w:rsidR="00162074" w:rsidRPr="00B50C73" w:rsidRDefault="00534697" w:rsidP="007E3170">
      <w:pPr>
        <w:rPr>
          <w:lang w:eastAsia="zh-TW"/>
        </w:rPr>
      </w:pPr>
      <w:r w:rsidRPr="00B50C73">
        <w:rPr>
          <w:lang w:eastAsia="zh-TW"/>
        </w:rPr>
        <w:t>ADELA</w:t>
      </w:r>
      <w:r w:rsidR="006E4140" w:rsidRPr="00B50C73">
        <w:rPr>
          <w:lang w:eastAsia="zh-TW"/>
        </w:rPr>
        <w:t xml:space="preserve"> and </w:t>
      </w:r>
      <w:r w:rsidRPr="00B50C73">
        <w:rPr>
          <w:lang w:eastAsia="zh-TW"/>
        </w:rPr>
        <w:t>ANGELA</w:t>
      </w:r>
      <w:r w:rsidR="006E4140" w:rsidRPr="00B50C73">
        <w:rPr>
          <w:lang w:eastAsia="zh-TW"/>
        </w:rPr>
        <w:t xml:space="preserve"> </w:t>
      </w:r>
      <w:r w:rsidRPr="00B50C73">
        <w:rPr>
          <w:lang w:eastAsia="zh-TW"/>
        </w:rPr>
        <w:t>CHAN</w:t>
      </w:r>
      <w:r w:rsidR="006E4140" w:rsidRPr="00B50C73">
        <w:rPr>
          <w:lang w:eastAsia="zh-TW"/>
        </w:rPr>
        <w:t xml:space="preserve"> disappeared into the distance.</w:t>
      </w:r>
    </w:p>
    <w:p w14:paraId="1C58A3D8" w14:textId="4AE1D780" w:rsidR="004F4407" w:rsidRPr="00B50C73" w:rsidRDefault="00291693" w:rsidP="001919B6">
      <w:pPr>
        <w:pStyle w:val="a"/>
      </w:pPr>
      <w:r w:rsidRPr="00B50C73">
        <w:t>EXT. SHOWCASE PLAZA OF EPCOT</w:t>
      </w:r>
      <w:r w:rsidR="00BA2B0B" w:rsidRPr="00B50C73">
        <w:t xml:space="preserve"> — 01:05</w:t>
      </w:r>
    </w:p>
    <w:p w14:paraId="35DBE110" w14:textId="38A0B3AA" w:rsidR="00162074" w:rsidRPr="00B50C73" w:rsidRDefault="00291693" w:rsidP="004F4407">
      <w:r w:rsidRPr="00B50C73">
        <w:t xml:space="preserve">ADELA </w:t>
      </w:r>
      <w:r w:rsidR="004F4407" w:rsidRPr="00B50C73">
        <w:t xml:space="preserve">and </w:t>
      </w:r>
      <w:r w:rsidRPr="00B50C73">
        <w:t xml:space="preserve">ANGELA CHAN </w:t>
      </w:r>
      <w:r w:rsidR="004F4407" w:rsidRPr="00B50C73">
        <w:t>pick up three triangular Alucobond panels each.</w:t>
      </w:r>
    </w:p>
    <w:p w14:paraId="4F55E5A6" w14:textId="5AE5E2D4" w:rsidR="00162074" w:rsidRPr="00B50C73" w:rsidRDefault="00257A1A" w:rsidP="00692F50">
      <w:pPr>
        <w:pStyle w:val="Character"/>
      </w:pPr>
      <w:r w:rsidRPr="00B50C73">
        <w:t xml:space="preserve">ADELA CHAN </w:t>
      </w:r>
      <w:r w:rsidR="005605FE">
        <w:t>JR</w:t>
      </w:r>
    </w:p>
    <w:p w14:paraId="2D58030C" w14:textId="77777777" w:rsidR="00162074" w:rsidRPr="00B50C73" w:rsidRDefault="006E4140" w:rsidP="007E3170">
      <w:pPr>
        <w:pStyle w:val="Line"/>
      </w:pPr>
      <w:r w:rsidRPr="00B50C73">
        <w:t>What is it doing with the most Eternally Persistent Centerpiece on Terrain ruined?</w:t>
      </w:r>
    </w:p>
    <w:p w14:paraId="2479B2DC" w14:textId="031BA161" w:rsidR="00162074" w:rsidRPr="00B50C73" w:rsidRDefault="00257A1A" w:rsidP="00692F50">
      <w:pPr>
        <w:pStyle w:val="Character"/>
      </w:pPr>
      <w:r w:rsidRPr="00B50C73">
        <w:t>ANGELA CHAN</w:t>
      </w:r>
    </w:p>
    <w:p w14:paraId="6BCF710B" w14:textId="77777777" w:rsidR="00162074" w:rsidRPr="00B50C73" w:rsidRDefault="006E4140" w:rsidP="007E3170">
      <w:pPr>
        <w:pStyle w:val="Line"/>
      </w:pPr>
      <w:r w:rsidRPr="00B50C73">
        <w:t>It’s no difficulty to explain the ruins, to be covered by solar panels instead.</w:t>
      </w:r>
    </w:p>
    <w:p w14:paraId="1030AC02" w14:textId="503AA3B1" w:rsidR="00162074" w:rsidRPr="00B50C73" w:rsidRDefault="00257A1A" w:rsidP="00692F50">
      <w:pPr>
        <w:pStyle w:val="Character"/>
      </w:pPr>
      <w:r w:rsidRPr="00B50C73">
        <w:t xml:space="preserve">ADELA CHAN </w:t>
      </w:r>
      <w:r w:rsidR="005605FE">
        <w:t>JR</w:t>
      </w:r>
    </w:p>
    <w:p w14:paraId="364389B1" w14:textId="77777777" w:rsidR="00162074" w:rsidRPr="00B50C73" w:rsidRDefault="006E4140" w:rsidP="007E3170">
      <w:pPr>
        <w:pStyle w:val="Line"/>
      </w:pPr>
      <w:r w:rsidRPr="00B50C73">
        <w:t>ALOFT ELEVAR! (The panels float.) Let’s go catch it! (Runs eastwards)</w:t>
      </w:r>
    </w:p>
    <w:p w14:paraId="58061148" w14:textId="74C74919" w:rsidR="00162074" w:rsidRPr="00B50C73" w:rsidRDefault="006E4140" w:rsidP="007E3170">
      <w:r w:rsidRPr="00B50C73">
        <w:t xml:space="preserve">Dressed as Chip and Dale, the Goofy Gophers, Mac and Tosh leap in, tripping </w:t>
      </w:r>
      <w:r w:rsidR="00534697" w:rsidRPr="00B50C73">
        <w:t>ADELA</w:t>
      </w:r>
      <w:r w:rsidRPr="00B50C73">
        <w:t xml:space="preserve"> and </w:t>
      </w:r>
      <w:r w:rsidR="00534697" w:rsidRPr="00B50C73">
        <w:t>ANGELA</w:t>
      </w:r>
      <w:r w:rsidRPr="00B50C73">
        <w:t xml:space="preserve"> </w:t>
      </w:r>
      <w:r w:rsidR="00534697" w:rsidRPr="00B50C73">
        <w:t>CHAN</w:t>
      </w:r>
      <w:r w:rsidRPr="00B50C73">
        <w:t>. Six panels fall into the World Showcase Lagoon</w:t>
      </w:r>
      <w:r w:rsidR="00A46F4C" w:rsidRPr="00B50C73">
        <w:t>.</w:t>
      </w:r>
    </w:p>
    <w:p w14:paraId="7BD1EA05" w14:textId="48915082" w:rsidR="00162074" w:rsidRPr="00B50C73" w:rsidRDefault="00257A1A" w:rsidP="00692F50">
      <w:pPr>
        <w:pStyle w:val="Character"/>
      </w:pPr>
      <w:r w:rsidRPr="00B50C73">
        <w:t>MAC</w:t>
      </w:r>
    </w:p>
    <w:p w14:paraId="3F0BAD1D" w14:textId="77777777" w:rsidR="00162074" w:rsidRPr="00B50C73" w:rsidRDefault="006E4140" w:rsidP="007E3170">
      <w:pPr>
        <w:pStyle w:val="Line"/>
      </w:pPr>
      <w:r w:rsidRPr="00B50C73">
        <w:t>London Bridge is down!</w:t>
      </w:r>
    </w:p>
    <w:p w14:paraId="3DFD0F92" w14:textId="6221F6D4" w:rsidR="00162074" w:rsidRPr="00B50C73" w:rsidRDefault="00257A1A" w:rsidP="00692F50">
      <w:pPr>
        <w:pStyle w:val="Character"/>
      </w:pPr>
      <w:r w:rsidRPr="00B50C73">
        <w:t>TOSH</w:t>
      </w:r>
    </w:p>
    <w:p w14:paraId="304B2C4E" w14:textId="77777777" w:rsidR="00162074" w:rsidRPr="00B50C73" w:rsidRDefault="006E4140" w:rsidP="007E3170">
      <w:pPr>
        <w:pStyle w:val="Line"/>
      </w:pPr>
      <w:r w:rsidRPr="00B50C73">
        <w:t>Indubitably!</w:t>
      </w:r>
    </w:p>
    <w:p w14:paraId="4EEF8520" w14:textId="72C3BAFB" w:rsidR="00162074" w:rsidRPr="00B50C73" w:rsidRDefault="00257A1A" w:rsidP="00692F50">
      <w:pPr>
        <w:pStyle w:val="Character"/>
      </w:pPr>
      <w:r w:rsidRPr="00B50C73">
        <w:t>ANGELA CHAN</w:t>
      </w:r>
    </w:p>
    <w:p w14:paraId="34342C8B" w14:textId="77777777" w:rsidR="005A7C00" w:rsidRPr="00B50C73" w:rsidRDefault="006E4140" w:rsidP="007E3170">
      <w:pPr>
        <w:pStyle w:val="Line"/>
      </w:pPr>
      <w:r w:rsidRPr="00B50C73">
        <w:rPr>
          <w:iCs/>
        </w:rPr>
        <w:t>(Stands up)</w:t>
      </w:r>
      <w:r w:rsidRPr="00B50C73">
        <w:t xml:space="preserve"> These are not the pair of Chip and Dale</w:t>
      </w:r>
      <w:r w:rsidR="005A7C00" w:rsidRPr="00B50C73">
        <w:t xml:space="preserve">! </w:t>
      </w:r>
    </w:p>
    <w:p w14:paraId="493DF234" w14:textId="3E57D5AE" w:rsidR="005A7C00" w:rsidRPr="00B50C73" w:rsidRDefault="00257A1A" w:rsidP="00692F50">
      <w:pPr>
        <w:pStyle w:val="Character"/>
      </w:pPr>
      <w:r w:rsidRPr="00B50C73">
        <w:t>MAC</w:t>
      </w:r>
    </w:p>
    <w:p w14:paraId="31FB27A5" w14:textId="61D55217" w:rsidR="005A7C00" w:rsidRPr="00B50C73" w:rsidRDefault="004758B7" w:rsidP="007E3170">
      <w:pPr>
        <w:pStyle w:val="Line"/>
      </w:pPr>
      <w:r w:rsidRPr="00B50C73">
        <w:t>Would you like to visit my Antique Shop?</w:t>
      </w:r>
    </w:p>
    <w:p w14:paraId="4FBB1D03" w14:textId="3884F4C8" w:rsidR="008D4EB0" w:rsidRPr="00B50C73" w:rsidRDefault="00257A1A" w:rsidP="00692F50">
      <w:pPr>
        <w:pStyle w:val="Character"/>
      </w:pPr>
      <w:r w:rsidRPr="00B50C73">
        <w:t xml:space="preserve">ADELA CHAN </w:t>
      </w:r>
      <w:r w:rsidR="005605FE">
        <w:t>JR</w:t>
      </w:r>
    </w:p>
    <w:p w14:paraId="1867DD11" w14:textId="560A6944" w:rsidR="008D4EB0" w:rsidRPr="00B50C73" w:rsidRDefault="008D4EB0" w:rsidP="007E3170">
      <w:pPr>
        <w:pStyle w:val="Line"/>
      </w:pPr>
      <w:r w:rsidRPr="00B50C73">
        <w:t xml:space="preserve">No, </w:t>
      </w:r>
      <w:r w:rsidR="00D734FA" w:rsidRPr="00B50C73">
        <w:t>it is</w:t>
      </w:r>
      <w:r w:rsidRPr="00B50C73">
        <w:t xml:space="preserve"> n</w:t>
      </w:r>
      <w:r w:rsidR="00D734FA" w:rsidRPr="00B50C73">
        <w:t>ever</w:t>
      </w:r>
      <w:r w:rsidRPr="00B50C73">
        <w:t xml:space="preserve"> worth v</w:t>
      </w:r>
      <w:r w:rsidR="00D734FA" w:rsidRPr="00B50C73">
        <w:t>isiting.</w:t>
      </w:r>
    </w:p>
    <w:p w14:paraId="6A5C452E" w14:textId="06B151EC" w:rsidR="005A7C00" w:rsidRPr="00B50C73" w:rsidRDefault="00257A1A" w:rsidP="00692F50">
      <w:pPr>
        <w:pStyle w:val="Character"/>
      </w:pPr>
      <w:r w:rsidRPr="00B50C73">
        <w:lastRenderedPageBreak/>
        <w:t>TOSH</w:t>
      </w:r>
    </w:p>
    <w:p w14:paraId="36AE8FF4" w14:textId="26C9AF9D" w:rsidR="008D4EB0" w:rsidRPr="00B50C73" w:rsidRDefault="00D734FA" w:rsidP="007E3170">
      <w:pPr>
        <w:pStyle w:val="Line"/>
      </w:pPr>
      <w:r w:rsidRPr="00B50C73">
        <w:t xml:space="preserve">I </w:t>
      </w:r>
      <w:r w:rsidR="00B66966" w:rsidRPr="00B50C73">
        <w:t>am asking the other bird. Would you like</w:t>
      </w:r>
      <w:r w:rsidRPr="00B50C73">
        <w:t xml:space="preserve"> </w:t>
      </w:r>
      <w:r w:rsidR="00B66966" w:rsidRPr="00B50C73">
        <w:t xml:space="preserve">some </w:t>
      </w:r>
      <w:r w:rsidR="003F2F80" w:rsidRPr="00B50C73">
        <w:t>c</w:t>
      </w:r>
      <w:r w:rsidR="00E87BD9" w:rsidRPr="00B50C73">
        <w:t>hina</w:t>
      </w:r>
      <w:r w:rsidR="00B66966" w:rsidRPr="00B50C73">
        <w:t xml:space="preserve"> dishes?</w:t>
      </w:r>
    </w:p>
    <w:p w14:paraId="58569D94" w14:textId="59808F3A" w:rsidR="00B66966" w:rsidRPr="00B50C73" w:rsidRDefault="00257A1A" w:rsidP="00692F50">
      <w:pPr>
        <w:pStyle w:val="Character"/>
      </w:pPr>
      <w:r w:rsidRPr="00B50C73">
        <w:t>ANGELA CHAN</w:t>
      </w:r>
    </w:p>
    <w:p w14:paraId="53B56360" w14:textId="3BEF3480" w:rsidR="001254EB" w:rsidRPr="00B50C73" w:rsidRDefault="00E87BD9" w:rsidP="007E3170">
      <w:pPr>
        <w:pStyle w:val="Line"/>
      </w:pPr>
      <w:r w:rsidRPr="00B50C73">
        <w:t xml:space="preserve">(Grabs Mac and Tosh) </w:t>
      </w:r>
      <w:r w:rsidR="00C56182" w:rsidRPr="00B50C73">
        <w:t xml:space="preserve">No, </w:t>
      </w:r>
      <w:r w:rsidRPr="00B50C73">
        <w:t>Mac</w:t>
      </w:r>
      <w:r w:rsidR="006C6E52" w:rsidRPr="00B50C73">
        <w:t>-</w:t>
      </w:r>
      <w:r w:rsidRPr="00B50C73">
        <w:t>in</w:t>
      </w:r>
      <w:r w:rsidR="006C6E52" w:rsidRPr="00B50C73">
        <w:t>-</w:t>
      </w:r>
      <w:r w:rsidRPr="00B50C73">
        <w:t>tosh.</w:t>
      </w:r>
    </w:p>
    <w:p w14:paraId="76595407" w14:textId="10379E69" w:rsidR="001254EB" w:rsidRPr="00B50C73" w:rsidRDefault="00257A1A" w:rsidP="00692F50">
      <w:pPr>
        <w:pStyle w:val="Character"/>
      </w:pPr>
      <w:r w:rsidRPr="00B50C73">
        <w:t>MAC, TOSH</w:t>
      </w:r>
    </w:p>
    <w:p w14:paraId="18B25F37" w14:textId="46F6A08B" w:rsidR="001254EB" w:rsidRPr="00B50C73" w:rsidRDefault="001254EB" w:rsidP="007E3170">
      <w:pPr>
        <w:pStyle w:val="Line"/>
      </w:pPr>
      <w:r w:rsidRPr="00B50C73">
        <w:t>Here!</w:t>
      </w:r>
    </w:p>
    <w:p w14:paraId="64870960" w14:textId="68FA3C76" w:rsidR="001254EB" w:rsidRPr="00B50C73" w:rsidRDefault="00257A1A" w:rsidP="00692F50">
      <w:pPr>
        <w:pStyle w:val="Character"/>
      </w:pPr>
      <w:r w:rsidRPr="00B50C73">
        <w:t xml:space="preserve">ADELA CHAN </w:t>
      </w:r>
      <w:r w:rsidR="005605FE">
        <w:t>JR</w:t>
      </w:r>
    </w:p>
    <w:p w14:paraId="726FA382" w14:textId="65283CE7" w:rsidR="005A7C00" w:rsidRPr="00B50C73" w:rsidRDefault="006E4140" w:rsidP="007E3170">
      <w:pPr>
        <w:pStyle w:val="Line"/>
      </w:pPr>
      <w:r w:rsidRPr="00B50C73">
        <w:t>Cam Sh</w:t>
      </w:r>
      <w:r w:rsidRPr="00B50C73">
        <w:rPr>
          <w:rFonts w:hint="eastAsia"/>
        </w:rPr>
        <w:t>ot</w:t>
      </w:r>
      <w:r w:rsidRPr="00B50C73">
        <w:t>!</w:t>
      </w:r>
    </w:p>
    <w:p w14:paraId="03EF3D71" w14:textId="0C14C0F7" w:rsidR="005A7C00" w:rsidRPr="00B50C73" w:rsidRDefault="006E4140" w:rsidP="007E3170">
      <w:r w:rsidRPr="00B50C73">
        <w:t>The screen cuts a photograph with a sound of snapshot, and the photograph flips over.</w:t>
      </w:r>
    </w:p>
    <w:p w14:paraId="1B6F8B88" w14:textId="77777777" w:rsidR="00334F3E" w:rsidRPr="00B50C73" w:rsidRDefault="00291693" w:rsidP="001919B6">
      <w:pPr>
        <w:pStyle w:val="a"/>
      </w:pPr>
      <w:r w:rsidRPr="00B50C73">
        <w:t>EXT. PLAY PAVILION</w:t>
      </w:r>
      <w:r w:rsidR="00334F3E" w:rsidRPr="00B50C73">
        <w:t xml:space="preserve"> — 01:10</w:t>
      </w:r>
    </w:p>
    <w:p w14:paraId="28312D46" w14:textId="33E8C69F" w:rsidR="00162074" w:rsidRPr="00B50C73" w:rsidRDefault="00AA10A4" w:rsidP="00AA10A4">
      <w:r w:rsidRPr="00B50C73">
        <w:t xml:space="preserve">Failing to summon </w:t>
      </w:r>
      <w:r w:rsidR="00291693" w:rsidRPr="00B50C73">
        <w:t xml:space="preserve">MICROSOFIA, ADELA </w:t>
      </w:r>
      <w:r w:rsidRPr="00B50C73">
        <w:t xml:space="preserve">and </w:t>
      </w:r>
      <w:r w:rsidR="00291693" w:rsidRPr="00B50C73">
        <w:t xml:space="preserve">ANGELA </w:t>
      </w:r>
      <w:r w:rsidRPr="00B50C73">
        <w:t>contribute two gophers, Mac and Tosh, to the ladies present.</w:t>
      </w:r>
    </w:p>
    <w:p w14:paraId="01A28FFB" w14:textId="711F7CC7" w:rsidR="00162074" w:rsidRPr="00B50C73" w:rsidRDefault="00257A1A" w:rsidP="00692F50">
      <w:pPr>
        <w:pStyle w:val="Character"/>
      </w:pPr>
      <w:r w:rsidRPr="00B50C73">
        <w:t xml:space="preserve">ADELA CHAN </w:t>
      </w:r>
      <w:r w:rsidR="005605FE">
        <w:t>JR</w:t>
      </w:r>
    </w:p>
    <w:p w14:paraId="547A307A" w14:textId="77777777" w:rsidR="00162074" w:rsidRPr="00B50C73" w:rsidRDefault="006E4140" w:rsidP="007E3170">
      <w:pPr>
        <w:pStyle w:val="Line"/>
      </w:pPr>
      <w:r w:rsidRPr="00B50C73">
        <w:t>How shall we deal with these two alien gophers?</w:t>
      </w:r>
    </w:p>
    <w:p w14:paraId="6EA29D2C" w14:textId="267C1FE3" w:rsidR="00162074" w:rsidRPr="00B50C73" w:rsidRDefault="00257A1A" w:rsidP="00692F50">
      <w:pPr>
        <w:pStyle w:val="Character"/>
      </w:pPr>
      <w:r w:rsidRPr="00B50C73">
        <w:t>SNOW WHITE, AURORA</w:t>
      </w:r>
    </w:p>
    <w:p w14:paraId="6F749904" w14:textId="77777777" w:rsidR="00162074" w:rsidRPr="00B50C73" w:rsidRDefault="006E4140" w:rsidP="007E3170">
      <w:pPr>
        <w:pStyle w:val="Line"/>
      </w:pPr>
      <w:r w:rsidRPr="00B50C73">
        <w:t>I want to keep them as pets.</w:t>
      </w:r>
    </w:p>
    <w:p w14:paraId="671F2E5B" w14:textId="756E6E00" w:rsidR="00162074" w:rsidRPr="00B50C73" w:rsidRDefault="00257A1A" w:rsidP="00692F50">
      <w:pPr>
        <w:pStyle w:val="Character"/>
      </w:pPr>
      <w:r w:rsidRPr="00B50C73">
        <w:t>CINDERELLA</w:t>
      </w:r>
    </w:p>
    <w:p w14:paraId="3242354C" w14:textId="77777777" w:rsidR="00162074" w:rsidRPr="00B50C73" w:rsidRDefault="006E4140" w:rsidP="007E3170">
      <w:pPr>
        <w:pStyle w:val="Line"/>
      </w:pPr>
      <w:r w:rsidRPr="00B50C73">
        <w:t>Jaq and Gus will be loving them.</w:t>
      </w:r>
    </w:p>
    <w:p w14:paraId="31036F17" w14:textId="23E7562C" w:rsidR="00162074" w:rsidRPr="00B50C73" w:rsidRDefault="00257A1A" w:rsidP="00692F50">
      <w:pPr>
        <w:pStyle w:val="Character"/>
      </w:pPr>
      <w:r w:rsidRPr="00B50C73">
        <w:t>BELLE</w:t>
      </w:r>
    </w:p>
    <w:p w14:paraId="6BC98DF5" w14:textId="6CE9CB91" w:rsidR="00162074" w:rsidRPr="00B50C73" w:rsidRDefault="006E4140" w:rsidP="007E3170">
      <w:pPr>
        <w:pStyle w:val="Line"/>
      </w:pPr>
      <w:r w:rsidRPr="00B50C73">
        <w:t>So will our valets and maids</w:t>
      </w:r>
      <w:r w:rsidR="006A326B" w:rsidRPr="00B50C73">
        <w:t>.</w:t>
      </w:r>
      <w:r w:rsidRPr="00B50C73">
        <w:t xml:space="preserve"> </w:t>
      </w:r>
      <w:r w:rsidRPr="00B50C73">
        <w:rPr>
          <w:iCs/>
        </w:rPr>
        <w:t xml:space="preserve">(Delivers a striped hide to </w:t>
      </w:r>
      <w:r w:rsidR="00176134" w:rsidRPr="00B50C73">
        <w:rPr>
          <w:iCs/>
        </w:rPr>
        <w:t>Adela</w:t>
      </w:r>
      <w:r w:rsidRPr="00B50C73">
        <w:rPr>
          <w:iCs/>
        </w:rPr>
        <w:t xml:space="preserve"> and </w:t>
      </w:r>
      <w:r w:rsidR="00176134" w:rsidRPr="00B50C73">
        <w:rPr>
          <w:iCs/>
        </w:rPr>
        <w:t>Angela</w:t>
      </w:r>
      <w:r w:rsidRPr="00B50C73">
        <w:rPr>
          <w:iCs/>
        </w:rPr>
        <w:t xml:space="preserve"> </w:t>
      </w:r>
      <w:r w:rsidR="00176134" w:rsidRPr="00B50C73">
        <w:rPr>
          <w:iCs/>
        </w:rPr>
        <w:t>Chan</w:t>
      </w:r>
      <w:r w:rsidRPr="00B50C73">
        <w:rPr>
          <w:iCs/>
        </w:rPr>
        <w:t>)</w:t>
      </w:r>
    </w:p>
    <w:p w14:paraId="2E57F095" w14:textId="121D8119" w:rsidR="00162074" w:rsidRPr="00B50C73" w:rsidRDefault="00257A1A" w:rsidP="00692F50">
      <w:pPr>
        <w:pStyle w:val="Character"/>
      </w:pPr>
      <w:r w:rsidRPr="00B50C73">
        <w:t>JASMINE, MULAN</w:t>
      </w:r>
    </w:p>
    <w:p w14:paraId="0D2258F2" w14:textId="66901340" w:rsidR="00162074" w:rsidRPr="00B50C73" w:rsidRDefault="006E4140" w:rsidP="00174561">
      <w:pPr>
        <w:pStyle w:val="Line"/>
      </w:pPr>
      <w:r w:rsidRPr="00B50C73">
        <w:t>Danger!</w:t>
      </w:r>
    </w:p>
    <w:p w14:paraId="79BAE5CC" w14:textId="4F2346AA" w:rsidR="00162074" w:rsidRPr="00B50C73" w:rsidRDefault="00257A1A" w:rsidP="00692F50">
      <w:pPr>
        <w:pStyle w:val="Character"/>
      </w:pPr>
      <w:r w:rsidRPr="00B50C73">
        <w:t>ANGELA CHAN</w:t>
      </w:r>
    </w:p>
    <w:p w14:paraId="120EB18F" w14:textId="7F213DA2" w:rsidR="00162074" w:rsidRPr="00B50C73" w:rsidRDefault="006E4140" w:rsidP="007E3170">
      <w:pPr>
        <w:pStyle w:val="Line"/>
      </w:pPr>
      <w:r w:rsidRPr="00B50C73">
        <w:rPr>
          <w:iCs/>
        </w:rPr>
        <w:t>(Yelling)</w:t>
      </w:r>
      <w:r w:rsidRPr="00B50C73">
        <w:t xml:space="preserve"> Sorry, danger is not from them but </w:t>
      </w:r>
      <w:r w:rsidR="00F953DB" w:rsidRPr="00B50C73">
        <w:t>ones</w:t>
      </w:r>
      <w:r w:rsidRPr="00B50C73">
        <w:t xml:space="preserve"> in our basements!</w:t>
      </w:r>
    </w:p>
    <w:p w14:paraId="58BE6489" w14:textId="77777777" w:rsidR="00162074" w:rsidRPr="00B50C73" w:rsidRDefault="006E4140" w:rsidP="007E3170">
      <w:r w:rsidRPr="00B50C73">
        <w:t>Gandalf the Grey enters, with Bilbo and Frodo Baggins following.</w:t>
      </w:r>
    </w:p>
    <w:p w14:paraId="1B23AE58" w14:textId="13F0BA0F" w:rsidR="00162074" w:rsidRPr="00B50C73" w:rsidRDefault="00257A1A" w:rsidP="00692F50">
      <w:pPr>
        <w:pStyle w:val="Character"/>
      </w:pPr>
      <w:r w:rsidRPr="00B50C73">
        <w:lastRenderedPageBreak/>
        <w:t>GANDALF THE GREY</w:t>
      </w:r>
    </w:p>
    <w:p w14:paraId="42E41FE3" w14:textId="5394F63C" w:rsidR="00162074" w:rsidRPr="00B50C73" w:rsidRDefault="006E4140" w:rsidP="007E3170">
      <w:pPr>
        <w:pStyle w:val="Line"/>
      </w:pPr>
      <w:r w:rsidRPr="00B50C73">
        <w:t xml:space="preserve">Ha-ha-ha! </w:t>
      </w:r>
      <w:r w:rsidR="00FA2107" w:rsidRPr="00B50C73">
        <w:t>Thou shalt</w:t>
      </w:r>
      <w:r w:rsidRPr="00B50C73">
        <w:t xml:space="preserve"> not escape!</w:t>
      </w:r>
    </w:p>
    <w:p w14:paraId="44A830F7" w14:textId="77777777" w:rsidR="00162074" w:rsidRPr="00B50C73" w:rsidRDefault="006E4140" w:rsidP="007E3170">
      <w:r w:rsidRPr="00B50C73">
        <w:t>Thunder strikes the pavilion, only to light up the devices.</w:t>
      </w:r>
    </w:p>
    <w:p w14:paraId="036B43FC" w14:textId="22DC1EF4" w:rsidR="00162074" w:rsidRPr="00B50C73" w:rsidRDefault="00257A1A" w:rsidP="00692F50">
      <w:pPr>
        <w:pStyle w:val="Character"/>
      </w:pPr>
      <w:r w:rsidRPr="00B50C73">
        <w:t>BILBO BAGGINS</w:t>
      </w:r>
    </w:p>
    <w:p w14:paraId="451BBC44" w14:textId="77777777" w:rsidR="00162074" w:rsidRPr="00B50C73" w:rsidRDefault="006E4140" w:rsidP="007E3170">
      <w:pPr>
        <w:pStyle w:val="Line"/>
      </w:pPr>
      <w:r w:rsidRPr="00B50C73">
        <w:t>Missed!</w:t>
      </w:r>
    </w:p>
    <w:p w14:paraId="54124C80" w14:textId="06629BAB" w:rsidR="00162074" w:rsidRPr="00B50C73" w:rsidRDefault="00257A1A" w:rsidP="00692F50">
      <w:pPr>
        <w:pStyle w:val="Character"/>
      </w:pPr>
      <w:r w:rsidRPr="00B50C73">
        <w:t>FRODO BAGGINS</w:t>
      </w:r>
    </w:p>
    <w:p w14:paraId="5D0DB57F" w14:textId="77777777" w:rsidR="00162074" w:rsidRPr="00B50C73" w:rsidRDefault="006E4140" w:rsidP="007E3170">
      <w:pPr>
        <w:pStyle w:val="Line"/>
      </w:pPr>
      <w:r w:rsidRPr="00B50C73">
        <w:t>Show up your hands! (Pointing Mulan and Jasmine)</w:t>
      </w:r>
    </w:p>
    <w:p w14:paraId="71F8B1A9" w14:textId="68C28405" w:rsidR="00162074" w:rsidRPr="00B50C73" w:rsidRDefault="00534697" w:rsidP="007E3170">
      <w:r w:rsidRPr="00B50C73">
        <w:t>ADELA</w:t>
      </w:r>
      <w:r w:rsidR="006E4140" w:rsidRPr="00B50C73">
        <w:t xml:space="preserve"> </w:t>
      </w:r>
      <w:r w:rsidRPr="00B50C73">
        <w:t>CHAN</w:t>
      </w:r>
      <w:r w:rsidR="006E4140" w:rsidRPr="00B50C73">
        <w:t xml:space="preserve"> </w:t>
      </w:r>
      <w:r w:rsidR="005605FE">
        <w:t>JR</w:t>
      </w:r>
      <w:r w:rsidR="006E4140" w:rsidRPr="00B50C73">
        <w:t xml:space="preserve"> lifts Mac whilst </w:t>
      </w:r>
      <w:r w:rsidRPr="00B50C73">
        <w:t>ANGELA</w:t>
      </w:r>
      <w:r w:rsidR="006E4140" w:rsidRPr="00B50C73">
        <w:t xml:space="preserve"> </w:t>
      </w:r>
      <w:r w:rsidRPr="00B50C73">
        <w:t>CHAN</w:t>
      </w:r>
      <w:r w:rsidR="006E4140" w:rsidRPr="00B50C73">
        <w:t xml:space="preserve"> lifts Tosh. </w:t>
      </w:r>
      <w:r w:rsidR="000676E0" w:rsidRPr="00B50C73">
        <w:t>AGENT V</w:t>
      </w:r>
      <w:r w:rsidR="006E4140" w:rsidRPr="00B50C73">
        <w:t xml:space="preserve"> teleport herself inside Frodo Baggins, causing him in agony. </w:t>
      </w:r>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lead the ladies to the secret exit of PLAY Pavilion.</w:t>
      </w:r>
    </w:p>
    <w:p w14:paraId="4B49C8B5" w14:textId="77777777" w:rsidR="00F22C76" w:rsidRPr="00B50C73" w:rsidRDefault="00291693" w:rsidP="001919B6">
      <w:pPr>
        <w:pStyle w:val="a"/>
      </w:pPr>
      <w:r w:rsidRPr="00B50C73">
        <w:t>INT. LATIN AMERICA PAVILION, LOADED WITH MEXICAN MICE</w:t>
      </w:r>
      <w:r w:rsidR="00F22C76" w:rsidRPr="00B50C73">
        <w:t xml:space="preserve"> — 01:15</w:t>
      </w:r>
    </w:p>
    <w:p w14:paraId="4ACE27E2" w14:textId="5FA88873" w:rsidR="00162074" w:rsidRPr="00B50C73" w:rsidRDefault="00291693" w:rsidP="00211CAF">
      <w:r w:rsidRPr="00B50C73">
        <w:t xml:space="preserve">ADELA </w:t>
      </w:r>
      <w:r w:rsidR="00211CAF" w:rsidRPr="00B50C73">
        <w:t xml:space="preserve">and </w:t>
      </w:r>
      <w:r w:rsidRPr="00B50C73">
        <w:t xml:space="preserve">ANGELA CHAN </w:t>
      </w:r>
      <w:r w:rsidR="00211CAF" w:rsidRPr="00B50C73">
        <w:t>et alia enters the main structure, a Mesoamerican pyramid.</w:t>
      </w:r>
    </w:p>
    <w:p w14:paraId="61DCE20A" w14:textId="002115F6" w:rsidR="00162074" w:rsidRPr="00B50C73" w:rsidRDefault="00257A1A" w:rsidP="00692F50">
      <w:pPr>
        <w:pStyle w:val="Character"/>
      </w:pPr>
      <w:r w:rsidRPr="00B50C73">
        <w:t>ANGELA CHAN</w:t>
      </w:r>
    </w:p>
    <w:p w14:paraId="71D88AC6" w14:textId="77777777" w:rsidR="00162074" w:rsidRPr="00B50C73" w:rsidRDefault="006E4140" w:rsidP="007E3170">
      <w:pPr>
        <w:pStyle w:val="Line"/>
      </w:pPr>
      <w:r w:rsidRPr="00B50C73">
        <w:t>Here is the museum area, contains traveling exhibits on Mexican culture and history.</w:t>
      </w:r>
    </w:p>
    <w:p w14:paraId="1B50B269" w14:textId="4F782F7B" w:rsidR="00162074" w:rsidRPr="00B50C73" w:rsidRDefault="00257A1A" w:rsidP="00692F50">
      <w:pPr>
        <w:pStyle w:val="Character"/>
      </w:pPr>
      <w:r w:rsidRPr="00B50C73">
        <w:t xml:space="preserve">ADELA CHAN </w:t>
      </w:r>
      <w:r w:rsidR="005605FE">
        <w:t>JR</w:t>
      </w:r>
    </w:p>
    <w:p w14:paraId="01D92FF4" w14:textId="5D5365DC" w:rsidR="00162074" w:rsidRPr="00B50C73" w:rsidRDefault="006E4140" w:rsidP="007E3170">
      <w:pPr>
        <w:pStyle w:val="Line"/>
      </w:pPr>
      <w:r w:rsidRPr="00B50C73">
        <w:t xml:space="preserve">(Points to the letters carved on the wall) </w:t>
      </w:r>
      <w:r w:rsidRPr="00B50C73">
        <w:rPr>
          <w:i/>
          <w:iCs/>
        </w:rPr>
        <w:t>¡El Rio de Tiempo es largo y perdurable!</w:t>
      </w:r>
      <w:r w:rsidRPr="00B50C73">
        <w:t xml:space="preserve"> </w:t>
      </w:r>
      <w:r w:rsidR="0090765C" w:rsidRPr="00B50C73">
        <w:rPr>
          <w:rStyle w:val="afe"/>
        </w:rPr>
        <w:footnoteReference w:id="3"/>
      </w:r>
      <w:r w:rsidRPr="00B50C73">
        <w:t>(Sweeps some mice into the river that flows into the Lagoon)</w:t>
      </w:r>
    </w:p>
    <w:p w14:paraId="041153E6" w14:textId="1B6A310C" w:rsidR="00162074" w:rsidRPr="00B50C73" w:rsidRDefault="00257A1A" w:rsidP="00692F50">
      <w:pPr>
        <w:pStyle w:val="Character"/>
      </w:pPr>
      <w:r w:rsidRPr="00B50C73">
        <w:t>SPEEDY GONZALES</w:t>
      </w:r>
    </w:p>
    <w:p w14:paraId="27CC5123" w14:textId="078F7BAE" w:rsidR="00162074" w:rsidRPr="00B50C73" w:rsidRDefault="006E4140" w:rsidP="007E3170">
      <w:pPr>
        <w:pStyle w:val="Line"/>
      </w:pPr>
      <w:r w:rsidRPr="00B50C73">
        <w:rPr>
          <w:i/>
          <w:iCs/>
        </w:rPr>
        <w:t>¡Buenos Dias!</w:t>
      </w:r>
      <w:r w:rsidR="0090765C" w:rsidRPr="00B50C73">
        <w:rPr>
          <w:rStyle w:val="afe"/>
          <w:i/>
          <w:iCs/>
        </w:rPr>
        <w:footnoteReference w:id="4"/>
      </w:r>
    </w:p>
    <w:p w14:paraId="6451671F" w14:textId="1D4715B7"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et alia step forward into the KIDCOT Fun Stop Mexico.</w:t>
      </w:r>
    </w:p>
    <w:p w14:paraId="21EE02CB" w14:textId="0599D2FC" w:rsidR="00162074" w:rsidRPr="00B50C73" w:rsidRDefault="00257A1A" w:rsidP="00692F50">
      <w:pPr>
        <w:pStyle w:val="Character"/>
      </w:pPr>
      <w:r w:rsidRPr="00B50C73">
        <w:t>MULAN</w:t>
      </w:r>
    </w:p>
    <w:p w14:paraId="42EDDE8B" w14:textId="7D756553" w:rsidR="00162074" w:rsidRPr="00B50C73" w:rsidRDefault="006E4140" w:rsidP="007E3170">
      <w:pPr>
        <w:pStyle w:val="Line"/>
      </w:pPr>
      <w:r w:rsidRPr="00B50C73">
        <w:t>I</w:t>
      </w:r>
      <w:r w:rsidR="00D85B68" w:rsidRPr="00B50C73">
        <w:t>’m</w:t>
      </w:r>
      <w:r w:rsidRPr="00B50C73">
        <w:t xml:space="preserve"> a bit confused.</w:t>
      </w:r>
    </w:p>
    <w:p w14:paraId="3A7F4833" w14:textId="0C1D36AB" w:rsidR="00162074" w:rsidRPr="00B50C73" w:rsidRDefault="00257A1A" w:rsidP="00692F50">
      <w:pPr>
        <w:pStyle w:val="Character"/>
      </w:pPr>
      <w:r w:rsidRPr="00B50C73">
        <w:lastRenderedPageBreak/>
        <w:t>ANGELA CHAN</w:t>
      </w:r>
    </w:p>
    <w:p w14:paraId="40018DDD" w14:textId="77777777" w:rsidR="00162074" w:rsidRPr="00B50C73" w:rsidRDefault="006E4140" w:rsidP="007E3170">
      <w:pPr>
        <w:pStyle w:val="Line"/>
      </w:pPr>
      <w:r w:rsidRPr="00B50C73">
        <w:t>It rearranges, “Adelie urges mobile property reload.”</w:t>
      </w:r>
    </w:p>
    <w:p w14:paraId="16AC401D" w14:textId="3970630C" w:rsidR="00162074" w:rsidRPr="00B50C73" w:rsidRDefault="00257A1A" w:rsidP="00692F50">
      <w:pPr>
        <w:pStyle w:val="Character"/>
      </w:pPr>
      <w:r w:rsidRPr="00B50C73">
        <w:t>MULAN</w:t>
      </w:r>
    </w:p>
    <w:p w14:paraId="6924506E" w14:textId="77777777" w:rsidR="00162074" w:rsidRPr="00B50C73" w:rsidRDefault="006E4140" w:rsidP="007E3170">
      <w:pPr>
        <w:pStyle w:val="Line"/>
      </w:pPr>
      <w:r w:rsidRPr="00B50C73">
        <w:t>What is “Mobile property”?</w:t>
      </w:r>
    </w:p>
    <w:p w14:paraId="312E7922" w14:textId="4081E9DE" w:rsidR="00162074" w:rsidRPr="00B50C73" w:rsidRDefault="00257A1A" w:rsidP="00692F50">
      <w:pPr>
        <w:pStyle w:val="Character"/>
      </w:pPr>
      <w:r w:rsidRPr="00B50C73">
        <w:t>ADELA CHAN</w:t>
      </w:r>
    </w:p>
    <w:p w14:paraId="5EE9D9C7" w14:textId="77777777" w:rsidR="00162074" w:rsidRPr="00B50C73" w:rsidRDefault="006E4140" w:rsidP="007E3170">
      <w:pPr>
        <w:pStyle w:val="Line"/>
      </w:pPr>
      <w:r w:rsidRPr="00B50C73">
        <w:t>World Showcase exhibitions and attractions, especially ones in KIDCOT Fun Stops. As they are devoured and burrowed by these Mexican mice, we have been urging to reload them.</w:t>
      </w:r>
    </w:p>
    <w:p w14:paraId="4C548B9F" w14:textId="28DA2E57" w:rsidR="00162074" w:rsidRPr="00B50C73" w:rsidRDefault="00257A1A" w:rsidP="00692F50">
      <w:pPr>
        <w:pStyle w:val="Character"/>
      </w:pPr>
      <w:r w:rsidRPr="00B50C73">
        <w:t>MULAN</w:t>
      </w:r>
    </w:p>
    <w:p w14:paraId="627D34EA" w14:textId="77777777" w:rsidR="00162074" w:rsidRPr="00B50C73" w:rsidRDefault="006E4140" w:rsidP="007E3170">
      <w:pPr>
        <w:pStyle w:val="Line"/>
      </w:pPr>
      <w:r w:rsidRPr="00B50C73">
        <w:t>Execute.</w:t>
      </w:r>
    </w:p>
    <w:p w14:paraId="7863F342" w14:textId="77777777" w:rsidR="00162074" w:rsidRPr="00B50C73" w:rsidRDefault="006E4140" w:rsidP="007E3170">
      <w:r w:rsidRPr="00B50C73">
        <w:t>The mice absconding to all the directions, all edge out to Nordic Pavilion.</w:t>
      </w:r>
    </w:p>
    <w:p w14:paraId="6348BFF4" w14:textId="77777777" w:rsidR="0097423E" w:rsidRPr="00B50C73" w:rsidRDefault="00291693" w:rsidP="001919B6">
      <w:pPr>
        <w:pStyle w:val="a"/>
      </w:pPr>
      <w:r w:rsidRPr="00B50C73">
        <w:t>INT. NORDICS PAVILION</w:t>
      </w:r>
      <w:r w:rsidR="0097423E" w:rsidRPr="00B50C73">
        <w:t xml:space="preserve"> — 01:20</w:t>
      </w:r>
    </w:p>
    <w:p w14:paraId="767C311D" w14:textId="03E386A3" w:rsidR="00162074" w:rsidRPr="00B50C73" w:rsidRDefault="00552600" w:rsidP="00552600">
      <w:r w:rsidRPr="00B50C73">
        <w:t xml:space="preserve">ADELA </w:t>
      </w:r>
      <w:r w:rsidR="000220E5" w:rsidRPr="00B50C73">
        <w:t xml:space="preserve">and </w:t>
      </w:r>
      <w:r w:rsidRPr="00B50C73">
        <w:t xml:space="preserve">ANGELA CHAN are delighted upon </w:t>
      </w:r>
      <w:r w:rsidR="000220E5" w:rsidRPr="00B50C73">
        <w:t>assorted Nordic clothing, candy, and statuettes of Norse gods and trolls arranged in rows.</w:t>
      </w:r>
    </w:p>
    <w:p w14:paraId="15751063" w14:textId="4E93AEF1" w:rsidR="00162074" w:rsidRPr="00B50C73" w:rsidRDefault="00257A1A" w:rsidP="00692F50">
      <w:pPr>
        <w:pStyle w:val="Character"/>
      </w:pPr>
      <w:r w:rsidRPr="00B50C73">
        <w:t xml:space="preserve">ADELA CHAN </w:t>
      </w:r>
      <w:r w:rsidR="005605FE">
        <w:t>JR</w:t>
      </w:r>
    </w:p>
    <w:p w14:paraId="47025A57" w14:textId="78EED300" w:rsidR="00162074" w:rsidRPr="00B50C73" w:rsidRDefault="00442B90" w:rsidP="007E3170">
      <w:pPr>
        <w:pStyle w:val="Line"/>
      </w:pPr>
      <w:r w:rsidRPr="00B50C73">
        <w:t>I</w:t>
      </w:r>
      <w:r w:rsidR="006E4140" w:rsidRPr="00B50C73">
        <w:t>t just seems to lack something.</w:t>
      </w:r>
    </w:p>
    <w:p w14:paraId="4050942C" w14:textId="6CA4B690" w:rsidR="00162074" w:rsidRPr="00B50C73" w:rsidRDefault="00257A1A" w:rsidP="00692F50">
      <w:pPr>
        <w:pStyle w:val="Character"/>
      </w:pPr>
      <w:r w:rsidRPr="00B50C73">
        <w:t>ANGELA CHAN</w:t>
      </w:r>
    </w:p>
    <w:p w14:paraId="6E512A48" w14:textId="77777777" w:rsidR="00162074" w:rsidRPr="00B50C73" w:rsidRDefault="006E4140" w:rsidP="007E3170">
      <w:pPr>
        <w:pStyle w:val="Line"/>
      </w:pPr>
      <w:r w:rsidRPr="00B50C73">
        <w:t>Elsa and Anna!</w:t>
      </w:r>
    </w:p>
    <w:p w14:paraId="3AD0053E" w14:textId="373963FD" w:rsidR="00162074" w:rsidRPr="00B50C73" w:rsidRDefault="000676E0" w:rsidP="007E3170">
      <w:r w:rsidRPr="00B50C73">
        <w:t>ELSA</w:t>
      </w:r>
      <w:r w:rsidR="006E4140" w:rsidRPr="00B50C73">
        <w:t xml:space="preserve"> and </w:t>
      </w:r>
      <w:r w:rsidRPr="00B50C73">
        <w:t>ANNA</w:t>
      </w:r>
      <w:r w:rsidR="006E4140" w:rsidRPr="00B50C73">
        <w:t xml:space="preserve"> emerge from a corner.</w:t>
      </w:r>
    </w:p>
    <w:p w14:paraId="5965E361" w14:textId="4C74C170" w:rsidR="00162074" w:rsidRPr="00B50C73" w:rsidRDefault="00257A1A" w:rsidP="00692F50">
      <w:pPr>
        <w:pStyle w:val="Character"/>
      </w:pPr>
      <w:r w:rsidRPr="00B50C73">
        <w:t xml:space="preserve">ADELA CHAN </w:t>
      </w:r>
      <w:r w:rsidR="005605FE">
        <w:t>JR</w:t>
      </w:r>
    </w:p>
    <w:p w14:paraId="34D0E17F" w14:textId="783852B9" w:rsidR="00162074" w:rsidRPr="00B50C73" w:rsidRDefault="006E4140" w:rsidP="007E3170">
      <w:pPr>
        <w:pStyle w:val="Line"/>
      </w:pPr>
      <w:r w:rsidRPr="00B50C73">
        <w:t>Welcome back!</w:t>
      </w:r>
    </w:p>
    <w:p w14:paraId="4C679622" w14:textId="2DC6DD26" w:rsidR="00162074" w:rsidRPr="00B50C73" w:rsidRDefault="00257A1A" w:rsidP="00692F50">
      <w:pPr>
        <w:pStyle w:val="Character"/>
      </w:pPr>
      <w:r w:rsidRPr="00B50C73">
        <w:t>ANNA</w:t>
      </w:r>
    </w:p>
    <w:p w14:paraId="3CF77DC1" w14:textId="77777777" w:rsidR="00162074" w:rsidRPr="00B50C73" w:rsidRDefault="006E4140" w:rsidP="007E3170">
      <w:pPr>
        <w:pStyle w:val="Line"/>
      </w:pPr>
      <w:r w:rsidRPr="00B50C73">
        <w:t>Have you ever passed by the ruins of pavilions?</w:t>
      </w:r>
    </w:p>
    <w:p w14:paraId="7DA02210" w14:textId="7D2AD38A" w:rsidR="00162074" w:rsidRPr="00B50C73" w:rsidRDefault="000676E0" w:rsidP="007E3170">
      <w:r w:rsidRPr="00B50C73">
        <w:t>ELSA</w:t>
      </w:r>
      <w:r w:rsidR="006E4140" w:rsidRPr="00B50C73">
        <w:t xml:space="preserve"> raises an icy blue firework and enters the pavilion.</w:t>
      </w:r>
    </w:p>
    <w:p w14:paraId="0347AE90" w14:textId="1638B746" w:rsidR="00162074" w:rsidRPr="00B50C73" w:rsidRDefault="00257A1A" w:rsidP="00692F50">
      <w:pPr>
        <w:pStyle w:val="Character"/>
      </w:pPr>
      <w:r w:rsidRPr="00B50C73">
        <w:t xml:space="preserve">ADELA CHAN </w:t>
      </w:r>
      <w:r w:rsidR="005605FE">
        <w:t>JR</w:t>
      </w:r>
    </w:p>
    <w:p w14:paraId="70006968" w14:textId="77777777" w:rsidR="00162074" w:rsidRPr="00B50C73" w:rsidRDefault="006E4140" w:rsidP="007E3170">
      <w:pPr>
        <w:pStyle w:val="Line"/>
      </w:pPr>
      <w:r w:rsidRPr="00B50C73">
        <w:t>Yes, seven pavilions have been exploded at last midnight. Anyway, the ladies had all been rescued before midnight and no effects are conveyed to other pavilions and the International Gateway yet.</w:t>
      </w:r>
    </w:p>
    <w:p w14:paraId="5AD8A33B" w14:textId="29378675" w:rsidR="00162074" w:rsidRPr="00B50C73" w:rsidRDefault="00257A1A" w:rsidP="00692F50">
      <w:pPr>
        <w:pStyle w:val="Character"/>
      </w:pPr>
      <w:r w:rsidRPr="00B50C73">
        <w:lastRenderedPageBreak/>
        <w:t>ELSA</w:t>
      </w:r>
    </w:p>
    <w:p w14:paraId="43FB074B" w14:textId="77777777" w:rsidR="00162074" w:rsidRPr="00B50C73" w:rsidRDefault="006E4140" w:rsidP="007E3170">
      <w:pPr>
        <w:pStyle w:val="Line"/>
      </w:pPr>
      <w:r w:rsidRPr="00B50C73">
        <w:t>What a pity!</w:t>
      </w:r>
    </w:p>
    <w:p w14:paraId="1053A190" w14:textId="424FA78F" w:rsidR="00162074" w:rsidRPr="00B50C73" w:rsidRDefault="006E4140" w:rsidP="007E3170">
      <w:r w:rsidRPr="00B50C73">
        <w:t xml:space="preserve">Shaking hands with </w:t>
      </w:r>
      <w:r w:rsidR="000676E0" w:rsidRPr="00B50C73">
        <w:t>ELSA</w:t>
      </w:r>
      <w:r w:rsidRPr="00B50C73">
        <w:t xml:space="preserve">, </w:t>
      </w:r>
      <w:r w:rsidR="00534697" w:rsidRPr="00B50C73">
        <w:t>ADELA</w:t>
      </w:r>
      <w:r w:rsidRPr="00B50C73">
        <w:t xml:space="preserve"> </w:t>
      </w:r>
      <w:r w:rsidR="00534697" w:rsidRPr="00B50C73">
        <w:t>CHAN</w:t>
      </w:r>
      <w:r w:rsidRPr="00B50C73">
        <w:t xml:space="preserve"> </w:t>
      </w:r>
      <w:r w:rsidR="005605FE">
        <w:t>JR</w:t>
      </w:r>
      <w:r w:rsidRPr="00B50C73">
        <w:t xml:space="preserve"> appears immune to </w:t>
      </w:r>
      <w:r w:rsidR="000676E0" w:rsidRPr="00B50C73">
        <w:t>ELSA</w:t>
      </w:r>
      <w:r w:rsidRPr="00B50C73">
        <w:t>’s magic, only to grip a snowball.</w:t>
      </w:r>
    </w:p>
    <w:p w14:paraId="7369D891" w14:textId="069ECE4E" w:rsidR="00162074" w:rsidRPr="00B50C73" w:rsidRDefault="00257A1A" w:rsidP="00692F50">
      <w:pPr>
        <w:pStyle w:val="Character"/>
      </w:pPr>
      <w:r w:rsidRPr="00B50C73">
        <w:t xml:space="preserve">ADELA CHAN </w:t>
      </w:r>
      <w:r w:rsidR="005605FE">
        <w:t>JR</w:t>
      </w:r>
    </w:p>
    <w:p w14:paraId="3EA628EA" w14:textId="77777777" w:rsidR="00162074" w:rsidRPr="00B50C73" w:rsidRDefault="006E4140" w:rsidP="007E3170">
      <w:pPr>
        <w:pStyle w:val="Line"/>
      </w:pPr>
      <w:r w:rsidRPr="00B50C73">
        <w:t xml:space="preserve">That’s easy to explain. It’s the privates of the untied tastes who set bombs to execute our Ladies. Let’s track them! </w:t>
      </w:r>
      <w:r w:rsidRPr="00B50C73">
        <w:rPr>
          <w:iCs/>
        </w:rPr>
        <w:t>(Throws the snowball to the lagoon)</w:t>
      </w:r>
    </w:p>
    <w:p w14:paraId="077C64C4" w14:textId="06113DE9"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depart to track the other ladies.</w:t>
      </w:r>
    </w:p>
    <w:p w14:paraId="057C4661" w14:textId="0E196F49" w:rsidR="000220E5" w:rsidRPr="00B50C73" w:rsidRDefault="00291693" w:rsidP="001919B6">
      <w:pPr>
        <w:pStyle w:val="a"/>
      </w:pPr>
      <w:r w:rsidRPr="00B50C73">
        <w:t>INT. CHINA PAVILION</w:t>
      </w:r>
      <w:r w:rsidR="000220E5" w:rsidRPr="00B50C73">
        <w:t xml:space="preserve"> — 01:</w:t>
      </w:r>
      <w:r w:rsidR="00442B90" w:rsidRPr="00B50C73">
        <w:t>2</w:t>
      </w:r>
      <w:r w:rsidR="00D16CC7" w:rsidRPr="00B50C73">
        <w:t>2</w:t>
      </w:r>
    </w:p>
    <w:p w14:paraId="08862AD0" w14:textId="54316602" w:rsidR="00162074" w:rsidRPr="00B50C73" w:rsidRDefault="00291693" w:rsidP="000220E5">
      <w:r w:rsidRPr="00B50C73">
        <w:t xml:space="preserve">ADELA </w:t>
      </w:r>
      <w:r w:rsidR="0082730A" w:rsidRPr="00B50C73">
        <w:t xml:space="preserve">and </w:t>
      </w:r>
      <w:r w:rsidRPr="00B50C73">
        <w:t xml:space="preserve">ANGELA CHAN </w:t>
      </w:r>
      <w:r w:rsidR="0082730A" w:rsidRPr="00B50C73">
        <w:t xml:space="preserve">direct the ladies in, except </w:t>
      </w:r>
      <w:r w:rsidRPr="00B50C73">
        <w:t xml:space="preserve">ANNA </w:t>
      </w:r>
      <w:r w:rsidR="0082730A" w:rsidRPr="00B50C73">
        <w:t xml:space="preserve">and </w:t>
      </w:r>
      <w:r w:rsidRPr="00B50C73">
        <w:t xml:space="preserve">ELSA, </w:t>
      </w:r>
      <w:r w:rsidR="0082730A" w:rsidRPr="00B50C73">
        <w:t>who guards the Nordics pavilion</w:t>
      </w:r>
      <w:r w:rsidRPr="00B50C73">
        <w:t>.</w:t>
      </w:r>
    </w:p>
    <w:p w14:paraId="1E251BB9" w14:textId="5FA9C220" w:rsidR="00162074" w:rsidRPr="00B50C73" w:rsidRDefault="00257A1A" w:rsidP="00692F50">
      <w:pPr>
        <w:pStyle w:val="Character"/>
      </w:pPr>
      <w:r w:rsidRPr="00B50C73">
        <w:t>MULAN</w:t>
      </w:r>
    </w:p>
    <w:p w14:paraId="10A5377D" w14:textId="77777777" w:rsidR="00162074" w:rsidRPr="00B50C73" w:rsidRDefault="006E4140" w:rsidP="007E3170">
      <w:pPr>
        <w:pStyle w:val="Line"/>
      </w:pPr>
      <w:r w:rsidRPr="00B50C73">
        <w:t xml:space="preserve">Welcome to our Wondrous China! This seamless and monumental 360° Circle-Vision film is starting in the Hall of Prayer for Good Harvest to view. Warm and appealing, it’s our most brilliant introduction to the people and natural beauty of China ever. </w:t>
      </w:r>
      <w:r w:rsidRPr="00B50C73">
        <w:rPr>
          <w:iCs/>
        </w:rPr>
        <w:t>(The clock strikes 01:00:01)</w:t>
      </w:r>
      <w:r w:rsidRPr="00B50C73">
        <w:t xml:space="preserve"> One, two, three! </w:t>
      </w:r>
      <w:r w:rsidRPr="00B50C73">
        <w:rPr>
          <w:iCs/>
        </w:rPr>
        <w:t>(The film Wondrous China starts)</w:t>
      </w:r>
    </w:p>
    <w:p w14:paraId="2D4E817D" w14:textId="36DE36F3" w:rsidR="00162074" w:rsidRPr="00B50C73" w:rsidRDefault="00257A1A" w:rsidP="00692F50">
      <w:pPr>
        <w:pStyle w:val="Character"/>
      </w:pPr>
      <w:r w:rsidRPr="00B50C73">
        <w:t xml:space="preserve">ADELA CHAN </w:t>
      </w:r>
      <w:r w:rsidR="005605FE">
        <w:t>JR</w:t>
      </w:r>
    </w:p>
    <w:p w14:paraId="37CA7266" w14:textId="287F074F" w:rsidR="00162074" w:rsidRPr="00B50C73" w:rsidRDefault="006E4140" w:rsidP="007E3170">
      <w:pPr>
        <w:pStyle w:val="Line"/>
      </w:pPr>
      <w:r w:rsidRPr="00B50C73">
        <w:t>Yeah,</w:t>
      </w:r>
      <w:r w:rsidR="00FC2AFC" w:rsidRPr="00B50C73">
        <w:t xml:space="preserve"> </w:t>
      </w:r>
      <w:r w:rsidR="00276E33" w:rsidRPr="00B50C73">
        <w:t>you</w:t>
      </w:r>
      <w:r w:rsidR="00FC2AFC" w:rsidRPr="00B50C73">
        <w:t xml:space="preserve"> Mulan,</w:t>
      </w:r>
      <w:r w:rsidRPr="00B50C73">
        <w:t xml:space="preserve"> China is the most wondrous country I have ever been to</w:t>
      </w:r>
      <w:r w:rsidR="008E34BE" w:rsidRPr="00B50C73">
        <w:t>, instead of the</w:t>
      </w:r>
      <w:r w:rsidR="002F7609" w:rsidRPr="00B50C73">
        <w:t xml:space="preserve"> origins of</w:t>
      </w:r>
      <w:r w:rsidR="008E34BE" w:rsidRPr="00B50C73">
        <w:t xml:space="preserve"> </w:t>
      </w:r>
      <w:r w:rsidR="002F7609" w:rsidRPr="00B50C73">
        <w:t xml:space="preserve">the </w:t>
      </w:r>
      <w:r w:rsidR="008E34BE" w:rsidRPr="00B50C73">
        <w:t xml:space="preserve">untied tastes, </w:t>
      </w:r>
      <w:r w:rsidR="002F7609" w:rsidRPr="00B50C73">
        <w:t xml:space="preserve">the </w:t>
      </w:r>
      <w:r w:rsidR="005452B6" w:rsidRPr="00B50C73">
        <w:rPr>
          <w:rFonts w:hint="eastAsia"/>
        </w:rPr>
        <w:t>demounting</w:t>
      </w:r>
      <w:r w:rsidR="005452B6" w:rsidRPr="00B50C73">
        <w:t xml:space="preserve"> kid</w:t>
      </w:r>
      <w:r w:rsidR="00624A34" w:rsidRPr="00B50C73">
        <w:t xml:space="preserve">, </w:t>
      </w:r>
      <w:r w:rsidR="00A27FFB" w:rsidRPr="00B50C73">
        <w:rPr>
          <w:rFonts w:hint="eastAsia"/>
        </w:rPr>
        <w:t>DNA</w:t>
      </w:r>
      <w:r w:rsidR="00A27FFB" w:rsidRPr="00B50C73">
        <w:t xml:space="preserve"> can</w:t>
      </w:r>
      <w:r w:rsidR="00624A34" w:rsidRPr="00B50C73">
        <w:t xml:space="preserve">, </w:t>
      </w:r>
      <w:r w:rsidR="00AB5E6F" w:rsidRPr="00B50C73">
        <w:t>N</w:t>
      </w:r>
      <w:r w:rsidR="00A27FFB" w:rsidRPr="00B50C73">
        <w:t>-facer</w:t>
      </w:r>
      <w:r w:rsidR="00624A34" w:rsidRPr="00B50C73">
        <w:t xml:space="preserve">, </w:t>
      </w:r>
      <w:r w:rsidR="00A74E01" w:rsidRPr="00B50C73">
        <w:t>gray m</w:t>
      </w:r>
      <w:r w:rsidR="002F7609" w:rsidRPr="00B50C73">
        <w:t>e</w:t>
      </w:r>
      <w:r w:rsidR="00A74E01" w:rsidRPr="00B50C73">
        <w:t>n</w:t>
      </w:r>
      <w:r w:rsidR="00624A34" w:rsidRPr="00B50C73">
        <w:t xml:space="preserve">, </w:t>
      </w:r>
      <w:r w:rsidR="00AB5E6F" w:rsidRPr="00B50C73">
        <w:t>Y-tail</w:t>
      </w:r>
      <w:r w:rsidR="00624A34" w:rsidRPr="00B50C73">
        <w:t xml:space="preserve">, </w:t>
      </w:r>
      <w:r w:rsidR="007C62C7" w:rsidRPr="00B50C73">
        <w:t xml:space="preserve">and </w:t>
      </w:r>
      <w:r w:rsidR="00650BA8" w:rsidRPr="00B50C73">
        <w:t>AA Pin</w:t>
      </w:r>
      <w:r w:rsidR="007C62C7" w:rsidRPr="00B50C73">
        <w:t>.</w:t>
      </w:r>
    </w:p>
    <w:p w14:paraId="6C9392A9" w14:textId="3D8AFD90" w:rsidR="00162074" w:rsidRPr="00B50C73" w:rsidRDefault="00257A1A" w:rsidP="00692F50">
      <w:pPr>
        <w:pStyle w:val="Character"/>
      </w:pPr>
      <w:r w:rsidRPr="00B50C73">
        <w:t>MULAN</w:t>
      </w:r>
    </w:p>
    <w:p w14:paraId="746E54E7" w14:textId="77777777" w:rsidR="00162074" w:rsidRPr="00B50C73" w:rsidRDefault="006E4140" w:rsidP="007E3170">
      <w:pPr>
        <w:pStyle w:val="Line"/>
      </w:pPr>
      <w:r w:rsidRPr="00B50C73">
        <w:t>I don’t understand.</w:t>
      </w:r>
    </w:p>
    <w:p w14:paraId="47BC1755" w14:textId="4E991ABD" w:rsidR="00162074" w:rsidRPr="00B50C73" w:rsidRDefault="00257A1A" w:rsidP="00692F50">
      <w:pPr>
        <w:pStyle w:val="Character"/>
      </w:pPr>
      <w:r w:rsidRPr="00B50C73">
        <w:t>ANGELA CHAN</w:t>
      </w:r>
    </w:p>
    <w:p w14:paraId="15D7E3A2" w14:textId="6D203454" w:rsidR="00162074" w:rsidRPr="00B50C73" w:rsidRDefault="006E4140" w:rsidP="007E3170">
      <w:pPr>
        <w:pStyle w:val="Line"/>
      </w:pPr>
      <w:r w:rsidRPr="00B50C73">
        <w:t xml:space="preserve">You just need to notice the standing pavilions of Latin America, Nordics, </w:t>
      </w:r>
      <w:r w:rsidR="00371A9E" w:rsidRPr="00B50C73">
        <w:t>North Africa</w:t>
      </w:r>
      <w:r w:rsidRPr="00B50C73">
        <w:t xml:space="preserve"> and China, while four other pavilions are being constructed: Russia, Equatorial Africa, Israel and Southeast Asia.</w:t>
      </w:r>
      <w:r w:rsidR="009A4C04" w:rsidRPr="00B50C73">
        <w:t xml:space="preserve"> Your </w:t>
      </w:r>
      <w:r w:rsidR="006C1084" w:rsidRPr="00B50C73">
        <w:t xml:space="preserve">best </w:t>
      </w:r>
      <w:r w:rsidR="009A4C04" w:rsidRPr="00B50C73">
        <w:t>friend Raya is to meet at the last one.</w:t>
      </w:r>
    </w:p>
    <w:p w14:paraId="716C2218" w14:textId="4D0CC42B" w:rsidR="00AC4621" w:rsidRPr="00B50C73" w:rsidRDefault="00730577" w:rsidP="007E3170">
      <w:r w:rsidRPr="00B50C73">
        <w:rPr>
          <w:rFonts w:hint="eastAsia"/>
        </w:rPr>
        <w:t>SNOW WHITE</w:t>
      </w:r>
      <w:r w:rsidR="002878D7" w:rsidRPr="00B50C73">
        <w:t xml:space="preserve">, </w:t>
      </w:r>
      <w:r w:rsidRPr="00B50C73">
        <w:t>CINDERELLA</w:t>
      </w:r>
      <w:r w:rsidR="002878D7" w:rsidRPr="00B50C73">
        <w:t xml:space="preserve">, </w:t>
      </w:r>
      <w:r w:rsidRPr="00B50C73">
        <w:t>AURORA</w:t>
      </w:r>
      <w:r w:rsidR="002878D7" w:rsidRPr="00B50C73">
        <w:t xml:space="preserve"> and </w:t>
      </w:r>
      <w:r w:rsidRPr="00B50C73">
        <w:t>BELLE</w:t>
      </w:r>
      <w:r w:rsidR="002878D7" w:rsidRPr="00B50C73">
        <w:t xml:space="preserve"> burst into moaning.</w:t>
      </w:r>
    </w:p>
    <w:p w14:paraId="2ED12A7D" w14:textId="21E65101" w:rsidR="006C1084" w:rsidRPr="00B50C73" w:rsidRDefault="00257A1A" w:rsidP="00692F50">
      <w:pPr>
        <w:pStyle w:val="Character"/>
      </w:pPr>
      <w:r w:rsidRPr="00B50C73">
        <w:lastRenderedPageBreak/>
        <w:t>MULAN</w:t>
      </w:r>
    </w:p>
    <w:p w14:paraId="626205F9" w14:textId="3A3B2A27" w:rsidR="006C1084" w:rsidRPr="00B50C73" w:rsidRDefault="007C62C7" w:rsidP="007E3170">
      <w:pPr>
        <w:pStyle w:val="Line"/>
      </w:pPr>
      <w:r w:rsidRPr="00B50C73">
        <w:t>Nice to hear that, but I am keeping this pavilion.</w:t>
      </w:r>
    </w:p>
    <w:p w14:paraId="0ACCEDF1" w14:textId="2E0F1CCC" w:rsidR="00E82615" w:rsidRPr="00B50C73" w:rsidRDefault="00257A1A" w:rsidP="00692F50">
      <w:pPr>
        <w:pStyle w:val="Character"/>
      </w:pPr>
      <w:r w:rsidRPr="00B50C73">
        <w:t>JASMINE, POCAHONTAS, TIANA, MOANA</w:t>
      </w:r>
    </w:p>
    <w:p w14:paraId="62C77596" w14:textId="071731F4" w:rsidR="00E82615" w:rsidRPr="00B50C73" w:rsidRDefault="00A70635" w:rsidP="007E3170">
      <w:pPr>
        <w:pStyle w:val="Line"/>
      </w:pPr>
      <w:r w:rsidRPr="00B50C73">
        <w:t xml:space="preserve">Me, too. </w:t>
      </w:r>
      <w:r w:rsidR="00E82615" w:rsidRPr="00B50C73">
        <w:t xml:space="preserve">Could you please </w:t>
      </w:r>
      <w:r w:rsidRPr="00B50C73">
        <w:t xml:space="preserve">explain </w:t>
      </w:r>
      <w:r w:rsidR="00FD2EE4" w:rsidRPr="00B50C73">
        <w:t>her</w:t>
      </w:r>
      <w:r w:rsidRPr="00B50C73">
        <w:t xml:space="preserve"> wondrousness?</w:t>
      </w:r>
    </w:p>
    <w:p w14:paraId="164489D5" w14:textId="347FF773" w:rsidR="00162074" w:rsidRPr="00B50C73" w:rsidRDefault="00257A1A" w:rsidP="00692F50">
      <w:pPr>
        <w:pStyle w:val="Character"/>
      </w:pPr>
      <w:r w:rsidRPr="00B50C73">
        <w:t xml:space="preserve">ADELA CHAN </w:t>
      </w:r>
      <w:r w:rsidR="005605FE">
        <w:t>JR</w:t>
      </w:r>
    </w:p>
    <w:p w14:paraId="5E686AE5" w14:textId="761517F8" w:rsidR="00162074" w:rsidRPr="00B50C73" w:rsidRDefault="00960342" w:rsidP="007E3170">
      <w:pPr>
        <w:pStyle w:val="Line"/>
      </w:pPr>
      <w:r w:rsidRPr="00B50C73">
        <w:t xml:space="preserve">It is a good bulletin that </w:t>
      </w:r>
      <w:r w:rsidR="006E4140" w:rsidRPr="00B50C73">
        <w:t>China has extinguished two crowned viruses as well as a triangular virus nine years ago, prior to most nations. And then, she regained Tier One peacefully</w:t>
      </w:r>
      <w:r w:rsidR="002D058A" w:rsidRPr="00B50C73">
        <w:t xml:space="preserve"> against the untied tastes, the </w:t>
      </w:r>
      <w:r w:rsidR="002D058A" w:rsidRPr="00B50C73">
        <w:rPr>
          <w:rFonts w:hint="eastAsia"/>
        </w:rPr>
        <w:t>demounting</w:t>
      </w:r>
      <w:r w:rsidR="002D058A" w:rsidRPr="00B50C73">
        <w:t xml:space="preserve"> kid, </w:t>
      </w:r>
      <w:r w:rsidR="002D058A" w:rsidRPr="00B50C73">
        <w:rPr>
          <w:rFonts w:hint="eastAsia"/>
        </w:rPr>
        <w:t>DNA</w:t>
      </w:r>
      <w:r w:rsidR="002D058A" w:rsidRPr="00B50C73">
        <w:t xml:space="preserve"> can, N-facer, gray men, Y-tail, and AA Pin.</w:t>
      </w:r>
      <w:r w:rsidR="00FD2EE4" w:rsidRPr="00B50C73">
        <w:t xml:space="preserve"> </w:t>
      </w:r>
      <w:r w:rsidR="00997D1F" w:rsidRPr="00B50C73">
        <w:t>At that moment</w:t>
      </w:r>
      <w:r w:rsidR="00FD2EE4" w:rsidRPr="00B50C73">
        <w:t xml:space="preserve">, the white terror </w:t>
      </w:r>
      <w:r w:rsidR="00707FD7" w:rsidRPr="00B50C73">
        <w:t>faded out</w:t>
      </w:r>
      <w:r w:rsidR="00615CAF" w:rsidRPr="00B50C73">
        <w:t xml:space="preserve"> the world</w:t>
      </w:r>
      <w:r w:rsidR="00FD2EE4" w:rsidRPr="00B50C73">
        <w:t>.</w:t>
      </w:r>
    </w:p>
    <w:p w14:paraId="66D9CE12" w14:textId="0ED3CD75" w:rsidR="00162074" w:rsidRPr="00B50C73" w:rsidRDefault="00257A1A" w:rsidP="00692F50">
      <w:pPr>
        <w:pStyle w:val="Character"/>
      </w:pPr>
      <w:r w:rsidRPr="00B50C73">
        <w:t>MULAN</w:t>
      </w:r>
    </w:p>
    <w:p w14:paraId="5640239D" w14:textId="7C09DA07" w:rsidR="002D058A" w:rsidRPr="00B50C73" w:rsidRDefault="006E4140" w:rsidP="007E3170">
      <w:pPr>
        <w:pStyle w:val="Line"/>
      </w:pPr>
      <w:r w:rsidRPr="00B50C73">
        <w:t xml:space="preserve">Here </w:t>
      </w:r>
      <w:r w:rsidR="002D058A" w:rsidRPr="00B50C73">
        <w:t>comes</w:t>
      </w:r>
      <w:r w:rsidRPr="00B50C73">
        <w:t xml:space="preserve"> our spark of hope!</w:t>
      </w:r>
    </w:p>
    <w:p w14:paraId="20FE4245" w14:textId="56FC5EF3" w:rsidR="00FC2AFC" w:rsidRPr="00B50C73" w:rsidRDefault="00257A1A" w:rsidP="00692F50">
      <w:pPr>
        <w:pStyle w:val="Character"/>
      </w:pPr>
      <w:r w:rsidRPr="00B50C73">
        <w:t>ANGELA CHAN</w:t>
      </w:r>
    </w:p>
    <w:p w14:paraId="501B475E" w14:textId="3EE677DF" w:rsidR="00FC2AFC" w:rsidRPr="00B50C73" w:rsidRDefault="00DC23A4" w:rsidP="007E3170">
      <w:pPr>
        <w:pStyle w:val="Line"/>
      </w:pPr>
      <w:r w:rsidRPr="00B50C73">
        <w:t>How will it illuminate the Experimental Prototype Community of Tomorrow?</w:t>
      </w:r>
    </w:p>
    <w:p w14:paraId="50044F41" w14:textId="784C0D1E" w:rsidR="00DC23A4" w:rsidRPr="00B50C73" w:rsidRDefault="00257A1A" w:rsidP="00692F50">
      <w:pPr>
        <w:pStyle w:val="Character"/>
      </w:pPr>
      <w:r w:rsidRPr="00B50C73">
        <w:t>MULAN</w:t>
      </w:r>
    </w:p>
    <w:p w14:paraId="44C36DCD" w14:textId="3A71478B" w:rsidR="00DC23A4" w:rsidRPr="00B50C73" w:rsidRDefault="00DC23A4" w:rsidP="007E3170">
      <w:pPr>
        <w:pStyle w:val="Line"/>
      </w:pPr>
      <w:r w:rsidRPr="00B50C73">
        <w:t xml:space="preserve">You merely need to </w:t>
      </w:r>
      <w:r w:rsidR="00AC4621" w:rsidRPr="00B50C73">
        <w:t>throw it into our Spaceship Earth.</w:t>
      </w:r>
    </w:p>
    <w:p w14:paraId="03C0B9F1" w14:textId="62C85FD3" w:rsidR="00162074" w:rsidRPr="00B50C73" w:rsidRDefault="00257A1A" w:rsidP="00692F50">
      <w:pPr>
        <w:pStyle w:val="Character"/>
      </w:pPr>
      <w:r w:rsidRPr="00B50C73">
        <w:t xml:space="preserve">ADELA CHAN </w:t>
      </w:r>
      <w:r w:rsidR="005605FE">
        <w:t>JR</w:t>
      </w:r>
    </w:p>
    <w:p w14:paraId="13AA062E" w14:textId="77777777" w:rsidR="00162074" w:rsidRPr="00B50C73" w:rsidRDefault="006E4140" w:rsidP="007E3170">
      <w:pPr>
        <w:pStyle w:val="Line"/>
      </w:pPr>
      <w:r w:rsidRPr="00B50C73">
        <w:t>Goodbye! (Throws the snowball to World Showcase Lagoon)</w:t>
      </w:r>
    </w:p>
    <w:p w14:paraId="7CBBCBF4" w14:textId="18A0FA1A"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left the pavilion.</w:t>
      </w:r>
    </w:p>
    <w:p w14:paraId="5BB26701" w14:textId="6E3D4067" w:rsidR="00442B90" w:rsidRPr="00B50C73" w:rsidRDefault="00291693" w:rsidP="001919B6">
      <w:pPr>
        <w:pStyle w:val="a"/>
      </w:pPr>
      <w:r w:rsidRPr="00B50C73">
        <w:t xml:space="preserve">EXT. WORLD SHOWCASE, TELESCOPE VIEW FROM DREAMERS’ POINT </w:t>
      </w:r>
      <w:r w:rsidR="0082730A" w:rsidRPr="00B50C73">
        <w:t>—</w:t>
      </w:r>
      <w:r w:rsidR="00442B90" w:rsidRPr="00B50C73">
        <w:t>01:</w:t>
      </w:r>
      <w:r w:rsidR="00D16CC7" w:rsidRPr="00B50C73">
        <w:t>30</w:t>
      </w:r>
    </w:p>
    <w:p w14:paraId="5F927237" w14:textId="2FC27A1B" w:rsidR="00162074" w:rsidRPr="00B50C73" w:rsidRDefault="00291693" w:rsidP="00442B90">
      <w:r w:rsidRPr="00B50C73">
        <w:t xml:space="preserve">ADELA </w:t>
      </w:r>
      <w:r w:rsidR="00D16CC7" w:rsidRPr="00B50C73">
        <w:t xml:space="preserve">and </w:t>
      </w:r>
      <w:r w:rsidRPr="00B50C73">
        <w:t xml:space="preserve">ANGELA CHAN </w:t>
      </w:r>
      <w:r w:rsidR="00D16CC7" w:rsidRPr="00B50C73">
        <w:t>board a canoe at the International Gateway with two oars.</w:t>
      </w:r>
    </w:p>
    <w:p w14:paraId="10349A06" w14:textId="7558A23D" w:rsidR="00162074" w:rsidRPr="00B50C73" w:rsidRDefault="00257A1A" w:rsidP="00692F50">
      <w:pPr>
        <w:pStyle w:val="Character"/>
      </w:pPr>
      <w:r w:rsidRPr="00B50C73">
        <w:t xml:space="preserve">ADELA CHAN </w:t>
      </w:r>
      <w:r w:rsidR="005605FE">
        <w:t>JR</w:t>
      </w:r>
    </w:p>
    <w:p w14:paraId="4D059D30" w14:textId="77777777" w:rsidR="00162074" w:rsidRPr="00B50C73" w:rsidRDefault="006E4140" w:rsidP="007E3170">
      <w:pPr>
        <w:pStyle w:val="Line"/>
      </w:pPr>
      <w:r w:rsidRPr="00B50C73">
        <w:t>This canoe is probably Pocahontas’.</w:t>
      </w:r>
    </w:p>
    <w:p w14:paraId="6B6C1F70" w14:textId="550A47D4" w:rsidR="00162074" w:rsidRPr="00B50C73" w:rsidRDefault="00257A1A" w:rsidP="00692F50">
      <w:pPr>
        <w:pStyle w:val="Character"/>
      </w:pPr>
      <w:r w:rsidRPr="00B50C73">
        <w:t>ANGELA CHAN</w:t>
      </w:r>
    </w:p>
    <w:p w14:paraId="2DFF0632" w14:textId="77777777" w:rsidR="00162074" w:rsidRPr="00B50C73" w:rsidRDefault="006E4140" w:rsidP="007E3170">
      <w:pPr>
        <w:pStyle w:val="Line"/>
      </w:pPr>
      <w:r w:rsidRPr="00B50C73">
        <w:t>Yes, it is. (Both rowing it towards China Pavilion)</w:t>
      </w:r>
    </w:p>
    <w:p w14:paraId="2B9D8568" w14:textId="40DB078C" w:rsidR="00162074" w:rsidRPr="00B50C73" w:rsidRDefault="00257A1A" w:rsidP="00692F50">
      <w:pPr>
        <w:pStyle w:val="Character"/>
      </w:pPr>
      <w:r w:rsidRPr="00B50C73">
        <w:t>(POCAHONTAS)</w:t>
      </w:r>
    </w:p>
    <w:p w14:paraId="5513A712" w14:textId="77777777" w:rsidR="00162074" w:rsidRPr="00B50C73" w:rsidRDefault="006E4140" w:rsidP="007E3170">
      <w:pPr>
        <w:pStyle w:val="Line"/>
      </w:pPr>
      <w:r w:rsidRPr="00B50C73">
        <w:t>That’s good! We’re setting off when the show ends!</w:t>
      </w:r>
    </w:p>
    <w:p w14:paraId="6DFD3188" w14:textId="2D1097B4" w:rsidR="00162074" w:rsidRPr="00B50C73" w:rsidRDefault="006E4140" w:rsidP="007E3170">
      <w:r w:rsidRPr="00B50C73">
        <w:lastRenderedPageBreak/>
        <w:t xml:space="preserve">Whip-zoom to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A black figure strikes the screen, only to fall under </w:t>
      </w:r>
      <w:r w:rsidR="00534697" w:rsidRPr="00B50C73">
        <w:t>ADELA</w:t>
      </w:r>
      <w:r w:rsidRPr="00B50C73">
        <w:t xml:space="preserve"> </w:t>
      </w:r>
      <w:r w:rsidR="00534697" w:rsidRPr="00B50C73">
        <w:t>CHAN</w:t>
      </w:r>
      <w:r w:rsidRPr="00B50C73">
        <w:t xml:space="preserve"> </w:t>
      </w:r>
      <w:r w:rsidR="005605FE">
        <w:t>JR</w:t>
      </w:r>
      <w:r w:rsidRPr="00B50C73">
        <w:t>’s oar. Three seconds later, the figure turns out as Daffy Duck dressed as Donald Duck.</w:t>
      </w:r>
    </w:p>
    <w:p w14:paraId="25622000" w14:textId="6481A46C" w:rsidR="00162074" w:rsidRPr="00B50C73" w:rsidRDefault="00257A1A" w:rsidP="00692F50">
      <w:pPr>
        <w:pStyle w:val="Character"/>
      </w:pPr>
      <w:r w:rsidRPr="00B50C73">
        <w:t>DAFFY DUCK</w:t>
      </w:r>
    </w:p>
    <w:p w14:paraId="40726190" w14:textId="77777777" w:rsidR="00162074" w:rsidRPr="00B50C73" w:rsidRDefault="006E4140" w:rsidP="007E3170">
      <w:pPr>
        <w:pStyle w:val="Line"/>
      </w:pPr>
      <w:r w:rsidRPr="00B50C73">
        <w:t>Elmer Fudd!</w:t>
      </w:r>
    </w:p>
    <w:p w14:paraId="7F15A8AD" w14:textId="276D3824" w:rsidR="00162074" w:rsidRPr="00B50C73" w:rsidRDefault="00257A1A" w:rsidP="00692F50">
      <w:pPr>
        <w:pStyle w:val="Character"/>
      </w:pPr>
      <w:r w:rsidRPr="00B50C73">
        <w:t xml:space="preserve">ADELA CHAN </w:t>
      </w:r>
      <w:r w:rsidR="005605FE">
        <w:t>JR</w:t>
      </w:r>
    </w:p>
    <w:p w14:paraId="7CF4ED1B" w14:textId="77777777" w:rsidR="00162074" w:rsidRPr="00B50C73" w:rsidRDefault="006E4140" w:rsidP="007E3170">
      <w:pPr>
        <w:pStyle w:val="Line"/>
      </w:pPr>
      <w:r w:rsidRPr="00B50C73">
        <w:t>Who dost thou reckon will help this Maleficent’s duck with food?</w:t>
      </w:r>
    </w:p>
    <w:p w14:paraId="5B39132D" w14:textId="3BE51F43" w:rsidR="00162074" w:rsidRPr="00B50C73" w:rsidRDefault="006E4140" w:rsidP="007E3170">
      <w:r w:rsidRPr="00B50C73">
        <w:t xml:space="preserve">About to sink the canoe, Elmer Fudd gets stuck with </w:t>
      </w:r>
      <w:r w:rsidR="00534697" w:rsidRPr="00B50C73">
        <w:t>ANGELA</w:t>
      </w:r>
      <w:r w:rsidRPr="00B50C73">
        <w:t xml:space="preserve"> </w:t>
      </w:r>
      <w:r w:rsidR="00534697" w:rsidRPr="00B50C73">
        <w:t>CHAN</w:t>
      </w:r>
      <w:r w:rsidRPr="00B50C73">
        <w:t xml:space="preserve">’s oar. Then, he shoots the camera lens, which breaks into pieces and drops </w:t>
      </w:r>
      <w:r w:rsidRPr="00B50C73">
        <w:rPr>
          <w:iCs/>
        </w:rPr>
        <w:t>(sound)</w:t>
      </w:r>
      <w:r w:rsidRPr="00B50C73">
        <w:t>, leaving the next scene.</w:t>
      </w:r>
    </w:p>
    <w:p w14:paraId="5F8DF511" w14:textId="77777777" w:rsidR="00E001BD" w:rsidRPr="00B50C73" w:rsidRDefault="00291693" w:rsidP="001919B6">
      <w:pPr>
        <w:pStyle w:val="a"/>
      </w:pPr>
      <w:r w:rsidRPr="00B50C73">
        <w:t>INT. NORDICS PAVILION</w:t>
      </w:r>
      <w:r w:rsidR="00D16CC7" w:rsidRPr="00B50C73">
        <w:t xml:space="preserve"> — 01:</w:t>
      </w:r>
      <w:r w:rsidR="00E001BD" w:rsidRPr="00B50C73">
        <w:t>31</w:t>
      </w:r>
    </w:p>
    <w:p w14:paraId="4CCF411F" w14:textId="2C30755A" w:rsidR="00162074" w:rsidRPr="00B50C73" w:rsidRDefault="00291693" w:rsidP="00E001BD">
      <w:r w:rsidRPr="00B50C73">
        <w:t xml:space="preserve">ELSA AND ANNA </w:t>
      </w:r>
      <w:r w:rsidR="00E001BD" w:rsidRPr="00B50C73">
        <w:t>are so frightened hearing the gunshot of Elmer Fudd</w:t>
      </w:r>
      <w:r w:rsidRPr="00B50C73">
        <w:t xml:space="preserve"> (SCENE XIII).</w:t>
      </w:r>
    </w:p>
    <w:p w14:paraId="4602264A" w14:textId="7284BE7E" w:rsidR="00162074" w:rsidRPr="00B50C73" w:rsidRDefault="00257A1A" w:rsidP="00692F50">
      <w:pPr>
        <w:pStyle w:val="Character"/>
      </w:pPr>
      <w:r w:rsidRPr="00B50C73">
        <w:t>ANNA</w:t>
      </w:r>
    </w:p>
    <w:p w14:paraId="5B83D187" w14:textId="0E87268D" w:rsidR="00162074" w:rsidRPr="00B50C73" w:rsidRDefault="006E4140" w:rsidP="007E3170">
      <w:pPr>
        <w:pStyle w:val="Line"/>
      </w:pPr>
      <w:r w:rsidRPr="00B50C73">
        <w:t xml:space="preserve">Elsa! Someone is trying to capture our </w:t>
      </w:r>
      <w:r w:rsidR="00754FF7" w:rsidRPr="00B50C73">
        <w:t>EPCOT</w:t>
      </w:r>
      <w:r w:rsidRPr="00B50C73">
        <w:t xml:space="preserve"> in cradle!</w:t>
      </w:r>
    </w:p>
    <w:p w14:paraId="6B0A106A" w14:textId="4381D41A" w:rsidR="00162074" w:rsidRPr="00B50C73" w:rsidRDefault="00257A1A" w:rsidP="00692F50">
      <w:pPr>
        <w:pStyle w:val="Character"/>
      </w:pPr>
      <w:r w:rsidRPr="00B50C73">
        <w:t>ELSA</w:t>
      </w:r>
    </w:p>
    <w:p w14:paraId="7C24B3AE" w14:textId="77777777" w:rsidR="00162074" w:rsidRPr="00B50C73" w:rsidRDefault="006E4140" w:rsidP="007E3170">
      <w:pPr>
        <w:pStyle w:val="Line"/>
      </w:pPr>
      <w:r w:rsidRPr="00B50C73">
        <w:t>Execute! (Both sprinting out with camera following)</w:t>
      </w:r>
    </w:p>
    <w:p w14:paraId="270E201C" w14:textId="7C753F32" w:rsidR="00162074" w:rsidRPr="00B50C73" w:rsidRDefault="00257A1A" w:rsidP="00692F50">
      <w:pPr>
        <w:pStyle w:val="Character"/>
      </w:pPr>
      <w:r w:rsidRPr="00B50C73">
        <w:t>ANNA</w:t>
      </w:r>
    </w:p>
    <w:p w14:paraId="63F29C6D" w14:textId="77777777" w:rsidR="00162074" w:rsidRPr="00B50C73" w:rsidRDefault="006E4140" w:rsidP="007E3170">
      <w:pPr>
        <w:pStyle w:val="Line"/>
      </w:pPr>
      <w:r w:rsidRPr="00B50C73">
        <w:rPr>
          <w:iCs/>
        </w:rPr>
        <w:t>(Pointing the black figure of Elmer Fudd and runs towards it)</w:t>
      </w:r>
      <w:r w:rsidRPr="00B50C73">
        <w:t xml:space="preserve"> Yes! Hans is revived over there, and here is neither Kristoff nor his Sami soldiers!</w:t>
      </w:r>
    </w:p>
    <w:p w14:paraId="6D67DBA9" w14:textId="1CF44673" w:rsidR="00162074" w:rsidRPr="00B50C73" w:rsidRDefault="000676E0" w:rsidP="007E3170">
      <w:r w:rsidRPr="00B50C73">
        <w:t>ELSA</w:t>
      </w:r>
      <w:r w:rsidR="006E4140" w:rsidRPr="00B50C73">
        <w:t xml:space="preserve"> freezes Elmer Fudd and </w:t>
      </w:r>
      <w:r w:rsidRPr="00B50C73">
        <w:t>ANNA</w:t>
      </w:r>
      <w:r w:rsidR="006E4140" w:rsidRPr="00B50C73">
        <w:t xml:space="preserve"> punches him into the lagoon. The sound of singing fades in —</w:t>
      </w:r>
    </w:p>
    <w:p w14:paraId="4462C8F9" w14:textId="01747135" w:rsidR="00162074" w:rsidRPr="00B50C73" w:rsidRDefault="00257A1A" w:rsidP="00692F50">
      <w:pPr>
        <w:pStyle w:val="Character"/>
      </w:pPr>
      <w:r w:rsidRPr="00B50C73">
        <w:t xml:space="preserve">(ADELA CHAN </w:t>
      </w:r>
      <w:r w:rsidR="005605FE">
        <w:t>JR</w:t>
      </w:r>
      <w:r w:rsidRPr="00B50C73">
        <w:t>) (SING)</w:t>
      </w:r>
    </w:p>
    <w:p w14:paraId="1CC4C590" w14:textId="77777777" w:rsidR="00162074" w:rsidRPr="00B50C73" w:rsidRDefault="006E4140" w:rsidP="007E3170">
      <w:pPr>
        <w:pStyle w:val="Line"/>
      </w:pPr>
      <w:r w:rsidRPr="00B50C73">
        <w:t>Having failed to overcome the Deluge,</w:t>
      </w:r>
    </w:p>
    <w:p w14:paraId="43DBD544" w14:textId="77777777" w:rsidR="00162074" w:rsidRPr="00B50C73" w:rsidRDefault="006E4140" w:rsidP="007E3170">
      <w:pPr>
        <w:pStyle w:val="Line"/>
      </w:pPr>
      <w:r w:rsidRPr="00B50C73">
        <w:t>Why was he recommended for refuge?</w:t>
      </w:r>
    </w:p>
    <w:p w14:paraId="63917522" w14:textId="3208F949" w:rsidR="00162074" w:rsidRPr="00B50C73" w:rsidRDefault="00257A1A" w:rsidP="00692F50">
      <w:pPr>
        <w:pStyle w:val="Character"/>
      </w:pPr>
      <w:r w:rsidRPr="00B50C73">
        <w:t>(ANGELA CHAN) (SING)</w:t>
      </w:r>
    </w:p>
    <w:p w14:paraId="5E47749D" w14:textId="77777777" w:rsidR="00162074" w:rsidRPr="00B50C73" w:rsidRDefault="006E4140" w:rsidP="007E3170">
      <w:pPr>
        <w:pStyle w:val="Line"/>
      </w:pPr>
      <w:r w:rsidRPr="00B50C73">
        <w:t>All the present told him not to worry,</w:t>
      </w:r>
    </w:p>
    <w:p w14:paraId="76518E03" w14:textId="77777777" w:rsidR="00162074" w:rsidRPr="00B50C73" w:rsidRDefault="006E4140" w:rsidP="007E3170">
      <w:pPr>
        <w:pStyle w:val="Line"/>
      </w:pPr>
      <w:r w:rsidRPr="00B50C73">
        <w:t>“Why not try to write another story?”</w:t>
      </w:r>
    </w:p>
    <w:p w14:paraId="31C20745" w14:textId="6CE5A416" w:rsidR="00162074" w:rsidRPr="00B50C73" w:rsidRDefault="00257A1A" w:rsidP="00692F50">
      <w:pPr>
        <w:pStyle w:val="Character"/>
      </w:pPr>
      <w:r w:rsidRPr="00B50C73">
        <w:t xml:space="preserve">(ADELA CHAN </w:t>
      </w:r>
      <w:r w:rsidR="005605FE">
        <w:t>JR</w:t>
      </w:r>
      <w:r w:rsidRPr="00B50C73">
        <w:t>) (SING)</w:t>
      </w:r>
    </w:p>
    <w:p w14:paraId="7B9DB768" w14:textId="77777777" w:rsidR="00162074" w:rsidRPr="00B50C73" w:rsidRDefault="006E4140" w:rsidP="007E3170">
      <w:pPr>
        <w:pStyle w:val="Line"/>
      </w:pPr>
      <w:r w:rsidRPr="00B50C73">
        <w:t>The night bird dragging with’ turtle guiding,</w:t>
      </w:r>
    </w:p>
    <w:p w14:paraId="6C920CB6" w14:textId="77777777" w:rsidR="00162074" w:rsidRPr="00B50C73" w:rsidRDefault="006E4140" w:rsidP="007E3170">
      <w:pPr>
        <w:pStyle w:val="Line"/>
      </w:pPr>
      <w:r w:rsidRPr="00B50C73">
        <w:t>What was the “giant fish” leader providing?</w:t>
      </w:r>
    </w:p>
    <w:p w14:paraId="39FE8CBE" w14:textId="0AF6F8CE" w:rsidR="00162074" w:rsidRPr="00B50C73" w:rsidRDefault="00257A1A" w:rsidP="00692F50">
      <w:pPr>
        <w:pStyle w:val="Character"/>
      </w:pPr>
      <w:r w:rsidRPr="00B50C73">
        <w:lastRenderedPageBreak/>
        <w:t>(ANGELA CHAN) (SING)</w:t>
      </w:r>
    </w:p>
    <w:p w14:paraId="756A1AC7" w14:textId="77777777" w:rsidR="00162074" w:rsidRPr="00B50C73" w:rsidRDefault="006E4140" w:rsidP="007E3170">
      <w:pPr>
        <w:pStyle w:val="Line"/>
      </w:pPr>
      <w:r w:rsidRPr="00B50C73">
        <w:t>If he met the requisites and made it,</w:t>
      </w:r>
    </w:p>
    <w:p w14:paraId="0292489F" w14:textId="77777777" w:rsidR="00162074" w:rsidRPr="00B50C73" w:rsidRDefault="006E4140" w:rsidP="007E3170">
      <w:pPr>
        <w:pStyle w:val="Line"/>
      </w:pPr>
      <w:r w:rsidRPr="00B50C73">
        <w:t>Why did the emperor block his credit?</w:t>
      </w:r>
    </w:p>
    <w:p w14:paraId="40F8A6D9" w14:textId="40DAB939" w:rsidR="00162074" w:rsidRPr="00B50C73" w:rsidRDefault="00257A1A" w:rsidP="00692F50">
      <w:pPr>
        <w:pStyle w:val="Character"/>
      </w:pPr>
      <w:r w:rsidRPr="00B50C73">
        <w:t xml:space="preserve">(ADELA CHAN </w:t>
      </w:r>
      <w:r w:rsidR="005605FE">
        <w:t>JR</w:t>
      </w:r>
      <w:r w:rsidRPr="00B50C73">
        <w:t>) (SING)</w:t>
      </w:r>
    </w:p>
    <w:p w14:paraId="1E259752" w14:textId="77777777" w:rsidR="00162074" w:rsidRPr="00B50C73" w:rsidRDefault="006E4140" w:rsidP="007E3170">
      <w:pPr>
        <w:pStyle w:val="Line"/>
      </w:pPr>
      <w:r w:rsidRPr="00B50C73">
        <w:t>In life sentence on the Feather Alley,</w:t>
      </w:r>
    </w:p>
    <w:p w14:paraId="232AF005" w14:textId="77777777" w:rsidR="00162074" w:rsidRPr="00B50C73" w:rsidRDefault="006E4140" w:rsidP="007E3170">
      <w:pPr>
        <w:pStyle w:val="Line"/>
      </w:pPr>
      <w:r w:rsidRPr="00B50C73">
        <w:t>Why had he got away from death penalty?</w:t>
      </w:r>
    </w:p>
    <w:p w14:paraId="4146B161" w14:textId="68C8BFE4" w:rsidR="00162074" w:rsidRPr="00B50C73" w:rsidRDefault="00257A1A" w:rsidP="00692F50">
      <w:pPr>
        <w:pStyle w:val="Character"/>
      </w:pPr>
      <w:r w:rsidRPr="00B50C73">
        <w:t>(ANGELA CHAN) (SING)</w:t>
      </w:r>
    </w:p>
    <w:p w14:paraId="500FAD9B" w14:textId="77777777" w:rsidR="00162074" w:rsidRPr="00B50C73" w:rsidRDefault="006E4140" w:rsidP="007E3170">
      <w:pPr>
        <w:pStyle w:val="Line"/>
      </w:pPr>
      <w:r w:rsidRPr="00B50C73">
        <w:t>The Great Father gained birth from his belly,</w:t>
      </w:r>
    </w:p>
    <w:p w14:paraId="0483E536" w14:textId="75E87EF7" w:rsidR="00162074" w:rsidRPr="00B50C73" w:rsidRDefault="006E4140" w:rsidP="007E3170">
      <w:pPr>
        <w:pStyle w:val="Line"/>
      </w:pPr>
      <w:r w:rsidRPr="00B50C73">
        <w:t>By what means did he change in real</w:t>
      </w:r>
      <w:r w:rsidR="00691702">
        <w:rPr>
          <w:rFonts w:hint="eastAsia"/>
          <w:lang w:eastAsia="zh-TW"/>
        </w:rPr>
        <w:t>i</w:t>
      </w:r>
      <w:r w:rsidRPr="00B50C73">
        <w:t>ty</w:t>
      </w:r>
      <w:r w:rsidR="00691702">
        <w:rPr>
          <w:rStyle w:val="afe"/>
        </w:rPr>
        <w:footnoteReference w:id="5"/>
      </w:r>
      <w:r w:rsidR="00691702">
        <w:t>?</w:t>
      </w:r>
    </w:p>
    <w:p w14:paraId="52FCEA2F" w14:textId="0B8287DF" w:rsidR="00162074" w:rsidRPr="00B50C73" w:rsidRDefault="00257A1A" w:rsidP="00692F50">
      <w:pPr>
        <w:pStyle w:val="Character"/>
      </w:pPr>
      <w:r w:rsidRPr="00B50C73">
        <w:t xml:space="preserve">(ADELA CHAN </w:t>
      </w:r>
      <w:r w:rsidR="005605FE">
        <w:t>JR</w:t>
      </w:r>
      <w:r w:rsidRPr="00B50C73">
        <w:t>) (SING)</w:t>
      </w:r>
    </w:p>
    <w:p w14:paraId="4BB0F54D" w14:textId="77777777" w:rsidR="00162074" w:rsidRPr="00B50C73" w:rsidRDefault="006E4140" w:rsidP="007E3170">
      <w:pPr>
        <w:pStyle w:val="Line"/>
      </w:pPr>
      <w:r w:rsidRPr="00B50C73">
        <w:t>Receiving his predecessor’s mission,</w:t>
      </w:r>
    </w:p>
    <w:p w14:paraId="5EBF57D9" w14:textId="77777777" w:rsidR="00162074" w:rsidRPr="00B50C73" w:rsidRDefault="006E4140" w:rsidP="007E3170">
      <w:pPr>
        <w:pStyle w:val="Line"/>
      </w:pPr>
      <w:r w:rsidRPr="00B50C73">
        <w:t>Why must it yield his momentous success?</w:t>
      </w:r>
    </w:p>
    <w:p w14:paraId="6D9A079B" w14:textId="7C89DFB7" w:rsidR="00162074" w:rsidRPr="00B50C73" w:rsidRDefault="00257A1A" w:rsidP="00692F50">
      <w:pPr>
        <w:pStyle w:val="Character"/>
      </w:pPr>
      <w:r w:rsidRPr="00B50C73">
        <w:t>(ANGELA CHAN) (SING)</w:t>
      </w:r>
    </w:p>
    <w:p w14:paraId="4922B51A" w14:textId="77777777" w:rsidR="00162074" w:rsidRPr="00B50C73" w:rsidRDefault="006E4140" w:rsidP="007E3170">
      <w:pPr>
        <w:pStyle w:val="Line"/>
      </w:pPr>
      <w:r w:rsidRPr="00B50C73">
        <w:t>Inheriting his father’s tradition,</w:t>
      </w:r>
    </w:p>
    <w:p w14:paraId="538A8095" w14:textId="77777777" w:rsidR="00162074" w:rsidRPr="00B50C73" w:rsidRDefault="006E4140" w:rsidP="007E3170">
      <w:pPr>
        <w:pStyle w:val="Line"/>
      </w:pPr>
      <w:r w:rsidRPr="00B50C73">
        <w:t>Why was he playing a different chess?</w:t>
      </w:r>
    </w:p>
    <w:p w14:paraId="0373C1AE" w14:textId="74EE4165" w:rsidR="00162074" w:rsidRPr="00B50C73" w:rsidRDefault="00257A1A" w:rsidP="00692F50">
      <w:pPr>
        <w:pStyle w:val="Character"/>
      </w:pPr>
      <w:r w:rsidRPr="00B50C73">
        <w:t xml:space="preserve">(ADELA CHAN </w:t>
      </w:r>
      <w:r w:rsidR="005605FE">
        <w:t>JR</w:t>
      </w:r>
      <w:r w:rsidRPr="00B50C73">
        <w:t>) (SING)</w:t>
      </w:r>
    </w:p>
    <w:p w14:paraId="0AD9D2C2" w14:textId="77777777" w:rsidR="00162074" w:rsidRPr="00B50C73" w:rsidRDefault="006E4140" w:rsidP="007E3170">
      <w:pPr>
        <w:pStyle w:val="Line"/>
      </w:pPr>
      <w:r w:rsidRPr="00B50C73">
        <w:t>Unfathomable as the Abyss bares,</w:t>
      </w:r>
    </w:p>
    <w:p w14:paraId="617705D6" w14:textId="77777777" w:rsidR="00162074" w:rsidRPr="00B50C73" w:rsidRDefault="006E4140" w:rsidP="007E3170">
      <w:pPr>
        <w:pStyle w:val="Line"/>
      </w:pPr>
      <w:r w:rsidRPr="00B50C73">
        <w:t>What did he utilize for its infill?</w:t>
      </w:r>
    </w:p>
    <w:p w14:paraId="2E27C6C6" w14:textId="30BFA51E" w:rsidR="00162074" w:rsidRPr="00B50C73" w:rsidRDefault="00257A1A" w:rsidP="00692F50">
      <w:pPr>
        <w:pStyle w:val="Character"/>
      </w:pPr>
      <w:r w:rsidRPr="00B50C73">
        <w:t>(ANGELA CHAN) (SING)</w:t>
      </w:r>
    </w:p>
    <w:p w14:paraId="47016036" w14:textId="77777777" w:rsidR="00162074" w:rsidRPr="00B50C73" w:rsidRDefault="006E4140" w:rsidP="007E3170">
      <w:pPr>
        <w:pStyle w:val="Line"/>
      </w:pPr>
      <w:r w:rsidRPr="00B50C73">
        <w:t>The earth classified into nine squares,</w:t>
      </w:r>
    </w:p>
    <w:p w14:paraId="1AD4DFFF" w14:textId="77777777" w:rsidR="00162074" w:rsidRPr="00B50C73" w:rsidRDefault="006E4140" w:rsidP="007E3170">
      <w:pPr>
        <w:pStyle w:val="Line"/>
      </w:pPr>
      <w:r w:rsidRPr="00B50C73">
        <w:t>To what degree are they remaining still?</w:t>
      </w:r>
    </w:p>
    <w:p w14:paraId="73A1EE15" w14:textId="56421D59" w:rsidR="00162074" w:rsidRPr="00B50C73" w:rsidRDefault="00257A1A" w:rsidP="00692F50">
      <w:pPr>
        <w:pStyle w:val="Character"/>
      </w:pPr>
      <w:r w:rsidRPr="00B50C73">
        <w:t xml:space="preserve">(ADELA CHAN </w:t>
      </w:r>
      <w:r w:rsidR="005605FE">
        <w:t>JR</w:t>
      </w:r>
      <w:r w:rsidRPr="00B50C73">
        <w:t>) (SING)</w:t>
      </w:r>
    </w:p>
    <w:p w14:paraId="2637A187" w14:textId="77777777" w:rsidR="00162074" w:rsidRPr="00B50C73" w:rsidRDefault="006E4140" w:rsidP="007E3170">
      <w:pPr>
        <w:pStyle w:val="Line"/>
      </w:pPr>
      <w:r w:rsidRPr="00B50C73">
        <w:t>Where did the seraphim sweep ‘way the drought?</w:t>
      </w:r>
    </w:p>
    <w:p w14:paraId="3F3C824C" w14:textId="77777777" w:rsidR="00162074" w:rsidRPr="00B50C73" w:rsidRDefault="006E4140" w:rsidP="007E3170">
      <w:pPr>
        <w:pStyle w:val="Line"/>
      </w:pPr>
      <w:r w:rsidRPr="00B50C73">
        <w:t>Who pointed the rivers and the oceans?</w:t>
      </w:r>
    </w:p>
    <w:p w14:paraId="0F5F77AD" w14:textId="04173A5C" w:rsidR="00162074" w:rsidRPr="00B50C73" w:rsidRDefault="00257A1A" w:rsidP="00692F50">
      <w:pPr>
        <w:pStyle w:val="Character"/>
      </w:pPr>
      <w:r w:rsidRPr="00B50C73">
        <w:t>(ANGELA CHAN) (SING)</w:t>
      </w:r>
    </w:p>
    <w:p w14:paraId="5C7EE80F" w14:textId="77777777" w:rsidR="00162074" w:rsidRPr="00B50C73" w:rsidRDefault="006E4140" w:rsidP="007E3170">
      <w:pPr>
        <w:pStyle w:val="Line"/>
      </w:pPr>
      <w:r w:rsidRPr="00B50C73">
        <w:t>What was the Great Senior confused about?</w:t>
      </w:r>
    </w:p>
    <w:p w14:paraId="0B997AD8" w14:textId="77777777" w:rsidR="00162074" w:rsidRPr="00B50C73" w:rsidRDefault="006E4140" w:rsidP="007E3170">
      <w:pPr>
        <w:pStyle w:val="Line"/>
      </w:pPr>
      <w:r w:rsidRPr="00B50C73">
        <w:t>But the Great Junior made it in notions?</w:t>
      </w:r>
    </w:p>
    <w:p w14:paraId="1A0A5975" w14:textId="03EE9450" w:rsidR="00162074" w:rsidRPr="00B50C73" w:rsidRDefault="00257A1A" w:rsidP="00692F50">
      <w:pPr>
        <w:pStyle w:val="Character"/>
      </w:pPr>
      <w:r w:rsidRPr="00B50C73">
        <w:t xml:space="preserve">(ADELA CHAN </w:t>
      </w:r>
      <w:r w:rsidR="005605FE">
        <w:t>JR</w:t>
      </w:r>
      <w:r w:rsidRPr="00B50C73">
        <w:t>, ANGELA CHAN) (SING)</w:t>
      </w:r>
    </w:p>
    <w:p w14:paraId="1A169EB2" w14:textId="77777777" w:rsidR="00162074" w:rsidRPr="00B50C73" w:rsidRDefault="006E4140" w:rsidP="007E3170">
      <w:pPr>
        <w:pStyle w:val="Line"/>
      </w:pPr>
      <w:r w:rsidRPr="00B50C73">
        <w:t>Then Poseidon burst out into a beast,</w:t>
      </w:r>
    </w:p>
    <w:p w14:paraId="70D2C730" w14:textId="77777777" w:rsidR="00162074" w:rsidRPr="00B50C73" w:rsidRDefault="006E4140" w:rsidP="007E3170">
      <w:pPr>
        <w:pStyle w:val="Line"/>
      </w:pPr>
      <w:r w:rsidRPr="00B50C73">
        <w:lastRenderedPageBreak/>
        <w:t>Triggering Gaya slide down the southeast?</w:t>
      </w:r>
    </w:p>
    <w:p w14:paraId="613062F0" w14:textId="77777777" w:rsidR="00162074" w:rsidRPr="00B50C73" w:rsidRDefault="006E4140" w:rsidP="007E3170">
      <w:r w:rsidRPr="00B50C73">
        <w:t>Interact Instrumental begins and the canoe approaches.</w:t>
      </w:r>
    </w:p>
    <w:p w14:paraId="18507D9D" w14:textId="718273C0" w:rsidR="00162074" w:rsidRPr="00B50C73" w:rsidRDefault="00257A1A" w:rsidP="00692F50">
      <w:pPr>
        <w:pStyle w:val="Character"/>
      </w:pPr>
      <w:r w:rsidRPr="00B50C73">
        <w:t>ELSA</w:t>
      </w:r>
    </w:p>
    <w:p w14:paraId="62EF9D24" w14:textId="0361D387" w:rsidR="00162074" w:rsidRPr="00B50C73" w:rsidRDefault="006E4140" w:rsidP="007E3170">
      <w:pPr>
        <w:pStyle w:val="Line"/>
      </w:pPr>
      <w:r w:rsidRPr="00B50C73">
        <w:t xml:space="preserve">Sorry, I don’t understand. Just remember to barbeque this </w:t>
      </w:r>
      <w:r w:rsidR="005F678C" w:rsidRPr="00B50C73">
        <w:t>Anti-</w:t>
      </w:r>
      <w:r w:rsidRPr="00B50C73">
        <w:t>Donald.</w:t>
      </w:r>
    </w:p>
    <w:p w14:paraId="1D6C5542" w14:textId="10B8F801" w:rsidR="00162074" w:rsidRPr="00B50C73" w:rsidRDefault="006E4140" w:rsidP="007E3170">
      <w:r w:rsidRPr="00B50C73">
        <w:t xml:space="preserve">The canoe turns back and the screen fades out when </w:t>
      </w:r>
      <w:r w:rsidR="000676E0" w:rsidRPr="00B50C73">
        <w:t>ELSA</w:t>
      </w:r>
      <w:r w:rsidRPr="00B50C73">
        <w:t xml:space="preserve"> raises an icy firework.</w:t>
      </w:r>
    </w:p>
    <w:p w14:paraId="600F7D05" w14:textId="77777777" w:rsidR="00162074" w:rsidRPr="00B50C73" w:rsidRDefault="006E4140" w:rsidP="007E3170">
      <w:pPr>
        <w:pStyle w:val="ae"/>
      </w:pPr>
      <w:r w:rsidRPr="00B50C73">
        <w:t>— MVSICA INTERACTA</w:t>
      </w:r>
      <w:bookmarkStart w:id="27" w:name="_Toc80735948"/>
      <w:r w:rsidRPr="00B50C73">
        <w:t xml:space="preserve"> —</w:t>
      </w:r>
      <w:r w:rsidRPr="00B50C73">
        <w:br w:type="page"/>
      </w:r>
    </w:p>
    <w:p w14:paraId="4D3C23EC" w14:textId="637BC6BF" w:rsidR="00162074" w:rsidRPr="00B50C73" w:rsidRDefault="006E4140" w:rsidP="007E3170">
      <w:pPr>
        <w:pStyle w:val="1"/>
      </w:pPr>
      <w:bookmarkStart w:id="28" w:name="_Toc121811740"/>
      <w:r w:rsidRPr="00B50C73">
        <w:lastRenderedPageBreak/>
        <w:t>Part 4. New worlds</w:t>
      </w:r>
      <w:bookmarkEnd w:id="27"/>
      <w:bookmarkEnd w:id="28"/>
    </w:p>
    <w:p w14:paraId="03F1D6D0" w14:textId="547E6E22" w:rsidR="00B42F9E" w:rsidRPr="00B50C73" w:rsidRDefault="00291693" w:rsidP="001919B6">
      <w:pPr>
        <w:pStyle w:val="a"/>
      </w:pPr>
      <w:r w:rsidRPr="00B50C73">
        <w:t>INT. TEMPLE OF HEAVEN REPLICA OF CHINA PAVILION, CAMERA ZOOMING FROM EXTERIOR</w:t>
      </w:r>
      <w:r w:rsidR="00B42F9E" w:rsidRPr="00B50C73">
        <w:t xml:space="preserve"> — </w:t>
      </w:r>
      <w:r w:rsidR="00355344" w:rsidRPr="00B50C73">
        <w:t>03:59</w:t>
      </w:r>
    </w:p>
    <w:p w14:paraId="4D60523C" w14:textId="610299EA" w:rsidR="00162074" w:rsidRPr="00B50C73" w:rsidRDefault="00B42F9E" w:rsidP="00B42F9E">
      <w:r w:rsidRPr="00B50C73">
        <w:t xml:space="preserve">Having enjoyed the Wondrous China show, ten of the princesses greet </w:t>
      </w:r>
      <w:r w:rsidR="00291693" w:rsidRPr="00B50C73">
        <w:t xml:space="preserve">ADELA </w:t>
      </w:r>
      <w:r w:rsidRPr="00B50C73">
        <w:t xml:space="preserve">and </w:t>
      </w:r>
      <w:r w:rsidR="00291693" w:rsidRPr="00B50C73">
        <w:t>ANGELA CHAN.</w:t>
      </w:r>
    </w:p>
    <w:p w14:paraId="033FA2EA" w14:textId="16FF53CE" w:rsidR="00162074" w:rsidRPr="00B50C73" w:rsidRDefault="00257A1A" w:rsidP="00692F50">
      <w:pPr>
        <w:pStyle w:val="Character"/>
      </w:pPr>
      <w:r w:rsidRPr="00B50C73">
        <w:t>POCAHONTAS, JASMINE</w:t>
      </w:r>
    </w:p>
    <w:p w14:paraId="3B5999B0" w14:textId="77777777" w:rsidR="00162074" w:rsidRPr="00B50C73" w:rsidRDefault="006E4140" w:rsidP="007E3170">
      <w:pPr>
        <w:pStyle w:val="Line"/>
      </w:pPr>
      <w:r w:rsidRPr="00B50C73">
        <w:t>Here we go! (Leave China Pavilion)</w:t>
      </w:r>
    </w:p>
    <w:p w14:paraId="7769D4FF" w14:textId="451449AE" w:rsidR="00162074" w:rsidRPr="00B50C73" w:rsidRDefault="00257A1A" w:rsidP="00692F50">
      <w:pPr>
        <w:pStyle w:val="Character"/>
      </w:pPr>
      <w:r w:rsidRPr="00B50C73">
        <w:t xml:space="preserve">ADELA CHAN </w:t>
      </w:r>
      <w:r w:rsidR="005605FE">
        <w:t>JR</w:t>
      </w:r>
      <w:r w:rsidRPr="00B50C73">
        <w:t>, ANGELA CHAN</w:t>
      </w:r>
    </w:p>
    <w:p w14:paraId="321D263C" w14:textId="77777777" w:rsidR="00162074" w:rsidRPr="00B50C73" w:rsidRDefault="006E4140" w:rsidP="007E3170">
      <w:pPr>
        <w:pStyle w:val="Line"/>
      </w:pPr>
      <w:r w:rsidRPr="00B50C73">
        <w:t>Please don’t forget to Build Back Better World!</w:t>
      </w:r>
    </w:p>
    <w:p w14:paraId="23509F58" w14:textId="656FA026" w:rsidR="00162074" w:rsidRPr="00B50C73" w:rsidRDefault="00257A1A" w:rsidP="00692F50">
      <w:pPr>
        <w:pStyle w:val="Character"/>
      </w:pPr>
      <w:r w:rsidRPr="00B50C73">
        <w:t>SNOW WHITE</w:t>
      </w:r>
    </w:p>
    <w:p w14:paraId="66FDBABF" w14:textId="77777777" w:rsidR="00162074" w:rsidRPr="00B50C73" w:rsidRDefault="006E4140" w:rsidP="007E3170">
      <w:pPr>
        <w:pStyle w:val="Line"/>
      </w:pPr>
      <w:r w:rsidRPr="00B50C73">
        <w:t>That is, to rebuild The American Adventure!</w:t>
      </w:r>
    </w:p>
    <w:p w14:paraId="2EF2320A" w14:textId="6439387E" w:rsidR="00162074" w:rsidRPr="00B50C73" w:rsidRDefault="00257A1A" w:rsidP="00692F50">
      <w:pPr>
        <w:pStyle w:val="Character"/>
      </w:pPr>
      <w:r w:rsidRPr="00B50C73">
        <w:t>CINDERELLA</w:t>
      </w:r>
    </w:p>
    <w:p w14:paraId="1C767EC1" w14:textId="77777777" w:rsidR="00162074" w:rsidRPr="00B50C73" w:rsidRDefault="006E4140" w:rsidP="007E3170">
      <w:pPr>
        <w:pStyle w:val="Line"/>
      </w:pPr>
      <w:r w:rsidRPr="00B50C73">
        <w:t>Canada Pavilion!</w:t>
      </w:r>
    </w:p>
    <w:p w14:paraId="08E972C8" w14:textId="5AEF4222" w:rsidR="00162074" w:rsidRPr="00B50C73" w:rsidRDefault="00257A1A" w:rsidP="00692F50">
      <w:pPr>
        <w:pStyle w:val="Character"/>
      </w:pPr>
      <w:r w:rsidRPr="00B50C73">
        <w:t>AURORA</w:t>
      </w:r>
    </w:p>
    <w:p w14:paraId="7EE50CC3" w14:textId="77777777" w:rsidR="00162074" w:rsidRPr="00B50C73" w:rsidRDefault="006E4140" w:rsidP="007E3170">
      <w:pPr>
        <w:pStyle w:val="Line"/>
      </w:pPr>
      <w:r w:rsidRPr="00B50C73">
        <w:t>United Kingdom Pavilion!</w:t>
      </w:r>
    </w:p>
    <w:p w14:paraId="34279831" w14:textId="05329B14" w:rsidR="00162074" w:rsidRPr="00B50C73" w:rsidRDefault="00257A1A" w:rsidP="00692F50">
      <w:pPr>
        <w:pStyle w:val="Character"/>
      </w:pPr>
      <w:r w:rsidRPr="00B50C73">
        <w:t>ARIEL</w:t>
      </w:r>
    </w:p>
    <w:p w14:paraId="6E06534F" w14:textId="77777777" w:rsidR="00162074" w:rsidRPr="00B50C73" w:rsidRDefault="006E4140" w:rsidP="007E3170">
      <w:pPr>
        <w:pStyle w:val="Line"/>
      </w:pPr>
      <w:r w:rsidRPr="00B50C73">
        <w:t>France Pavilion!</w:t>
      </w:r>
    </w:p>
    <w:p w14:paraId="03B6F0CB" w14:textId="0BB9238E" w:rsidR="00162074" w:rsidRPr="00B50C73" w:rsidRDefault="00257A1A" w:rsidP="00692F50">
      <w:pPr>
        <w:pStyle w:val="Character"/>
      </w:pPr>
      <w:r w:rsidRPr="00B50C73">
        <w:t>BELLE</w:t>
      </w:r>
    </w:p>
    <w:p w14:paraId="1C404F39" w14:textId="77777777" w:rsidR="00162074" w:rsidRPr="00B50C73" w:rsidRDefault="006E4140" w:rsidP="007E3170">
      <w:pPr>
        <w:pStyle w:val="Line"/>
      </w:pPr>
      <w:r w:rsidRPr="00B50C73">
        <w:t>Germany Pavilion!</w:t>
      </w:r>
    </w:p>
    <w:p w14:paraId="6A2C0F60" w14:textId="0C4A7889" w:rsidR="00162074" w:rsidRPr="00B50C73" w:rsidRDefault="00257A1A" w:rsidP="00692F50">
      <w:pPr>
        <w:pStyle w:val="Character"/>
      </w:pPr>
      <w:r w:rsidRPr="00B50C73">
        <w:t>TIANA</w:t>
      </w:r>
    </w:p>
    <w:p w14:paraId="3756D5A1" w14:textId="77777777" w:rsidR="00162074" w:rsidRPr="00B50C73" w:rsidRDefault="006E4140" w:rsidP="007E3170">
      <w:pPr>
        <w:pStyle w:val="Line"/>
        <w:rPr>
          <w:lang w:val="de-DE"/>
        </w:rPr>
      </w:pPr>
      <w:r w:rsidRPr="00B50C73">
        <w:rPr>
          <w:lang w:val="de-DE"/>
        </w:rPr>
        <w:t>Italy Pavilion!</w:t>
      </w:r>
    </w:p>
    <w:p w14:paraId="194E4FB7" w14:textId="74FDE639" w:rsidR="00162074" w:rsidRPr="00B50C73" w:rsidRDefault="00257A1A" w:rsidP="00692F50">
      <w:pPr>
        <w:pStyle w:val="Character"/>
        <w:rPr>
          <w:lang w:val="de-DE"/>
        </w:rPr>
      </w:pPr>
      <w:r w:rsidRPr="00B50C73">
        <w:rPr>
          <w:lang w:val="de-DE"/>
        </w:rPr>
        <w:t>RAPUNZEL</w:t>
      </w:r>
    </w:p>
    <w:p w14:paraId="6C54EB3B" w14:textId="77777777" w:rsidR="00162074" w:rsidRPr="00B50C73" w:rsidRDefault="006E4140" w:rsidP="007E3170">
      <w:pPr>
        <w:pStyle w:val="Line"/>
        <w:rPr>
          <w:lang w:val="de-DE"/>
        </w:rPr>
      </w:pPr>
      <w:r w:rsidRPr="00B50C73">
        <w:rPr>
          <w:lang w:val="de-DE"/>
        </w:rPr>
        <w:t>Japan Pavilion!</w:t>
      </w:r>
    </w:p>
    <w:p w14:paraId="10D128C7" w14:textId="691C106C" w:rsidR="00162074" w:rsidRPr="00B50C73" w:rsidRDefault="00257A1A" w:rsidP="00692F50">
      <w:pPr>
        <w:pStyle w:val="Character"/>
      </w:pPr>
      <w:r w:rsidRPr="00B50C73">
        <w:t>MERIDA</w:t>
      </w:r>
    </w:p>
    <w:p w14:paraId="431614F6" w14:textId="77777777" w:rsidR="00162074" w:rsidRPr="00B50C73" w:rsidRDefault="006E4140" w:rsidP="007E3170">
      <w:pPr>
        <w:pStyle w:val="Line"/>
      </w:pPr>
      <w:r w:rsidRPr="00B50C73">
        <w:t xml:space="preserve">And our Eternally Persistent Centerpiece on Terrain! </w:t>
      </w:r>
    </w:p>
    <w:p w14:paraId="412F03D3" w14:textId="6EDC9B40" w:rsidR="00162074" w:rsidRPr="00B50C73" w:rsidRDefault="00257A1A" w:rsidP="00692F50">
      <w:pPr>
        <w:pStyle w:val="Character"/>
      </w:pPr>
      <w:r w:rsidRPr="00B50C73">
        <w:t xml:space="preserve">ADELA CHAN </w:t>
      </w:r>
      <w:r w:rsidR="005605FE">
        <w:t>JR</w:t>
      </w:r>
      <w:r w:rsidRPr="00B50C73">
        <w:t>, ANGELA CHAN</w:t>
      </w:r>
    </w:p>
    <w:p w14:paraId="43B2830E" w14:textId="77777777" w:rsidR="00162074" w:rsidRPr="00B50C73" w:rsidRDefault="006E4140" w:rsidP="007E3170">
      <w:pPr>
        <w:pStyle w:val="Line"/>
      </w:pPr>
      <w:r w:rsidRPr="00B50C73">
        <w:t xml:space="preserve">Yes, but all will be depoliticized! China is the most endurable country </w:t>
      </w:r>
      <w:r w:rsidRPr="00B50C73">
        <w:lastRenderedPageBreak/>
        <w:t>we’ve ever traveled in.</w:t>
      </w:r>
    </w:p>
    <w:p w14:paraId="325A7BEA" w14:textId="1BF39554" w:rsidR="00162074" w:rsidRPr="00B50C73" w:rsidRDefault="00257A1A" w:rsidP="00692F50">
      <w:pPr>
        <w:pStyle w:val="Character"/>
      </w:pPr>
      <w:r w:rsidRPr="00B50C73">
        <w:t>AGENT V</w:t>
      </w:r>
    </w:p>
    <w:p w14:paraId="545092F4" w14:textId="77777777" w:rsidR="00162074" w:rsidRPr="00B50C73" w:rsidRDefault="006E4140" w:rsidP="007E3170">
      <w:pPr>
        <w:pStyle w:val="Line"/>
      </w:pPr>
      <w:r w:rsidRPr="00B50C73">
        <w:t>I haven’t heard anything about China yet. Isn’t it disordered, stinky and loaded with Cy-Bugs like the wrecked Sugar Rush?</w:t>
      </w:r>
    </w:p>
    <w:p w14:paraId="32227767" w14:textId="5BE5FBF0" w:rsidR="00162074" w:rsidRPr="00B50C73" w:rsidRDefault="00257A1A" w:rsidP="00692F50">
      <w:pPr>
        <w:pStyle w:val="Character"/>
      </w:pPr>
      <w:r w:rsidRPr="00B50C73">
        <w:t xml:space="preserve">ADELA CHAN </w:t>
      </w:r>
      <w:r w:rsidR="005605FE">
        <w:t>JR</w:t>
      </w:r>
    </w:p>
    <w:p w14:paraId="6F4B7F4F" w14:textId="77777777" w:rsidR="00162074" w:rsidRPr="00B50C73" w:rsidRDefault="006E4140" w:rsidP="007E3170">
      <w:pPr>
        <w:pStyle w:val="Line"/>
      </w:pPr>
      <w:r w:rsidRPr="00B50C73">
        <w:t>No, China is wonderful. The aliens just watch the prejudiced broadcasts from Cramped Negative Network, Boastful Beasts’ Company and so on, so they accepted.</w:t>
      </w:r>
    </w:p>
    <w:p w14:paraId="3E5FF22F" w14:textId="76E7311C" w:rsidR="00162074" w:rsidRPr="00B50C73" w:rsidRDefault="006E4140" w:rsidP="007E3170">
      <w:r w:rsidRPr="00B50C73">
        <w:rPr>
          <w:rFonts w:hint="eastAsia"/>
        </w:rPr>
        <w:t>So</w:t>
      </w:r>
      <w:r w:rsidRPr="00B50C73">
        <w:t xml:space="preserve"> scared is </w:t>
      </w:r>
      <w:r w:rsidR="000676E0" w:rsidRPr="00B50C73">
        <w:t>AGENT V</w:t>
      </w:r>
      <w:r w:rsidRPr="00B50C73">
        <w:t xml:space="preserve"> as to escape the pavilion, leading the Princesses but </w:t>
      </w:r>
      <w:r w:rsidR="00730577" w:rsidRPr="00B50C73">
        <w:t>MULAN</w:t>
      </w:r>
      <w:r w:rsidRPr="00B50C73">
        <w:t xml:space="preserve"> guarding there. A bell strike four times.</w:t>
      </w:r>
    </w:p>
    <w:p w14:paraId="01DAD1EA" w14:textId="53545109" w:rsidR="00162074" w:rsidRPr="00B50C73" w:rsidRDefault="00257A1A" w:rsidP="00692F50">
      <w:pPr>
        <w:pStyle w:val="Character"/>
      </w:pPr>
      <w:r w:rsidRPr="00B50C73">
        <w:t>(ELSA, ANNA)</w:t>
      </w:r>
    </w:p>
    <w:p w14:paraId="42B3B382" w14:textId="77777777" w:rsidR="00162074" w:rsidRPr="00B50C73" w:rsidRDefault="006E4140" w:rsidP="007E3170">
      <w:pPr>
        <w:pStyle w:val="Line"/>
      </w:pPr>
      <w:r w:rsidRPr="00B50C73">
        <w:t>We do think so.</w:t>
      </w:r>
    </w:p>
    <w:p w14:paraId="02FA503C" w14:textId="71359738" w:rsidR="00162074" w:rsidRPr="00B50C73" w:rsidRDefault="006E4140" w:rsidP="007E3170">
      <w:r w:rsidRPr="00B50C73">
        <w:t xml:space="preserve">Sounds — a bump of water.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hasten out for the reality.</w:t>
      </w:r>
    </w:p>
    <w:p w14:paraId="02BFED72" w14:textId="27003990" w:rsidR="00672C6B" w:rsidRPr="00B50C73" w:rsidRDefault="00291693" w:rsidP="001919B6">
      <w:pPr>
        <w:pStyle w:val="a"/>
      </w:pPr>
      <w:r w:rsidRPr="00B50C73">
        <w:t xml:space="preserve">EXT. WORLD SHOWCASE LAGOON </w:t>
      </w:r>
      <w:r w:rsidR="00672C6B" w:rsidRPr="00B50C73">
        <w:t>— 0</w:t>
      </w:r>
      <w:r w:rsidR="00355344" w:rsidRPr="00B50C73">
        <w:t>4</w:t>
      </w:r>
      <w:r w:rsidR="00672C6B" w:rsidRPr="00B50C73">
        <w:t>:0</w:t>
      </w:r>
      <w:r w:rsidR="005743E0" w:rsidRPr="00B50C73">
        <w:t>1</w:t>
      </w:r>
    </w:p>
    <w:p w14:paraId="7C0B80CB" w14:textId="2DF22129" w:rsidR="00162074" w:rsidRPr="00B50C73" w:rsidRDefault="00F9567A" w:rsidP="00672C6B">
      <w:r w:rsidRPr="00B50C73">
        <w:t>In ADELA and ANGELA CHAN’s point of view, with spaceship earth completed with solar panels powering spaceship earth and nearby. ARIEL jumps out from the world showcase lagoon, and then she drops into it.</w:t>
      </w:r>
    </w:p>
    <w:p w14:paraId="6058E354" w14:textId="73012F15" w:rsidR="00162074" w:rsidRPr="00B50C73" w:rsidRDefault="00257A1A" w:rsidP="00692F50">
      <w:pPr>
        <w:pStyle w:val="Character"/>
      </w:pPr>
      <w:r w:rsidRPr="00B50C73">
        <w:t xml:space="preserve">ADELA CHAN </w:t>
      </w:r>
      <w:r w:rsidR="005605FE">
        <w:t>JR</w:t>
      </w:r>
    </w:p>
    <w:p w14:paraId="4D1609D2" w14:textId="77777777" w:rsidR="00162074" w:rsidRPr="00B50C73" w:rsidRDefault="006E4140" w:rsidP="007E3170">
      <w:pPr>
        <w:pStyle w:val="Line"/>
      </w:pPr>
      <w:r w:rsidRPr="00B50C73">
        <w:t>Look! The Spaceship Earth is completed with a brand-new outlook!</w:t>
      </w:r>
    </w:p>
    <w:p w14:paraId="6183A43D" w14:textId="0F2C2F05" w:rsidR="00162074" w:rsidRPr="00B50C73" w:rsidRDefault="00257A1A" w:rsidP="00692F50">
      <w:pPr>
        <w:pStyle w:val="Character"/>
      </w:pPr>
      <w:r w:rsidRPr="00B50C73">
        <w:t>ANGELA CHAN</w:t>
      </w:r>
    </w:p>
    <w:p w14:paraId="1240A808" w14:textId="77777777" w:rsidR="00162074" w:rsidRPr="00B50C73" w:rsidRDefault="006E4140" w:rsidP="007E3170">
      <w:pPr>
        <w:pStyle w:val="Line"/>
      </w:pPr>
      <w:r w:rsidRPr="00B50C73">
        <w:t>Yes! The harbinger of now world has been arising, one after another!</w:t>
      </w:r>
    </w:p>
    <w:p w14:paraId="557AF5A6" w14:textId="0ED35B9D" w:rsidR="00162074" w:rsidRPr="00B50C73" w:rsidRDefault="00257A1A" w:rsidP="00692F50">
      <w:pPr>
        <w:pStyle w:val="Character"/>
      </w:pPr>
      <w:r w:rsidRPr="00B50C73">
        <w:t xml:space="preserve">ADELA CHAN </w:t>
      </w:r>
      <w:r w:rsidR="005605FE">
        <w:t>JR</w:t>
      </w:r>
    </w:p>
    <w:p w14:paraId="692ECABA" w14:textId="77777777" w:rsidR="00162074" w:rsidRPr="00B50C73" w:rsidRDefault="006E4140" w:rsidP="007E3170">
      <w:pPr>
        <w:pStyle w:val="Line"/>
      </w:pPr>
      <w:r w:rsidRPr="00B50C73">
        <w:t>The lagoon water turning green with fishes swimming back and forth, left and right, up and down, the new world is… Clean and clear!</w:t>
      </w:r>
    </w:p>
    <w:p w14:paraId="43243137" w14:textId="521D42B1" w:rsidR="00162074" w:rsidRPr="00B50C73" w:rsidRDefault="00730577" w:rsidP="007E3170">
      <w:r w:rsidRPr="00B50C73">
        <w:t>ARIEL</w:t>
      </w:r>
      <w:r w:rsidR="006E4140" w:rsidRPr="00B50C73">
        <w:t xml:space="preserve"> burst out creating a spiral with the water, and then it freezes.</w:t>
      </w:r>
    </w:p>
    <w:p w14:paraId="5E80D72E" w14:textId="231732C2" w:rsidR="00162074" w:rsidRPr="00B50C73" w:rsidRDefault="00257A1A" w:rsidP="00692F50">
      <w:pPr>
        <w:pStyle w:val="Character"/>
      </w:pPr>
      <w:r w:rsidRPr="00B50C73">
        <w:t>ANGELA CHAN</w:t>
      </w:r>
    </w:p>
    <w:p w14:paraId="0FCBF580" w14:textId="77777777" w:rsidR="00162074" w:rsidRPr="00B50C73" w:rsidRDefault="006E4140" w:rsidP="007E3170">
      <w:pPr>
        <w:pStyle w:val="Line"/>
      </w:pPr>
      <w:r w:rsidRPr="00B50C73">
        <w:t>Wonderful!</w:t>
      </w:r>
    </w:p>
    <w:p w14:paraId="1E95F7A9" w14:textId="07FCFD35" w:rsidR="00162074" w:rsidRPr="00B50C73" w:rsidRDefault="006E4140" w:rsidP="007E3170">
      <w:r w:rsidRPr="00B50C73">
        <w:t xml:space="preserve">It breaks into twelve discs with one </w:t>
      </w:r>
      <w:r w:rsidR="00754FF7" w:rsidRPr="00B50C73">
        <w:t>EPCOT</w:t>
      </w:r>
      <w:r w:rsidRPr="00B50C73">
        <w:t xml:space="preserve"> pavilion icon each.</w:t>
      </w:r>
    </w:p>
    <w:p w14:paraId="7A4ABECC" w14:textId="6C7F8751" w:rsidR="00162074" w:rsidRPr="00B50C73" w:rsidRDefault="00257A1A" w:rsidP="00692F50">
      <w:pPr>
        <w:pStyle w:val="Character"/>
      </w:pPr>
      <w:r w:rsidRPr="00B50C73">
        <w:lastRenderedPageBreak/>
        <w:t xml:space="preserve">ADELA CHAN </w:t>
      </w:r>
      <w:r w:rsidR="005605FE">
        <w:t>JR</w:t>
      </w:r>
    </w:p>
    <w:p w14:paraId="20867EFD" w14:textId="3D4FE9FE" w:rsidR="00162074" w:rsidRPr="00B50C73" w:rsidRDefault="006E4140" w:rsidP="007E3170">
      <w:pPr>
        <w:pStyle w:val="Line"/>
      </w:pPr>
      <w:r w:rsidRPr="00B50C73">
        <w:rPr>
          <w:iCs/>
        </w:rPr>
        <w:t>(Stepping onto the frozen Lagoon surface)</w:t>
      </w:r>
      <w:r w:rsidRPr="00B50C73">
        <w:t xml:space="preserve"> We just need to share them with </w:t>
      </w:r>
      <w:r w:rsidR="008223B2" w:rsidRPr="00B50C73">
        <w:t xml:space="preserve">you </w:t>
      </w:r>
      <w:r w:rsidRPr="00B50C73">
        <w:t>all, one for each. Ariel is to be greeted at the Living Seas, with Pocahontas at the Land.</w:t>
      </w:r>
    </w:p>
    <w:p w14:paraId="62C27285" w14:textId="3DC90DB9" w:rsidR="00162074" w:rsidRPr="00B50C73" w:rsidRDefault="00534697" w:rsidP="007E3170">
      <w:r w:rsidRPr="00B50C73">
        <w:t>ADELA</w:t>
      </w:r>
      <w:r w:rsidR="006E4140" w:rsidRPr="00B50C73">
        <w:t xml:space="preserve"> </w:t>
      </w:r>
      <w:r w:rsidRPr="00B50C73">
        <w:t>CHAN</w:t>
      </w:r>
      <w:r w:rsidR="006E4140" w:rsidRPr="00B50C73">
        <w:t xml:space="preserve"> </w:t>
      </w:r>
      <w:r w:rsidR="005605FE">
        <w:t>JR</w:t>
      </w:r>
      <w:r w:rsidR="006E4140" w:rsidRPr="00B50C73">
        <w:t xml:space="preserve"> retreats with </w:t>
      </w:r>
      <w:r w:rsidR="00730577" w:rsidRPr="00B50C73">
        <w:t>ARIEL</w:t>
      </w:r>
      <w:r w:rsidR="006E4140" w:rsidRPr="00B50C73">
        <w:t xml:space="preserve"> when the ice surface begins to crack, both leading </w:t>
      </w:r>
      <w:r w:rsidRPr="00B50C73">
        <w:t>ANGELA</w:t>
      </w:r>
      <w:r w:rsidR="006E4140" w:rsidRPr="00B50C73">
        <w:t xml:space="preserve"> </w:t>
      </w:r>
      <w:r w:rsidRPr="00B50C73">
        <w:t>CHAN</w:t>
      </w:r>
      <w:r w:rsidR="006E4140" w:rsidRPr="00B50C73">
        <w:t xml:space="preserve"> into Nordics Pavilion.</w:t>
      </w:r>
    </w:p>
    <w:p w14:paraId="5E0CB90D" w14:textId="6175747F" w:rsidR="00F9567A" w:rsidRPr="00B50C73" w:rsidRDefault="00291693" w:rsidP="001919B6">
      <w:pPr>
        <w:pStyle w:val="a"/>
      </w:pPr>
      <w:r w:rsidRPr="00B50C73">
        <w:t>INT. NORDICS PAVILION</w:t>
      </w:r>
      <w:r w:rsidR="00F9567A" w:rsidRPr="00B50C73">
        <w:t xml:space="preserve"> — 0</w:t>
      </w:r>
      <w:r w:rsidR="00355344" w:rsidRPr="00B50C73">
        <w:t>4</w:t>
      </w:r>
      <w:r w:rsidR="00F9567A" w:rsidRPr="00B50C73">
        <w:t>:0</w:t>
      </w:r>
      <w:r w:rsidR="005743E0" w:rsidRPr="00B50C73">
        <w:t>2</w:t>
      </w:r>
    </w:p>
    <w:p w14:paraId="7D413A84" w14:textId="6D9FB820" w:rsidR="00162074" w:rsidRPr="00B50C73" w:rsidRDefault="00F62D29" w:rsidP="00F62D29">
      <w:r w:rsidRPr="00B50C73">
        <w:t xml:space="preserve">In search of the ladies, </w:t>
      </w:r>
      <w:r w:rsidR="00291693" w:rsidRPr="00B50C73">
        <w:t xml:space="preserve">ADELA </w:t>
      </w:r>
      <w:r w:rsidRPr="00B50C73">
        <w:t xml:space="preserve">and </w:t>
      </w:r>
      <w:r w:rsidR="00291693" w:rsidRPr="00B50C73">
        <w:t xml:space="preserve">ANGELA CHAN </w:t>
      </w:r>
      <w:r w:rsidRPr="00B50C73">
        <w:t>gather four cards and display them onto the screen.</w:t>
      </w:r>
      <w:r w:rsidR="00A35B5C">
        <w:t xml:space="preserve"> </w:t>
      </w:r>
      <w:r w:rsidR="00A35B5C" w:rsidRPr="00B50C73">
        <w:t xml:space="preserve">All </w:t>
      </w:r>
      <w:r w:rsidR="00A35B5C">
        <w:t>of them</w:t>
      </w:r>
      <w:r w:rsidR="00A35B5C" w:rsidRPr="00B50C73">
        <w:t xml:space="preserve"> feature one platonic solid and one circular triphasic rainbow hologram each.</w:t>
      </w:r>
    </w:p>
    <w:p w14:paraId="4A6ECD7E" w14:textId="20D353E6" w:rsidR="00162074" w:rsidRPr="00B50C73" w:rsidRDefault="00257A1A" w:rsidP="00692F50">
      <w:pPr>
        <w:pStyle w:val="Character"/>
      </w:pPr>
      <w:r w:rsidRPr="00B50C73">
        <w:t xml:space="preserve">ADELA CHAN </w:t>
      </w:r>
      <w:r w:rsidR="005605FE">
        <w:t>JR</w:t>
      </w:r>
    </w:p>
    <w:p w14:paraId="17CE3836" w14:textId="239A203D" w:rsidR="00162074" w:rsidRPr="00B50C73" w:rsidRDefault="006E4140" w:rsidP="007E3170">
      <w:pPr>
        <w:pStyle w:val="Line"/>
      </w:pPr>
      <w:r w:rsidRPr="00B50C73">
        <w:t xml:space="preserve">The first card is Ace of Fire, featuring a burning red frame of regular tetrahedron, below which the circle </w:t>
      </w:r>
      <w:r w:rsidRPr="00B50C73">
        <w:rPr>
          <w:iCs/>
        </w:rPr>
        <w:t>(tilts the card)</w:t>
      </w:r>
      <w:r w:rsidRPr="00B50C73">
        <w:t xml:space="preserve"> explicates the logos of </w:t>
      </w:r>
      <w:r w:rsidRPr="00B50C73">
        <w:rPr>
          <w:i/>
          <w:iCs/>
        </w:rPr>
        <w:t>Imagination Pavilion</w:t>
      </w:r>
      <w:r w:rsidRPr="00B50C73">
        <w:t xml:space="preserve">, </w:t>
      </w:r>
      <w:r w:rsidRPr="00B50C73">
        <w:rPr>
          <w:i/>
          <w:iCs/>
        </w:rPr>
        <w:t>Mission: Space</w:t>
      </w:r>
      <w:r w:rsidRPr="00B50C73">
        <w:t xml:space="preserve"> and </w:t>
      </w:r>
      <w:r w:rsidR="004D150E" w:rsidRPr="00B50C73">
        <w:rPr>
          <w:i/>
          <w:iCs/>
        </w:rPr>
        <w:t>Wonders of Xandar</w:t>
      </w:r>
      <w:r w:rsidRPr="00B50C73">
        <w:t>.</w:t>
      </w:r>
    </w:p>
    <w:p w14:paraId="5D4F367F" w14:textId="336976F2" w:rsidR="00162074" w:rsidRPr="00B50C73" w:rsidRDefault="00257A1A" w:rsidP="00692F50">
      <w:pPr>
        <w:pStyle w:val="Character"/>
      </w:pPr>
      <w:r w:rsidRPr="00B50C73">
        <w:t>ANGELA CHAN</w:t>
      </w:r>
    </w:p>
    <w:p w14:paraId="42EA9FE5" w14:textId="4C5BA472" w:rsidR="00162074" w:rsidRPr="00B50C73" w:rsidRDefault="006E4140" w:rsidP="007E3170">
      <w:pPr>
        <w:pStyle w:val="Line"/>
      </w:pPr>
      <w:r w:rsidRPr="00B50C73">
        <w:t xml:space="preserve">Then, Ace of Earth reveals a green frame of cube with a </w:t>
      </w:r>
      <w:r w:rsidR="00E56B59">
        <w:t>tree growing upwards</w:t>
      </w:r>
      <w:r w:rsidRPr="00B50C73">
        <w:t xml:space="preserve">, above another hologram, </w:t>
      </w:r>
      <w:r w:rsidRPr="00B50C73">
        <w:rPr>
          <w:iCs/>
        </w:rPr>
        <w:t>(tilts the card)</w:t>
      </w:r>
      <w:r w:rsidRPr="00B50C73">
        <w:t xml:space="preserve"> which combines the alternating logos of </w:t>
      </w:r>
      <w:r w:rsidRPr="00B50C73">
        <w:rPr>
          <w:i/>
          <w:iCs/>
        </w:rPr>
        <w:t>World Showcase</w:t>
      </w:r>
      <w:r w:rsidRPr="00B50C73">
        <w:t xml:space="preserve">, </w:t>
      </w:r>
      <w:r w:rsidRPr="00B50C73">
        <w:rPr>
          <w:i/>
          <w:iCs/>
        </w:rPr>
        <w:t>the Land</w:t>
      </w:r>
      <w:r w:rsidRPr="00B50C73">
        <w:t xml:space="preserve"> and </w:t>
      </w:r>
      <w:r w:rsidRPr="00B50C73">
        <w:rPr>
          <w:i/>
          <w:iCs/>
        </w:rPr>
        <w:t>Spaceship Earth</w:t>
      </w:r>
      <w:r w:rsidRPr="00B50C73">
        <w:t>.</w:t>
      </w:r>
    </w:p>
    <w:p w14:paraId="3E04F466" w14:textId="61376DA8" w:rsidR="00162074" w:rsidRPr="00B50C73" w:rsidRDefault="00257A1A" w:rsidP="00692F50">
      <w:pPr>
        <w:pStyle w:val="Character"/>
      </w:pPr>
      <w:r w:rsidRPr="00B50C73">
        <w:t>ANNA</w:t>
      </w:r>
    </w:p>
    <w:p w14:paraId="5F20CF95" w14:textId="77777777" w:rsidR="00162074" w:rsidRPr="00B50C73" w:rsidRDefault="006E4140" w:rsidP="007E3170">
      <w:pPr>
        <w:pStyle w:val="Line"/>
      </w:pPr>
      <w:r w:rsidRPr="00B50C73">
        <w:t>Wow! Who designed it?</w:t>
      </w:r>
    </w:p>
    <w:p w14:paraId="08C881DD" w14:textId="357D6F48" w:rsidR="00162074" w:rsidRPr="00B50C73" w:rsidRDefault="00257A1A" w:rsidP="00692F50">
      <w:pPr>
        <w:pStyle w:val="Character"/>
      </w:pPr>
      <w:r w:rsidRPr="00B50C73">
        <w:t xml:space="preserve">ADELA CHAN </w:t>
      </w:r>
      <w:r w:rsidR="005605FE">
        <w:t>JR</w:t>
      </w:r>
    </w:p>
    <w:p w14:paraId="0F2AC2FF" w14:textId="77777777" w:rsidR="00162074" w:rsidRPr="00B50C73" w:rsidRDefault="006E4140" w:rsidP="007E3170">
      <w:pPr>
        <w:pStyle w:val="Line"/>
      </w:pPr>
      <w:r w:rsidRPr="00B50C73">
        <w:t xml:space="preserve">The designer has not yet been in public acknowledgement, but the following card, Ace of Air is worth appreciation: a white frame of regular octahedron dragged upwards by a bunch of white balloons with white threads, leaving below the third hologram, </w:t>
      </w:r>
      <w:r w:rsidRPr="00B50C73">
        <w:rPr>
          <w:iCs/>
        </w:rPr>
        <w:t>(tilts the card)</w:t>
      </w:r>
      <w:r w:rsidRPr="00B50C73">
        <w:t xml:space="preserve"> featuring the logos of </w:t>
      </w:r>
      <w:r w:rsidRPr="00B50C73">
        <w:rPr>
          <w:i/>
          <w:iCs/>
        </w:rPr>
        <w:t>Test Track</w:t>
      </w:r>
      <w:r w:rsidRPr="00B50C73">
        <w:t xml:space="preserve">, </w:t>
      </w:r>
      <w:r w:rsidRPr="00B50C73">
        <w:rPr>
          <w:i/>
          <w:iCs/>
        </w:rPr>
        <w:t>PLAY Pavilion</w:t>
      </w:r>
      <w:r w:rsidRPr="00B50C73">
        <w:t xml:space="preserve"> and </w:t>
      </w:r>
      <w:r w:rsidRPr="00B50C73">
        <w:rPr>
          <w:i/>
          <w:iCs/>
        </w:rPr>
        <w:t>Odyssey Events Pavilion</w:t>
      </w:r>
      <w:r w:rsidRPr="00B50C73">
        <w:t>.</w:t>
      </w:r>
    </w:p>
    <w:p w14:paraId="76875D97" w14:textId="0520AF30" w:rsidR="00162074" w:rsidRPr="00B50C73" w:rsidRDefault="00257A1A" w:rsidP="00692F50">
      <w:pPr>
        <w:pStyle w:val="Character"/>
      </w:pPr>
      <w:r w:rsidRPr="00B50C73">
        <w:t>ANGELA CHAN</w:t>
      </w:r>
    </w:p>
    <w:p w14:paraId="421E6975" w14:textId="77777777" w:rsidR="00162074" w:rsidRPr="00B50C73" w:rsidRDefault="006E4140" w:rsidP="007E3170">
      <w:pPr>
        <w:pStyle w:val="Line"/>
      </w:pPr>
      <w:r w:rsidRPr="00B50C73">
        <w:t xml:space="preserve">The final but most valuable counts Ace of Water: a dripping blue frame of regular icosahedron, above the last hologram, </w:t>
      </w:r>
      <w:r w:rsidRPr="00B50C73">
        <w:rPr>
          <w:iCs/>
        </w:rPr>
        <w:t>(tilts the card)</w:t>
      </w:r>
      <w:r w:rsidRPr="00B50C73">
        <w:t xml:space="preserve"> showing the logos of </w:t>
      </w:r>
      <w:r w:rsidRPr="00B50C73">
        <w:rPr>
          <w:i/>
          <w:iCs/>
        </w:rPr>
        <w:t>Journey of Water</w:t>
      </w:r>
      <w:r w:rsidRPr="00B50C73">
        <w:t xml:space="preserve">, </w:t>
      </w:r>
      <w:r w:rsidRPr="00B50C73">
        <w:rPr>
          <w:i/>
          <w:iCs/>
        </w:rPr>
        <w:t>the Living Seas</w:t>
      </w:r>
      <w:r w:rsidRPr="00B50C73">
        <w:t xml:space="preserve"> and </w:t>
      </w:r>
      <w:r w:rsidRPr="00B50C73">
        <w:rPr>
          <w:i/>
          <w:iCs/>
        </w:rPr>
        <w:t>Harmonious</w:t>
      </w:r>
      <w:r w:rsidRPr="00B50C73">
        <w:t>.</w:t>
      </w:r>
    </w:p>
    <w:p w14:paraId="23C0943C" w14:textId="70CE868C" w:rsidR="00162074" w:rsidRPr="00B50C73" w:rsidRDefault="00257A1A" w:rsidP="00692F50">
      <w:pPr>
        <w:pStyle w:val="Character"/>
      </w:pPr>
      <w:r w:rsidRPr="00B50C73">
        <w:t>ELSA</w:t>
      </w:r>
    </w:p>
    <w:p w14:paraId="2E037666" w14:textId="77777777" w:rsidR="00162074" w:rsidRPr="00B50C73" w:rsidRDefault="006E4140" w:rsidP="007E3170">
      <w:pPr>
        <w:pStyle w:val="Line"/>
      </w:pPr>
      <w:r w:rsidRPr="00B50C73">
        <w:t>Very Interesting. Where is the regular dodecahedron?</w:t>
      </w:r>
    </w:p>
    <w:p w14:paraId="55E1EE29" w14:textId="605EE6D3" w:rsidR="00162074" w:rsidRPr="00B50C73" w:rsidRDefault="00257A1A" w:rsidP="00692F50">
      <w:pPr>
        <w:pStyle w:val="Character"/>
      </w:pPr>
      <w:r w:rsidRPr="00B50C73">
        <w:lastRenderedPageBreak/>
        <w:t xml:space="preserve">ADELA CHAN </w:t>
      </w:r>
      <w:r w:rsidR="005605FE">
        <w:t>JR</w:t>
      </w:r>
    </w:p>
    <w:p w14:paraId="577A8332" w14:textId="77777777" w:rsidR="00162074" w:rsidRPr="00B50C73" w:rsidRDefault="006E4140" w:rsidP="007E3170">
      <w:pPr>
        <w:pStyle w:val="Line"/>
      </w:pPr>
      <w:r w:rsidRPr="00B50C73">
        <w:t>Maybe on the fool card.</w:t>
      </w:r>
    </w:p>
    <w:p w14:paraId="1207E903" w14:textId="1C326B6A" w:rsidR="00162074" w:rsidRPr="00B50C73" w:rsidRDefault="00257A1A" w:rsidP="00692F50">
      <w:pPr>
        <w:pStyle w:val="Character"/>
      </w:pPr>
      <w:r w:rsidRPr="00B50C73">
        <w:t>ANGELA CHAN</w:t>
      </w:r>
    </w:p>
    <w:p w14:paraId="5482D561" w14:textId="77777777" w:rsidR="00162074" w:rsidRPr="00B50C73" w:rsidRDefault="006E4140" w:rsidP="007E3170">
      <w:pPr>
        <w:pStyle w:val="Line"/>
      </w:pPr>
      <w:r w:rsidRPr="00B50C73">
        <w:t>Now we go examine it.</w:t>
      </w:r>
    </w:p>
    <w:p w14:paraId="3A40DA68" w14:textId="0BC4D0CC"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sprint out of the pavilion.</w:t>
      </w:r>
    </w:p>
    <w:p w14:paraId="7A9F8D13" w14:textId="77777777" w:rsidR="00153891" w:rsidRPr="00B50C73" w:rsidRDefault="00291693" w:rsidP="001919B6">
      <w:pPr>
        <w:pStyle w:val="a"/>
      </w:pPr>
      <w:r w:rsidRPr="00B50C73">
        <w:t>INT. LATIN AMERICA PAVILION PYRAMID, WITHOUT MICE</w:t>
      </w:r>
      <w:r w:rsidR="00153891" w:rsidRPr="00B50C73">
        <w:t xml:space="preserve"> — 04:10</w:t>
      </w:r>
    </w:p>
    <w:p w14:paraId="705487FE" w14:textId="75A93F6E" w:rsidR="00162074" w:rsidRPr="00B50C73" w:rsidRDefault="00DA1B41" w:rsidP="00153891">
      <w:r w:rsidRPr="00B50C73">
        <w:t xml:space="preserve">Through its museum area, ADELA and ANGELA CHAN enter a plaza on the nighttime lake shores. </w:t>
      </w:r>
    </w:p>
    <w:p w14:paraId="75F20C6A" w14:textId="6ACF05C4" w:rsidR="00162074" w:rsidRPr="00B50C73" w:rsidRDefault="00257A1A" w:rsidP="00692F50">
      <w:pPr>
        <w:pStyle w:val="Character"/>
      </w:pPr>
      <w:r w:rsidRPr="00B50C73">
        <w:t xml:space="preserve">ADELA CHAN </w:t>
      </w:r>
      <w:r w:rsidR="005605FE">
        <w:t>JR</w:t>
      </w:r>
    </w:p>
    <w:p w14:paraId="61D32323" w14:textId="77777777" w:rsidR="00162074" w:rsidRPr="00B50C73" w:rsidRDefault="006E4140" w:rsidP="007E3170">
      <w:pPr>
        <w:pStyle w:val="Line"/>
      </w:pPr>
      <w:r w:rsidRPr="00B50C73">
        <w:t>Could anyone please find our ladies?</w:t>
      </w:r>
    </w:p>
    <w:p w14:paraId="7BF7CD74" w14:textId="2E9DD842" w:rsidR="00162074" w:rsidRPr="00B50C73" w:rsidRDefault="00257A1A" w:rsidP="00692F50">
      <w:pPr>
        <w:pStyle w:val="Character"/>
      </w:pPr>
      <w:r w:rsidRPr="00B50C73">
        <w:t>ANGELA CHAN</w:t>
      </w:r>
    </w:p>
    <w:p w14:paraId="6C91CFE0" w14:textId="77777777" w:rsidR="00162074" w:rsidRPr="00B50C73" w:rsidRDefault="006E4140" w:rsidP="007E3170">
      <w:pPr>
        <w:pStyle w:val="Line"/>
      </w:pPr>
      <w:r w:rsidRPr="00B50C73">
        <w:t>Yeah, but go the opposite direction.</w:t>
      </w:r>
    </w:p>
    <w:p w14:paraId="30E0C494" w14:textId="31D6D787" w:rsidR="00162074" w:rsidRPr="00B50C73" w:rsidRDefault="00257A1A" w:rsidP="00692F50">
      <w:pPr>
        <w:pStyle w:val="Character"/>
      </w:pPr>
      <w:r w:rsidRPr="00B50C73">
        <w:t xml:space="preserve">ADELA CHAN </w:t>
      </w:r>
      <w:r w:rsidR="005605FE">
        <w:t>JR</w:t>
      </w:r>
    </w:p>
    <w:p w14:paraId="39E23383" w14:textId="77777777" w:rsidR="00162074" w:rsidRPr="00B50C73" w:rsidRDefault="006E4140" w:rsidP="007E3170">
      <w:pPr>
        <w:pStyle w:val="Line"/>
      </w:pPr>
      <w:r w:rsidRPr="00B50C73">
        <w:t>Past the Nordics and China Pavilions?</w:t>
      </w:r>
    </w:p>
    <w:p w14:paraId="35DF08F3" w14:textId="25A8788B" w:rsidR="00162074" w:rsidRPr="00B50C73" w:rsidRDefault="00257A1A" w:rsidP="00692F50">
      <w:pPr>
        <w:pStyle w:val="Character"/>
      </w:pPr>
      <w:r w:rsidRPr="00B50C73">
        <w:t>ANGELA CHAN</w:t>
      </w:r>
    </w:p>
    <w:p w14:paraId="48671C62" w14:textId="77777777" w:rsidR="00162074" w:rsidRPr="00B50C73" w:rsidRDefault="006E4140" w:rsidP="007E3170">
      <w:pPr>
        <w:pStyle w:val="Line"/>
      </w:pPr>
      <w:r w:rsidRPr="00B50C73">
        <w:t xml:space="preserve">You bet! And then we clear the ruins of Germany, Italy and Japan Pavilions </w:t>
      </w:r>
      <w:r w:rsidRPr="00B50C73">
        <w:rPr>
          <w:rFonts w:hint="eastAsia"/>
        </w:rPr>
        <w:t>in</w:t>
      </w:r>
      <w:r w:rsidRPr="00B50C73">
        <w:t xml:space="preserve"> search of our ladies and Elemental Princesses’ Cards of Tomorrow.</w:t>
      </w:r>
    </w:p>
    <w:p w14:paraId="36B8A7BB" w14:textId="77777777" w:rsidR="00162074" w:rsidRPr="00B50C73" w:rsidRDefault="006E4140" w:rsidP="007E3170">
      <w:r w:rsidRPr="00B50C73">
        <w:t>White light emits from the depth of ruins.</w:t>
      </w:r>
    </w:p>
    <w:p w14:paraId="65077963" w14:textId="078ED787" w:rsidR="00162074" w:rsidRPr="00B50C73" w:rsidRDefault="00257A1A" w:rsidP="00692F50">
      <w:pPr>
        <w:pStyle w:val="Character"/>
      </w:pPr>
      <w:r w:rsidRPr="00B50C73">
        <w:t xml:space="preserve">ADELA CHAN </w:t>
      </w:r>
      <w:r w:rsidR="005605FE">
        <w:t>JR</w:t>
      </w:r>
    </w:p>
    <w:p w14:paraId="6AC8BD9A" w14:textId="77777777" w:rsidR="00162074" w:rsidRPr="00B50C73" w:rsidRDefault="006E4140" w:rsidP="007E3170">
      <w:pPr>
        <w:pStyle w:val="Line"/>
      </w:pPr>
      <w:r w:rsidRPr="00B50C73">
        <w:t>The night shaman has gotten revived?</w:t>
      </w:r>
    </w:p>
    <w:p w14:paraId="321EB9B4" w14:textId="24DADA71" w:rsidR="00162074" w:rsidRPr="00B50C73" w:rsidRDefault="00257A1A" w:rsidP="00692F50">
      <w:pPr>
        <w:pStyle w:val="Character"/>
      </w:pPr>
      <w:r w:rsidRPr="00B50C73">
        <w:t>ANGELA CHAN</w:t>
      </w:r>
    </w:p>
    <w:p w14:paraId="5FC6F280" w14:textId="77777777" w:rsidR="00162074" w:rsidRPr="00B50C73" w:rsidRDefault="006E4140" w:rsidP="007E3170">
      <w:pPr>
        <w:pStyle w:val="Line"/>
      </w:pPr>
      <w:r w:rsidRPr="00B50C73">
        <w:t>No, it’s perhaps from some useful clues.</w:t>
      </w:r>
    </w:p>
    <w:p w14:paraId="6E51F69C" w14:textId="281E73EB"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sneak against the light.</w:t>
      </w:r>
    </w:p>
    <w:p w14:paraId="596E9DE8" w14:textId="243EFCA8" w:rsidR="00162074" w:rsidRPr="00B50C73" w:rsidRDefault="00257A1A" w:rsidP="00692F50">
      <w:pPr>
        <w:pStyle w:val="Character"/>
      </w:pPr>
      <w:r w:rsidRPr="00B50C73">
        <w:t xml:space="preserve">ADELA CHAN </w:t>
      </w:r>
      <w:r w:rsidR="005605FE">
        <w:t>JR</w:t>
      </w:r>
    </w:p>
    <w:p w14:paraId="03ACA207" w14:textId="77777777" w:rsidR="00162074" w:rsidRPr="00B50C73" w:rsidRDefault="006E4140" w:rsidP="007E3170">
      <w:pPr>
        <w:pStyle w:val="Line"/>
      </w:pPr>
      <w:r w:rsidRPr="00B50C73">
        <w:t xml:space="preserve">Another set of four cards: Two of Fire, Two of Earth, Two of Air, Two of Water. </w:t>
      </w:r>
      <w:r w:rsidRPr="00B50C73">
        <w:rPr>
          <w:iCs/>
        </w:rPr>
        <w:t>(Show them onto the screen)</w:t>
      </w:r>
    </w:p>
    <w:p w14:paraId="10D0AABB" w14:textId="4A1219F1" w:rsidR="00162074" w:rsidRPr="00B50C73" w:rsidRDefault="00257A1A" w:rsidP="00692F50">
      <w:pPr>
        <w:pStyle w:val="Character"/>
      </w:pPr>
      <w:r w:rsidRPr="00B50C73">
        <w:lastRenderedPageBreak/>
        <w:t>ANGELA CHAN</w:t>
      </w:r>
    </w:p>
    <w:p w14:paraId="303286A6" w14:textId="77777777" w:rsidR="00162074" w:rsidRPr="00B50C73" w:rsidRDefault="006E4140" w:rsidP="007E3170">
      <w:pPr>
        <w:pStyle w:val="Line"/>
      </w:pPr>
      <w:r w:rsidRPr="00B50C73">
        <w:t>They regain the alchemical symbols of corresponding elements, but features the Standard Model and four fundamental forces.</w:t>
      </w:r>
    </w:p>
    <w:p w14:paraId="1D64696C" w14:textId="1459FE18" w:rsidR="00162074" w:rsidRPr="00B50C73" w:rsidRDefault="00257A1A" w:rsidP="00692F50">
      <w:pPr>
        <w:pStyle w:val="Character"/>
      </w:pPr>
      <w:r w:rsidRPr="00B50C73">
        <w:t xml:space="preserve">ADELA CHAN </w:t>
      </w:r>
      <w:r w:rsidR="005605FE">
        <w:t>JR</w:t>
      </w:r>
    </w:p>
    <w:p w14:paraId="302D02EA" w14:textId="1E0E386F" w:rsidR="00162074" w:rsidRPr="00B50C73" w:rsidRDefault="006E4140" w:rsidP="007E3170">
      <w:pPr>
        <w:pStyle w:val="Line"/>
      </w:pPr>
      <w:r w:rsidRPr="00B50C73">
        <w:t xml:space="preserve">Fire </w:t>
      </w:r>
      <w:r w:rsidR="005C1610" w:rsidRPr="00B50C73">
        <w:t>depicts</w:t>
      </w:r>
      <w:r w:rsidRPr="00B50C73">
        <w:t xml:space="preserve"> strong interaction and </w:t>
      </w:r>
      <w:r w:rsidR="00C33DA6" w:rsidRPr="00B50C73">
        <w:t>quarks</w:t>
      </w:r>
      <w:r w:rsidRPr="00B50C73">
        <w:t xml:space="preserve">, </w:t>
      </w:r>
      <w:r w:rsidR="005C1610" w:rsidRPr="00B50C73">
        <w:t xml:space="preserve">with </w:t>
      </w:r>
      <w:r w:rsidRPr="00B50C73">
        <w:t xml:space="preserve">Earth for </w:t>
      </w:r>
      <w:r w:rsidRPr="00B50C73">
        <w:rPr>
          <w:rFonts w:hint="eastAsia"/>
        </w:rPr>
        <w:t>electromagnetic interaction</w:t>
      </w:r>
      <w:r w:rsidRPr="00B50C73">
        <w:t xml:space="preserve"> and charged lepta</w:t>
      </w:r>
      <w:r w:rsidR="00C33DA6" w:rsidRPr="00B50C73">
        <w:t>, both positive and negative.</w:t>
      </w:r>
      <w:r w:rsidRPr="00B50C73">
        <w:t xml:space="preserve"> Air </w:t>
      </w:r>
      <w:r w:rsidR="005C1610" w:rsidRPr="00B50C73">
        <w:t>specifies</w:t>
      </w:r>
      <w:r w:rsidRPr="00B50C73">
        <w:t xml:space="preserve"> weak interaction and neutrinos </w:t>
      </w:r>
      <w:r w:rsidR="00CA0284" w:rsidRPr="00B50C73">
        <w:t>while</w:t>
      </w:r>
      <w:r w:rsidRPr="00B50C73">
        <w:t xml:space="preserve"> Water </w:t>
      </w:r>
      <w:r w:rsidR="00C33DA6" w:rsidRPr="00B50C73">
        <w:t xml:space="preserve">is </w:t>
      </w:r>
      <w:r w:rsidRPr="00B50C73">
        <w:t xml:space="preserve">for gravity and </w:t>
      </w:r>
      <w:r w:rsidR="00C33DA6" w:rsidRPr="00B50C73">
        <w:t>antiquarks</w:t>
      </w:r>
      <w:r w:rsidRPr="00B50C73">
        <w:t>.</w:t>
      </w:r>
    </w:p>
    <w:p w14:paraId="49D5AB11" w14:textId="453C3E56" w:rsidR="00162074" w:rsidRPr="00B50C73" w:rsidRDefault="00257A1A" w:rsidP="00692F50">
      <w:pPr>
        <w:pStyle w:val="Character"/>
      </w:pPr>
      <w:r w:rsidRPr="00B50C73">
        <w:t>ANGELA CHAN</w:t>
      </w:r>
    </w:p>
    <w:p w14:paraId="25107FC6" w14:textId="77777777" w:rsidR="00162074" w:rsidRPr="00B50C73" w:rsidRDefault="006E4140" w:rsidP="007E3170">
      <w:pPr>
        <w:pStyle w:val="Line"/>
      </w:pPr>
      <w:r w:rsidRPr="00B50C73">
        <w:t>Right! Count to ten and we are bound to find our princesses!</w:t>
      </w:r>
    </w:p>
    <w:p w14:paraId="0502852F" w14:textId="649E6FC6"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stride out slamming the door.</w:t>
      </w:r>
    </w:p>
    <w:p w14:paraId="070CB215" w14:textId="77777777" w:rsidR="00153891" w:rsidRPr="00B50C73" w:rsidRDefault="00291693" w:rsidP="001919B6">
      <w:pPr>
        <w:pStyle w:val="a"/>
      </w:pPr>
      <w:r w:rsidRPr="00B50C73">
        <w:t>EXT. RUINS OF GERMANY PAVILION</w:t>
      </w:r>
      <w:r w:rsidR="00153891" w:rsidRPr="00B50C73">
        <w:t xml:space="preserve"> — 04:12</w:t>
      </w:r>
    </w:p>
    <w:p w14:paraId="62D9067C" w14:textId="03FFF237" w:rsidR="00162074" w:rsidRPr="00B50C73" w:rsidRDefault="00DA1B41" w:rsidP="00153891">
      <w:r w:rsidRPr="00B50C73">
        <w:t>In disposal of the remains, ADELA and ANGELA CHAN pick up one gemstone, after hundreds of tiles and bricks thrown into the lagoon.</w:t>
      </w:r>
    </w:p>
    <w:p w14:paraId="3ADA9F22" w14:textId="4AF19D41" w:rsidR="00162074" w:rsidRPr="00B50C73" w:rsidRDefault="00257A1A" w:rsidP="00692F50">
      <w:pPr>
        <w:pStyle w:val="Character"/>
      </w:pPr>
      <w:r w:rsidRPr="00B50C73">
        <w:t xml:space="preserve">ADELA CHAN </w:t>
      </w:r>
      <w:r w:rsidR="005605FE">
        <w:t>JR</w:t>
      </w:r>
    </w:p>
    <w:p w14:paraId="7017BE41" w14:textId="77777777" w:rsidR="00162074" w:rsidRPr="00B50C73" w:rsidRDefault="006E4140" w:rsidP="007E3170">
      <w:pPr>
        <w:pStyle w:val="Line"/>
      </w:pPr>
      <w:r w:rsidRPr="00B50C73">
        <w:t xml:space="preserve">(Noticing some gemstones) There must be some useful information within the stones. (Pick them into one of her pockets). </w:t>
      </w:r>
    </w:p>
    <w:p w14:paraId="59EABAD3" w14:textId="72D1E415" w:rsidR="00162074" w:rsidRPr="00B50C73" w:rsidRDefault="00257A1A" w:rsidP="00692F50">
      <w:pPr>
        <w:pStyle w:val="Character"/>
      </w:pPr>
      <w:r w:rsidRPr="00B50C73">
        <w:t>ANGELA CHAN</w:t>
      </w:r>
    </w:p>
    <w:p w14:paraId="1D0E0A32" w14:textId="77777777" w:rsidR="00162074" w:rsidRPr="00B50C73" w:rsidRDefault="006E4140" w:rsidP="007E3170">
      <w:pPr>
        <w:pStyle w:val="Line"/>
      </w:pPr>
      <w:r w:rsidRPr="00B50C73">
        <w:t>The wall fragment reads “SNOW WHITE IS FIVE BUILDINGS AWAY”.</w:t>
      </w:r>
    </w:p>
    <w:p w14:paraId="3EA9D5F7" w14:textId="29C76364" w:rsidR="00162074" w:rsidRPr="00B50C73" w:rsidRDefault="00257A1A" w:rsidP="00692F50">
      <w:pPr>
        <w:pStyle w:val="Character"/>
      </w:pPr>
      <w:r w:rsidRPr="00B50C73">
        <w:t xml:space="preserve">ADELA CHAN </w:t>
      </w:r>
      <w:r w:rsidR="005605FE">
        <w:t>JR</w:t>
      </w:r>
    </w:p>
    <w:p w14:paraId="1482283E" w14:textId="77777777" w:rsidR="00162074" w:rsidRPr="00B50C73" w:rsidRDefault="006E4140" w:rsidP="007E3170">
      <w:pPr>
        <w:pStyle w:val="Line"/>
      </w:pPr>
      <w:r w:rsidRPr="00B50C73">
        <w:t>The next piece?</w:t>
      </w:r>
    </w:p>
    <w:p w14:paraId="604E9F40" w14:textId="217C1F28" w:rsidR="00162074" w:rsidRPr="00B50C73" w:rsidRDefault="00257A1A" w:rsidP="00692F50">
      <w:pPr>
        <w:pStyle w:val="Character"/>
      </w:pPr>
      <w:r w:rsidRPr="00B50C73">
        <w:t>ANGELA CHAN</w:t>
      </w:r>
    </w:p>
    <w:p w14:paraId="43403417" w14:textId="77777777" w:rsidR="00162074" w:rsidRPr="00B50C73" w:rsidRDefault="006E4140" w:rsidP="007E3170">
      <w:pPr>
        <w:pStyle w:val="Line"/>
      </w:pPr>
      <w:r w:rsidRPr="00B50C73">
        <w:rPr>
          <w:iCs/>
        </w:rPr>
        <w:t>(Tosses some bricks into the lagoon off-screen)</w:t>
      </w:r>
      <w:r w:rsidRPr="00B50C73">
        <w:t xml:space="preserve"> I am already searching… Searching the maybe poisoned, cursed, kidnapped or enslaved ladies…</w:t>
      </w:r>
    </w:p>
    <w:p w14:paraId="111B2808" w14:textId="58898C38" w:rsidR="00162074" w:rsidRPr="00B50C73" w:rsidRDefault="00257A1A" w:rsidP="00692F50">
      <w:pPr>
        <w:pStyle w:val="Character"/>
      </w:pPr>
      <w:r w:rsidRPr="00B50C73">
        <w:t>(ARIEL)</w:t>
      </w:r>
    </w:p>
    <w:p w14:paraId="59DB6DEE" w14:textId="77777777" w:rsidR="00162074" w:rsidRPr="00B50C73" w:rsidRDefault="006E4140" w:rsidP="007E3170">
      <w:pPr>
        <w:pStyle w:val="Line"/>
      </w:pPr>
      <w:r w:rsidRPr="00B50C73">
        <w:t xml:space="preserve">No more toss, please! </w:t>
      </w:r>
      <w:r w:rsidRPr="00B50C73">
        <w:rPr>
          <w:iCs/>
        </w:rPr>
        <w:t>(Enters the scene)</w:t>
      </w:r>
    </w:p>
    <w:p w14:paraId="5215380C" w14:textId="70D4C79D" w:rsidR="00162074" w:rsidRPr="00B50C73" w:rsidRDefault="00257A1A" w:rsidP="00692F50">
      <w:pPr>
        <w:pStyle w:val="Character"/>
      </w:pPr>
      <w:r w:rsidRPr="00B50C73">
        <w:t xml:space="preserve">ADELA CHAN </w:t>
      </w:r>
      <w:r w:rsidR="005605FE">
        <w:t>JR</w:t>
      </w:r>
    </w:p>
    <w:p w14:paraId="1314167A" w14:textId="77777777" w:rsidR="00162074" w:rsidRPr="00B50C73" w:rsidRDefault="006E4140" w:rsidP="007E3170">
      <w:pPr>
        <w:pStyle w:val="Line"/>
      </w:pPr>
      <w:r w:rsidRPr="00B50C73">
        <w:rPr>
          <w:iCs/>
        </w:rPr>
        <w:t>(Gathers a chest)</w:t>
      </w:r>
      <w:r w:rsidRPr="00B50C73">
        <w:t xml:space="preserve"> This chest may contain some valuable clues. </w:t>
      </w:r>
      <w:r w:rsidRPr="00B50C73">
        <w:rPr>
          <w:iCs/>
        </w:rPr>
        <w:t>(Opens it)</w:t>
      </w:r>
    </w:p>
    <w:p w14:paraId="04AF124D" w14:textId="77777777" w:rsidR="00162074" w:rsidRPr="00B50C73" w:rsidRDefault="006E4140" w:rsidP="007E3170">
      <w:pPr>
        <w:pStyle w:val="Line"/>
      </w:pPr>
      <w:r w:rsidRPr="00B50C73">
        <w:lastRenderedPageBreak/>
        <w:t>Upon opening, three beams of red light emanate from the chest.</w:t>
      </w:r>
    </w:p>
    <w:p w14:paraId="4B5DCE7E" w14:textId="60CDED55" w:rsidR="00162074" w:rsidRPr="00B50C73" w:rsidRDefault="00257A1A" w:rsidP="00692F50">
      <w:pPr>
        <w:pStyle w:val="Character"/>
      </w:pPr>
      <w:r w:rsidRPr="00B50C73">
        <w:t>ANGELA CHAN</w:t>
      </w:r>
    </w:p>
    <w:p w14:paraId="68C78C4A" w14:textId="49381AD3" w:rsidR="00162074" w:rsidRPr="00B50C73" w:rsidRDefault="006E4140" w:rsidP="007E3170">
      <w:pPr>
        <w:pStyle w:val="Line"/>
      </w:pPr>
      <w:r w:rsidRPr="00B50C73">
        <w:t>Three of Fire, features Plasma</w:t>
      </w:r>
      <w:r w:rsidR="00891782" w:rsidRPr="00B50C73">
        <w:t xml:space="preserve">, </w:t>
      </w:r>
      <w:r w:rsidR="003136A7" w:rsidRPr="00B50C73">
        <w:t>Northern lights</w:t>
      </w:r>
      <w:r w:rsidR="00891782" w:rsidRPr="00B50C73">
        <w:t xml:space="preserve"> </w:t>
      </w:r>
      <w:r w:rsidR="003136A7" w:rsidRPr="00B50C73">
        <w:t>with flame</w:t>
      </w:r>
      <w:r w:rsidRPr="00B50C73">
        <w:t>.</w:t>
      </w:r>
    </w:p>
    <w:p w14:paraId="4A5DEEE4" w14:textId="0A3AE1AB" w:rsidR="00162074" w:rsidRPr="00B50C73" w:rsidRDefault="00257A1A" w:rsidP="00692F50">
      <w:pPr>
        <w:pStyle w:val="Character"/>
      </w:pPr>
      <w:r w:rsidRPr="00B50C73">
        <w:t xml:space="preserve">ADELA CHAN </w:t>
      </w:r>
      <w:r w:rsidR="005605FE">
        <w:t>JR</w:t>
      </w:r>
    </w:p>
    <w:p w14:paraId="10A26BE9" w14:textId="3A2F0048" w:rsidR="00162074" w:rsidRPr="00B50C73" w:rsidRDefault="006E4140" w:rsidP="007E3170">
      <w:pPr>
        <w:pStyle w:val="Line"/>
      </w:pPr>
      <w:r w:rsidRPr="00B50C73">
        <w:t xml:space="preserve">Where are your friends, </w:t>
      </w:r>
      <w:r w:rsidR="00276E33" w:rsidRPr="00B50C73">
        <w:t>you</w:t>
      </w:r>
      <w:r w:rsidRPr="00B50C73">
        <w:t xml:space="preserve"> Ariel?</w:t>
      </w:r>
    </w:p>
    <w:p w14:paraId="42127D45" w14:textId="457A4781" w:rsidR="00162074" w:rsidRPr="00B50C73" w:rsidRDefault="00257A1A" w:rsidP="00692F50">
      <w:pPr>
        <w:pStyle w:val="Character"/>
      </w:pPr>
      <w:r w:rsidRPr="00B50C73">
        <w:t>ARIEL</w:t>
      </w:r>
    </w:p>
    <w:p w14:paraId="5A5C9FAC" w14:textId="77777777" w:rsidR="00162074" w:rsidRPr="00B50C73" w:rsidRDefault="006E4140" w:rsidP="007E3170">
      <w:pPr>
        <w:pStyle w:val="Line"/>
      </w:pPr>
      <w:r w:rsidRPr="00B50C73">
        <w:t>Just across the lagoon. Walk past the seven ruins.</w:t>
      </w:r>
    </w:p>
    <w:p w14:paraId="2E6680FF" w14:textId="13818FEC" w:rsidR="00162074" w:rsidRPr="00B50C73" w:rsidRDefault="00257A1A" w:rsidP="00692F50">
      <w:pPr>
        <w:pStyle w:val="Character"/>
      </w:pPr>
      <w:r w:rsidRPr="00B50C73">
        <w:t>ANGELA CHAN</w:t>
      </w:r>
    </w:p>
    <w:p w14:paraId="2D6F859D" w14:textId="1E5FF31A" w:rsidR="00162074" w:rsidRPr="00B50C73" w:rsidRDefault="006E4140" w:rsidP="007E3170">
      <w:pPr>
        <w:pStyle w:val="Line"/>
      </w:pPr>
      <w:r w:rsidRPr="00B50C73">
        <w:rPr>
          <w:iCs/>
        </w:rPr>
        <w:t>(Opens another chest, discharging green light)</w:t>
      </w:r>
      <w:r w:rsidRPr="00B50C73">
        <w:t xml:space="preserve"> Three of Earth, contains Solid</w:t>
      </w:r>
      <w:r w:rsidR="000D17BD" w:rsidRPr="00B50C73">
        <w:t xml:space="preserve">, </w:t>
      </w:r>
      <w:r w:rsidR="000F3BD4" w:rsidRPr="00B50C73">
        <w:t xml:space="preserve">textile of </w:t>
      </w:r>
      <w:r w:rsidR="000D17BD" w:rsidRPr="00B50C73">
        <w:t>rocks</w:t>
      </w:r>
      <w:r w:rsidRPr="00B50C73">
        <w:t>.</w:t>
      </w:r>
    </w:p>
    <w:p w14:paraId="2A659CBF" w14:textId="3F40934D" w:rsidR="00162074" w:rsidRPr="00B50C73" w:rsidRDefault="00257A1A" w:rsidP="00692F50">
      <w:pPr>
        <w:pStyle w:val="Character"/>
      </w:pPr>
      <w:r w:rsidRPr="00B50C73">
        <w:t>ARIEL</w:t>
      </w:r>
    </w:p>
    <w:p w14:paraId="173B1485" w14:textId="21B59798" w:rsidR="00162074" w:rsidRPr="00B50C73" w:rsidRDefault="006E4140" w:rsidP="007E3170">
      <w:pPr>
        <w:pStyle w:val="Line"/>
      </w:pPr>
      <w:r w:rsidRPr="00B50C73">
        <w:t>Threes of Air and Water are not in the ruins.</w:t>
      </w:r>
      <w:r w:rsidR="00FC49C6">
        <w:t xml:space="preserve"> (Leaves)</w:t>
      </w:r>
    </w:p>
    <w:p w14:paraId="508EF095" w14:textId="5F55F1C9"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abandon the ruin and ensue </w:t>
      </w:r>
      <w:r w:rsidR="00730577" w:rsidRPr="00B50C73">
        <w:t>ARIEL</w:t>
      </w:r>
      <w:r w:rsidR="006E4140" w:rsidRPr="00B50C73">
        <w:t>.</w:t>
      </w:r>
    </w:p>
    <w:p w14:paraId="1437B52B" w14:textId="77777777" w:rsidR="002719F2" w:rsidRPr="00B50C73" w:rsidRDefault="00291693" w:rsidP="001919B6">
      <w:pPr>
        <w:pStyle w:val="a"/>
      </w:pPr>
      <w:r w:rsidRPr="00B50C73">
        <w:t>INT. NORTH AFRICA PAVILION</w:t>
      </w:r>
      <w:r w:rsidR="002719F2" w:rsidRPr="00B50C73">
        <w:t xml:space="preserve"> — 04:15</w:t>
      </w:r>
    </w:p>
    <w:p w14:paraId="06BE6885" w14:textId="1BDB7C07" w:rsidR="00162074" w:rsidRPr="00B50C73" w:rsidRDefault="005B1831" w:rsidP="002719F2">
      <w:r w:rsidRPr="00B50C73">
        <w:t xml:space="preserve">Upon </w:t>
      </w:r>
      <w:r w:rsidR="00291693" w:rsidRPr="00B50C73">
        <w:t xml:space="preserve">ADELA </w:t>
      </w:r>
      <w:r w:rsidRPr="00B50C73">
        <w:t xml:space="preserve">and </w:t>
      </w:r>
      <w:r w:rsidR="00291693" w:rsidRPr="00B50C73">
        <w:t>ANGELA CHAN</w:t>
      </w:r>
      <w:r w:rsidRPr="00B50C73">
        <w:t xml:space="preserve">’s entry, frustration seizes </w:t>
      </w:r>
      <w:r w:rsidR="00291693" w:rsidRPr="00B50C73">
        <w:t>ARIEL.</w:t>
      </w:r>
    </w:p>
    <w:p w14:paraId="51BC6DC3" w14:textId="4629E387" w:rsidR="00162074" w:rsidRPr="00B50C73" w:rsidRDefault="00257A1A" w:rsidP="00692F50">
      <w:pPr>
        <w:pStyle w:val="Character"/>
      </w:pPr>
      <w:r w:rsidRPr="00B50C73">
        <w:t>ARIEL</w:t>
      </w:r>
    </w:p>
    <w:p w14:paraId="44CBBB90" w14:textId="0448D5BF" w:rsidR="00162074" w:rsidRPr="00B50C73" w:rsidRDefault="00E11F1C" w:rsidP="007E3170">
      <w:pPr>
        <w:pStyle w:val="Line"/>
      </w:pPr>
      <w:r>
        <w:rPr>
          <w:lang w:eastAsia="zh-TW"/>
        </w:rPr>
        <w:t>Where is</w:t>
      </w:r>
      <w:r w:rsidR="006E4140" w:rsidRPr="00B50C73">
        <w:t xml:space="preserve"> Jasmine</w:t>
      </w:r>
      <w:r>
        <w:t>?</w:t>
      </w:r>
    </w:p>
    <w:p w14:paraId="56E76877" w14:textId="0646BFF1" w:rsidR="00162074" w:rsidRPr="00B50C73" w:rsidRDefault="00257A1A" w:rsidP="00692F50">
      <w:pPr>
        <w:pStyle w:val="Character"/>
      </w:pPr>
      <w:r w:rsidRPr="00B50C73">
        <w:t xml:space="preserve">ADELA CHAN </w:t>
      </w:r>
      <w:r w:rsidR="005605FE">
        <w:t>JR</w:t>
      </w:r>
      <w:r w:rsidRPr="00B50C73">
        <w:t>, ANGELA CHAN</w:t>
      </w:r>
    </w:p>
    <w:p w14:paraId="069F7F51" w14:textId="77777777" w:rsidR="00162074" w:rsidRPr="00B50C73" w:rsidRDefault="006E4140" w:rsidP="007E3170">
      <w:pPr>
        <w:pStyle w:val="Line"/>
      </w:pPr>
      <w:r w:rsidRPr="00B50C73">
        <w:t>We are searching Threes of Air and Water, one each. (Both sneak into Gallery of Arts and History, and turns the lights on)</w:t>
      </w:r>
    </w:p>
    <w:p w14:paraId="2FE3F0FD" w14:textId="77C0895C" w:rsidR="00162074" w:rsidRPr="00B50C73" w:rsidRDefault="00257A1A" w:rsidP="00692F50">
      <w:pPr>
        <w:pStyle w:val="Character"/>
      </w:pPr>
      <w:r w:rsidRPr="00B50C73">
        <w:t>ARIEL</w:t>
      </w:r>
    </w:p>
    <w:p w14:paraId="56A0D3FB" w14:textId="77777777" w:rsidR="00162074" w:rsidRPr="00B50C73" w:rsidRDefault="006E4140" w:rsidP="007E3170">
      <w:pPr>
        <w:pStyle w:val="Line"/>
      </w:pPr>
      <w:r w:rsidRPr="00B50C73">
        <w:rPr>
          <w:rFonts w:hint="eastAsia"/>
        </w:rPr>
        <w:t>W</w:t>
      </w:r>
      <w:r w:rsidRPr="00B50C73">
        <w:t xml:space="preserve">ish you good luck! </w:t>
      </w:r>
      <w:r w:rsidRPr="00B50C73">
        <w:rPr>
          <w:iCs/>
        </w:rPr>
        <w:t>(Enters the Gallery)</w:t>
      </w:r>
    </w:p>
    <w:p w14:paraId="72F11541" w14:textId="637BAC6E" w:rsidR="00162074" w:rsidRPr="00B50C73" w:rsidRDefault="006E4140" w:rsidP="007E3170">
      <w:r w:rsidRPr="00B50C73">
        <w:t xml:space="preserve">Cut to </w:t>
      </w:r>
      <w:r w:rsidR="00730577" w:rsidRPr="00B50C73">
        <w:t>ARIEL</w:t>
      </w:r>
      <w:r w:rsidRPr="00B50C73">
        <w:t xml:space="preserve">’s point of view. Searching the gallery, </w:t>
      </w:r>
      <w:r w:rsidR="00534697" w:rsidRPr="00B50C73">
        <w:t>ADELA</w:t>
      </w:r>
      <w:r w:rsidRPr="00B50C73">
        <w:t xml:space="preserve"> </w:t>
      </w:r>
      <w:r w:rsidR="00534697" w:rsidRPr="00B50C73">
        <w:t>CHAN</w:t>
      </w:r>
      <w:r w:rsidRPr="00B50C73">
        <w:t xml:space="preserve"> </w:t>
      </w:r>
      <w:r w:rsidR="005605FE">
        <w:t>JR</w:t>
      </w:r>
      <w:r w:rsidRPr="00B50C73">
        <w:t xml:space="preserve"> </w:t>
      </w:r>
      <w:r w:rsidRPr="00B50C73">
        <w:rPr>
          <w:rFonts w:hint="eastAsia"/>
        </w:rPr>
        <w:t>feels</w:t>
      </w:r>
      <w:r w:rsidRPr="00B50C73">
        <w:t xml:space="preserve"> a card, while </w:t>
      </w:r>
      <w:r w:rsidR="00534697" w:rsidRPr="00B50C73">
        <w:t>ANGELA</w:t>
      </w:r>
      <w:r w:rsidRPr="00B50C73">
        <w:t xml:space="preserve"> </w:t>
      </w:r>
      <w:r w:rsidR="00534697" w:rsidRPr="00B50C73">
        <w:t>CHAN</w:t>
      </w:r>
      <w:r w:rsidRPr="00B50C73">
        <w:t xml:space="preserve"> feels another.</w:t>
      </w:r>
    </w:p>
    <w:p w14:paraId="25C94CFC" w14:textId="5C370141" w:rsidR="00162074" w:rsidRPr="00B50C73" w:rsidRDefault="00257A1A" w:rsidP="00692F50">
      <w:pPr>
        <w:pStyle w:val="Character"/>
      </w:pPr>
      <w:r w:rsidRPr="00B50C73">
        <w:t xml:space="preserve">ADELA CHAN </w:t>
      </w:r>
      <w:r w:rsidR="005605FE">
        <w:t>JR</w:t>
      </w:r>
    </w:p>
    <w:p w14:paraId="369B2874" w14:textId="72F2D03E" w:rsidR="00162074" w:rsidRPr="00B50C73" w:rsidRDefault="006E4140" w:rsidP="007E3170">
      <w:pPr>
        <w:pStyle w:val="Line"/>
      </w:pPr>
      <w:r w:rsidRPr="00B50C73">
        <w:t>Three of Air, Gas is found under a painting featuring Morocco Independence War.</w:t>
      </w:r>
    </w:p>
    <w:p w14:paraId="796BB9DC" w14:textId="2DC7B074" w:rsidR="00162074" w:rsidRPr="00B50C73" w:rsidRDefault="00257A1A" w:rsidP="00692F50">
      <w:pPr>
        <w:pStyle w:val="Character"/>
      </w:pPr>
      <w:r w:rsidRPr="00B50C73">
        <w:lastRenderedPageBreak/>
        <w:t>ANGELA CHAN</w:t>
      </w:r>
    </w:p>
    <w:p w14:paraId="34C63751" w14:textId="682BD69A" w:rsidR="00162074" w:rsidRPr="00B50C73" w:rsidRDefault="006E4140" w:rsidP="007E3170">
      <w:pPr>
        <w:pStyle w:val="Line"/>
      </w:pPr>
      <w:r w:rsidRPr="00B50C73">
        <w:t>Three of Water, Liquid, lies under a photograph of ISIL’s submission to the United Nations.</w:t>
      </w:r>
    </w:p>
    <w:p w14:paraId="3344E4C9" w14:textId="26A6C3D9" w:rsidR="00162074" w:rsidRPr="00B50C73" w:rsidRDefault="006E4140" w:rsidP="007E3170">
      <w:r w:rsidRPr="00B50C73">
        <w:t xml:space="preserve">Cut to against </w:t>
      </w:r>
      <w:r w:rsidR="00730577" w:rsidRPr="00B50C73">
        <w:t>ARIEL</w:t>
      </w:r>
      <w:r w:rsidRPr="00B50C73">
        <w:t>.</w:t>
      </w:r>
    </w:p>
    <w:p w14:paraId="7509BBFF" w14:textId="34325D3A" w:rsidR="00162074" w:rsidRPr="00B50C73" w:rsidRDefault="00257A1A" w:rsidP="00692F50">
      <w:pPr>
        <w:pStyle w:val="Character"/>
      </w:pPr>
      <w:r w:rsidRPr="00B50C73">
        <w:t>ARIEL</w:t>
      </w:r>
    </w:p>
    <w:p w14:paraId="117E22B2" w14:textId="77777777" w:rsidR="00162074" w:rsidRPr="00B50C73" w:rsidRDefault="006E4140" w:rsidP="007E3170">
      <w:pPr>
        <w:pStyle w:val="Line"/>
      </w:pPr>
      <w:r w:rsidRPr="00B50C73">
        <w:t>Ace, two, three. Now count to four!</w:t>
      </w:r>
    </w:p>
    <w:p w14:paraId="2F05C049" w14:textId="77777777" w:rsidR="00162074" w:rsidRPr="00B50C73" w:rsidRDefault="006E4140" w:rsidP="007E3170">
      <w:r w:rsidRPr="00B50C73">
        <w:t>All stride to the Bazaar.</w:t>
      </w:r>
    </w:p>
    <w:p w14:paraId="0734F558" w14:textId="77777777" w:rsidR="002719F2" w:rsidRPr="00B50C73" w:rsidRDefault="00291693" w:rsidP="001919B6">
      <w:pPr>
        <w:pStyle w:val="a"/>
      </w:pPr>
      <w:r w:rsidRPr="00B50C73">
        <w:t>INT. NORTH AFRICA PAVILION BAZAAR</w:t>
      </w:r>
      <w:r w:rsidR="002719F2" w:rsidRPr="00B50C73">
        <w:t xml:space="preserve"> — 04:16</w:t>
      </w:r>
    </w:p>
    <w:p w14:paraId="632A322C" w14:textId="43460740" w:rsidR="00162074" w:rsidRPr="00B50C73" w:rsidRDefault="005B1831" w:rsidP="002719F2">
      <w:r w:rsidRPr="00B50C73">
        <w:t xml:space="preserve">Delivering two gophers hide and the striped hide to the central bowl, </w:t>
      </w:r>
      <w:r w:rsidR="00291693" w:rsidRPr="00B50C73">
        <w:t xml:space="preserve">ADELA </w:t>
      </w:r>
      <w:r w:rsidRPr="00B50C73">
        <w:t xml:space="preserve">and </w:t>
      </w:r>
      <w:r w:rsidR="00291693" w:rsidRPr="00B50C73">
        <w:t xml:space="preserve">ANGELA CHAN </w:t>
      </w:r>
      <w:r w:rsidRPr="00B50C73">
        <w:t>obtain and open the only brass chest on display.</w:t>
      </w:r>
    </w:p>
    <w:p w14:paraId="64D3AEEE" w14:textId="0F4510D5" w:rsidR="00162074" w:rsidRPr="00B50C73" w:rsidRDefault="00257A1A" w:rsidP="00692F50">
      <w:pPr>
        <w:pStyle w:val="Character"/>
      </w:pPr>
      <w:r w:rsidRPr="00B50C73">
        <w:t xml:space="preserve">ADELA CHAN </w:t>
      </w:r>
      <w:r w:rsidR="005605FE">
        <w:t>JR</w:t>
      </w:r>
    </w:p>
    <w:p w14:paraId="27EABE59" w14:textId="77777777" w:rsidR="00162074" w:rsidRPr="00B50C73" w:rsidRDefault="006E4140" w:rsidP="007E3170">
      <w:pPr>
        <w:pStyle w:val="Line"/>
      </w:pPr>
      <w:r w:rsidRPr="00B50C73">
        <w:t>Four of Fire presents Elements 19 to 43, with Four of Earth for 44 to 68.</w:t>
      </w:r>
    </w:p>
    <w:p w14:paraId="739526A8" w14:textId="75F68E23" w:rsidR="00162074" w:rsidRPr="00B50C73" w:rsidRDefault="00257A1A" w:rsidP="00692F50">
      <w:pPr>
        <w:pStyle w:val="Character"/>
      </w:pPr>
      <w:r w:rsidRPr="00B50C73">
        <w:t>ANGELA CHAN</w:t>
      </w:r>
    </w:p>
    <w:p w14:paraId="3BF9026D" w14:textId="77777777" w:rsidR="00162074" w:rsidRPr="00B50C73" w:rsidRDefault="006E4140" w:rsidP="007E3170">
      <w:pPr>
        <w:pStyle w:val="Line"/>
      </w:pPr>
      <w:r w:rsidRPr="00B50C73">
        <w:t>Four of Air introduces Elements 69 to 93, with Four of Water for 94 to 118.</w:t>
      </w:r>
    </w:p>
    <w:p w14:paraId="5ADEF221" w14:textId="17505F05" w:rsidR="00162074" w:rsidRPr="00B50C73" w:rsidRDefault="00257A1A" w:rsidP="00692F50">
      <w:pPr>
        <w:pStyle w:val="Character"/>
      </w:pPr>
      <w:r w:rsidRPr="00B50C73">
        <w:t>ARIEL</w:t>
      </w:r>
    </w:p>
    <w:p w14:paraId="35FBB05C" w14:textId="1F4F1F91" w:rsidR="00162074" w:rsidRPr="00B50C73" w:rsidRDefault="006E4140" w:rsidP="007E3170">
      <w:pPr>
        <w:pStyle w:val="Line"/>
      </w:pPr>
      <w:r w:rsidRPr="00B50C73">
        <w:t>(Noticing the sixteen pips on 5-by-5 square corners) Sixteen bingos! Y</w:t>
      </w:r>
      <w:r w:rsidR="00F3284B">
        <w:rPr>
          <w:rFonts w:hint="eastAsia"/>
          <w:lang w:eastAsia="zh-TW"/>
        </w:rPr>
        <w:t>e</w:t>
      </w:r>
      <w:r w:rsidRPr="00B50C73">
        <w:t>’ve won the jackpot!</w:t>
      </w:r>
    </w:p>
    <w:p w14:paraId="13A98122" w14:textId="77777777" w:rsidR="00162074" w:rsidRPr="00B50C73" w:rsidRDefault="006E4140" w:rsidP="007E3170">
      <w:r w:rsidRPr="00B50C73">
        <w:t>A boom strike outside the screen.</w:t>
      </w:r>
    </w:p>
    <w:p w14:paraId="68CBA24E" w14:textId="04F48CD2" w:rsidR="00162074" w:rsidRPr="00B50C73" w:rsidRDefault="00257A1A" w:rsidP="00692F50">
      <w:pPr>
        <w:pStyle w:val="Character"/>
      </w:pPr>
      <w:r w:rsidRPr="00B50C73">
        <w:t xml:space="preserve">ADELA CHAN </w:t>
      </w:r>
      <w:r w:rsidR="005605FE">
        <w:t>JR</w:t>
      </w:r>
    </w:p>
    <w:p w14:paraId="671E89F0" w14:textId="77777777" w:rsidR="00162074" w:rsidRPr="00B50C73" w:rsidRDefault="006E4140" w:rsidP="007E3170">
      <w:pPr>
        <w:pStyle w:val="Line"/>
      </w:pPr>
      <w:r w:rsidRPr="00B50C73">
        <w:t>The demons are returning! Escape!</w:t>
      </w:r>
    </w:p>
    <w:p w14:paraId="199EA2D8" w14:textId="77777777" w:rsidR="00162074" w:rsidRPr="00B50C73" w:rsidRDefault="006E4140" w:rsidP="007E3170">
      <w:r w:rsidRPr="00B50C73">
        <w:t>All escape to the ruins of France Pavilion.</w:t>
      </w:r>
    </w:p>
    <w:p w14:paraId="3E3B3624" w14:textId="77777777" w:rsidR="002719F2" w:rsidRPr="00B50C73" w:rsidRDefault="00291693" w:rsidP="001919B6">
      <w:pPr>
        <w:pStyle w:val="a"/>
      </w:pPr>
      <w:r w:rsidRPr="00B50C73">
        <w:t>EXT. RUINS OF FRANCE PAVILION</w:t>
      </w:r>
      <w:r w:rsidR="002719F2" w:rsidRPr="00B50C73">
        <w:t xml:space="preserve"> — 04:20</w:t>
      </w:r>
    </w:p>
    <w:p w14:paraId="435D3EAC" w14:textId="459DF789" w:rsidR="00162074" w:rsidRPr="00B50C73" w:rsidRDefault="005B1831" w:rsidP="002719F2">
      <w:r w:rsidRPr="00B50C73">
        <w:t xml:space="preserve">Throwing bricks and rocks to smash Gandalf the Grey, </w:t>
      </w:r>
      <w:r w:rsidR="00291693" w:rsidRPr="00B50C73">
        <w:t xml:space="preserve">ADELA </w:t>
      </w:r>
      <w:r w:rsidRPr="00B50C73">
        <w:t xml:space="preserve">and </w:t>
      </w:r>
      <w:r w:rsidR="00291693" w:rsidRPr="00B50C73">
        <w:t xml:space="preserve">ANGELA CHAN </w:t>
      </w:r>
      <w:r w:rsidRPr="00B50C73">
        <w:t>come across five beams of red light</w:t>
      </w:r>
      <w:r w:rsidR="00291693" w:rsidRPr="00B50C73">
        <w:t>.</w:t>
      </w:r>
    </w:p>
    <w:p w14:paraId="6B3A3468" w14:textId="6A189157" w:rsidR="00162074" w:rsidRPr="00B50C73" w:rsidRDefault="00257A1A" w:rsidP="00692F50">
      <w:pPr>
        <w:pStyle w:val="Character"/>
      </w:pPr>
      <w:r w:rsidRPr="00B50C73">
        <w:lastRenderedPageBreak/>
        <w:t xml:space="preserve">ADELA CHAN </w:t>
      </w:r>
      <w:r w:rsidR="005605FE">
        <w:t>JR</w:t>
      </w:r>
    </w:p>
    <w:p w14:paraId="32F97783" w14:textId="77777777" w:rsidR="00162074" w:rsidRPr="00B50C73" w:rsidRDefault="006E4140" w:rsidP="007E3170">
      <w:pPr>
        <w:pStyle w:val="Line"/>
      </w:pPr>
      <w:r w:rsidRPr="00B50C73">
        <w:t>Five of Fire, we’ve found you!</w:t>
      </w:r>
    </w:p>
    <w:p w14:paraId="276AAEA3" w14:textId="6F4580C4" w:rsidR="00162074" w:rsidRPr="00B50C73" w:rsidRDefault="006E4140" w:rsidP="007E3170">
      <w:r w:rsidRPr="00B50C73">
        <w:t xml:space="preserve">Foghorn Leghorn and twenty construction robots enter the screen, with the first displaying “LANDMINE DETECTED; SAFETY INSTRUCTIONS HERE”, whose chest </w:t>
      </w:r>
      <w:r w:rsidR="00534697" w:rsidRPr="00B50C73">
        <w:t>ADELA</w:t>
      </w:r>
      <w:r w:rsidRPr="00B50C73">
        <w:t xml:space="preserve"> </w:t>
      </w:r>
      <w:r w:rsidR="00534697" w:rsidRPr="00B50C73">
        <w:t>CHAN</w:t>
      </w:r>
      <w:r w:rsidRPr="00B50C73">
        <w:t xml:space="preserve"> </w:t>
      </w:r>
      <w:r w:rsidR="005605FE">
        <w:t>JR</w:t>
      </w:r>
      <w:r w:rsidRPr="00B50C73">
        <w:t xml:space="preserve"> turns to open with ease, drawing one card.</w:t>
      </w:r>
    </w:p>
    <w:p w14:paraId="42BA7915" w14:textId="0FCBCCD3" w:rsidR="00162074" w:rsidRPr="00B50C73" w:rsidRDefault="00257A1A" w:rsidP="00692F50">
      <w:pPr>
        <w:pStyle w:val="Character"/>
      </w:pPr>
      <w:r w:rsidRPr="00B50C73">
        <w:t>ANGELA CHAN</w:t>
      </w:r>
    </w:p>
    <w:p w14:paraId="06C3FA9E" w14:textId="77777777" w:rsidR="00162074" w:rsidRPr="00B50C73" w:rsidRDefault="006E4140" w:rsidP="007E3170">
      <w:pPr>
        <w:pStyle w:val="Line"/>
      </w:pPr>
      <w:r w:rsidRPr="00B50C73">
        <w:t>Nice find: adenine.</w:t>
      </w:r>
    </w:p>
    <w:p w14:paraId="277226AA" w14:textId="49551E55" w:rsidR="00162074" w:rsidRPr="00B50C73" w:rsidRDefault="00257A1A" w:rsidP="00692F50">
      <w:pPr>
        <w:pStyle w:val="Character"/>
      </w:pPr>
      <w:r w:rsidRPr="00B50C73">
        <w:t>FOGHORN LEGHORN</w:t>
      </w:r>
    </w:p>
    <w:p w14:paraId="61420220" w14:textId="77777777" w:rsidR="00162074" w:rsidRPr="00B50C73" w:rsidRDefault="006E4140" w:rsidP="007E3170">
      <w:pPr>
        <w:pStyle w:val="Line"/>
      </w:pPr>
      <w:r w:rsidRPr="00B50C73">
        <w:t>Cock-a crow!</w:t>
      </w:r>
    </w:p>
    <w:p w14:paraId="3C587292" w14:textId="6FEEB310" w:rsidR="00162074" w:rsidRPr="00B50C73" w:rsidRDefault="00257A1A" w:rsidP="00692F50">
      <w:pPr>
        <w:pStyle w:val="Character"/>
      </w:pPr>
      <w:r w:rsidRPr="00B50C73">
        <w:t xml:space="preserve">ADELA CHAN </w:t>
      </w:r>
      <w:r w:rsidR="005605FE">
        <w:t>JR</w:t>
      </w:r>
      <w:r w:rsidRPr="00B50C73">
        <w:t>, ANGELA CHAN</w:t>
      </w:r>
    </w:p>
    <w:p w14:paraId="283028ED" w14:textId="77777777" w:rsidR="00162074" w:rsidRPr="00B50C73" w:rsidRDefault="006E4140" w:rsidP="007E3170">
      <w:pPr>
        <w:pStyle w:val="Line"/>
      </w:pPr>
      <w:r w:rsidRPr="00B50C73">
        <w:t>Are you misleading our people? (Catches Foghorn Leghorn together)</w:t>
      </w:r>
    </w:p>
    <w:p w14:paraId="5A9ED66D" w14:textId="496AB830" w:rsidR="00162074" w:rsidRPr="00B50C73" w:rsidRDefault="006E4140" w:rsidP="007E3170">
      <w:r w:rsidRPr="00B50C73">
        <w:t xml:space="preserve">The displays flash into “BOARD THE LAND” “NEWLY CONSTRUCTED” when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place Foghorn Leghorn into the first robot.</w:t>
      </w:r>
    </w:p>
    <w:p w14:paraId="1A94F4A2" w14:textId="6FC34346" w:rsidR="00162074" w:rsidRPr="00B50C73" w:rsidRDefault="00F63269" w:rsidP="00692F50">
      <w:pPr>
        <w:pStyle w:val="Character"/>
      </w:pPr>
      <w:r>
        <w:t>ADELA CHAN JR</w:t>
      </w:r>
    </w:p>
    <w:p w14:paraId="64837240" w14:textId="7B7D7789" w:rsidR="00162074" w:rsidRPr="00B50C73" w:rsidRDefault="006E4140" w:rsidP="00876225">
      <w:pPr>
        <w:pStyle w:val="Line"/>
      </w:pPr>
      <w:r w:rsidRPr="00B50C73">
        <w:t xml:space="preserve">Many thanks. </w:t>
      </w:r>
      <w:r w:rsidR="00876225">
        <w:rPr>
          <w:rFonts w:hint="eastAsia"/>
          <w:lang w:eastAsia="zh-TW"/>
        </w:rPr>
        <w:t>L</w:t>
      </w:r>
      <w:r w:rsidR="00876225">
        <w:rPr>
          <w:lang w:eastAsia="zh-TW"/>
        </w:rPr>
        <w:t>et’s go to</w:t>
      </w:r>
      <w:r w:rsidRPr="00B50C73">
        <w:t xml:space="preserve"> the Land</w:t>
      </w:r>
      <w:r w:rsidR="00876225">
        <w:t>.</w:t>
      </w:r>
    </w:p>
    <w:p w14:paraId="21C2FA90" w14:textId="628A2C7A" w:rsidR="00162074" w:rsidRPr="00B50C73" w:rsidRDefault="006E4140" w:rsidP="007E3170">
      <w:r w:rsidRPr="00B50C73">
        <w:t>All edge away</w:t>
      </w:r>
      <w:r w:rsidR="00BF290B">
        <w:t xml:space="preserve"> to </w:t>
      </w:r>
      <w:r w:rsidR="000A7E7D" w:rsidRPr="000A7E7D">
        <w:t>—</w:t>
      </w:r>
    </w:p>
    <w:p w14:paraId="7212BF8D" w14:textId="77777777" w:rsidR="00DA1B41" w:rsidRPr="00B50C73" w:rsidRDefault="00291693" w:rsidP="001919B6">
      <w:pPr>
        <w:pStyle w:val="a"/>
      </w:pPr>
      <w:r w:rsidRPr="00B50C73">
        <w:t>INT. THE LAND</w:t>
      </w:r>
      <w:r w:rsidR="00DA1B41" w:rsidRPr="00B50C73">
        <w:t xml:space="preserve"> </w:t>
      </w:r>
      <w:bookmarkStart w:id="29" w:name="_Hlk147943881"/>
      <w:r w:rsidR="00DA1B41" w:rsidRPr="00B50C73">
        <w:t>—</w:t>
      </w:r>
      <w:bookmarkEnd w:id="29"/>
      <w:r w:rsidR="00DA1B41" w:rsidRPr="00B50C73">
        <w:t xml:space="preserve"> 04:30</w:t>
      </w:r>
    </w:p>
    <w:p w14:paraId="08414704" w14:textId="1394D333" w:rsidR="00162074" w:rsidRPr="00B50C73" w:rsidRDefault="00540A4C" w:rsidP="00DA1B41">
      <w:r w:rsidRPr="00B50C73">
        <w:t>ADELA and ANGELA CHAN take seats at the garden grill restaurant, which starts to rotate in one degree per second. So envious is ARIEL that everything seems loaded against her.</w:t>
      </w:r>
    </w:p>
    <w:p w14:paraId="4B4E1036" w14:textId="0553D5F9" w:rsidR="00162074" w:rsidRPr="00B50C73" w:rsidRDefault="00257A1A" w:rsidP="00692F50">
      <w:pPr>
        <w:pStyle w:val="Character"/>
      </w:pPr>
      <w:r w:rsidRPr="00B50C73">
        <w:t>ARIEL</w:t>
      </w:r>
    </w:p>
    <w:p w14:paraId="0CD0C475" w14:textId="0E86D487" w:rsidR="00162074" w:rsidRPr="00B50C73" w:rsidRDefault="007701BA" w:rsidP="007E3170">
      <w:pPr>
        <w:pStyle w:val="Line"/>
      </w:pPr>
      <w:r>
        <w:t>If only</w:t>
      </w:r>
      <w:r w:rsidR="006E4140" w:rsidRPr="00B50C73">
        <w:t xml:space="preserve"> my father could halt it! </w:t>
      </w:r>
      <w:r w:rsidR="006E4140" w:rsidRPr="00B50C73">
        <w:rPr>
          <w:iCs/>
        </w:rPr>
        <w:t>(Escapes the pavilion)</w:t>
      </w:r>
    </w:p>
    <w:p w14:paraId="400D7201" w14:textId="1463BFD5" w:rsidR="00162074" w:rsidRPr="00B50C73" w:rsidRDefault="00257A1A" w:rsidP="00692F50">
      <w:pPr>
        <w:pStyle w:val="Character"/>
      </w:pPr>
      <w:r w:rsidRPr="00B50C73">
        <w:t xml:space="preserve">ADELA CHAN </w:t>
      </w:r>
      <w:r w:rsidR="005605FE">
        <w:t>JR</w:t>
      </w:r>
    </w:p>
    <w:p w14:paraId="20BFF300" w14:textId="119F5519" w:rsidR="00162074" w:rsidRPr="00B50C73" w:rsidRDefault="006E4140" w:rsidP="0023429D">
      <w:pPr>
        <w:pStyle w:val="Line"/>
      </w:pPr>
      <w:r w:rsidRPr="00B50C73">
        <w:t xml:space="preserve">As the restaurant rotates, guests are ready with show the dark scenes of the boat ride </w:t>
      </w:r>
      <w:r w:rsidRPr="00B50C73">
        <w:rPr>
          <w:i/>
          <w:iCs/>
        </w:rPr>
        <w:t>Listen to the Land</w:t>
      </w:r>
      <w:r w:rsidRPr="00B50C73">
        <w:t xml:space="preserve">. Like other restaurants within </w:t>
      </w:r>
      <w:r w:rsidR="00754FF7" w:rsidRPr="00B50C73">
        <w:t>EPCOT</w:t>
      </w:r>
      <w:r w:rsidRPr="00B50C73">
        <w:t>, much of the food served is grown within the pavilions' own greenhouses and incubators.</w:t>
      </w:r>
      <w:r w:rsidR="0023429D">
        <w:rPr>
          <w:rFonts w:hint="eastAsia"/>
          <w:lang w:eastAsia="zh-TW"/>
        </w:rPr>
        <w:t xml:space="preserve"> </w:t>
      </w:r>
      <w:r w:rsidRPr="00B50C73">
        <w:t>My sister and I are sufficiently capable of your delight around touring them.</w:t>
      </w:r>
    </w:p>
    <w:p w14:paraId="7ED9F8F9" w14:textId="3704FE0A" w:rsidR="00162074" w:rsidRPr="00B50C73" w:rsidRDefault="00257A1A" w:rsidP="00692F50">
      <w:pPr>
        <w:pStyle w:val="Character"/>
      </w:pPr>
      <w:r w:rsidRPr="00B50C73">
        <w:lastRenderedPageBreak/>
        <w:t>ANGELA CHAN</w:t>
      </w:r>
    </w:p>
    <w:p w14:paraId="0B316E95" w14:textId="26CC31F5" w:rsidR="00162074" w:rsidRPr="00B50C73" w:rsidRDefault="006E4140" w:rsidP="007E3170">
      <w:pPr>
        <w:pStyle w:val="Line"/>
      </w:pPr>
      <w:r w:rsidRPr="00B50C73">
        <w:t xml:space="preserve">(Glances at her watch striking 04:15:26) It’s somewhat early now. Let’s </w:t>
      </w:r>
      <w:r w:rsidR="0023429D">
        <w:t>wait</w:t>
      </w:r>
      <w:r w:rsidRPr="00B50C73">
        <w:t>. (Stands up)</w:t>
      </w:r>
    </w:p>
    <w:p w14:paraId="026C0301" w14:textId="0402439B" w:rsidR="00162074" w:rsidRPr="00B50C73" w:rsidRDefault="006E4140" w:rsidP="007E3170">
      <w:r w:rsidRPr="00B50C73">
        <w:t xml:space="preserve">A robot arm serves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one large cup of water each, while another serves two pastries, two eggs, one bacon and one chicken sausage.</w:t>
      </w:r>
    </w:p>
    <w:p w14:paraId="04BBEBAC" w14:textId="439AC42B" w:rsidR="00162074" w:rsidRPr="00B50C73" w:rsidRDefault="00257A1A" w:rsidP="00692F50">
      <w:pPr>
        <w:pStyle w:val="Character"/>
      </w:pPr>
      <w:r w:rsidRPr="00B50C73">
        <w:t xml:space="preserve">ADELA CHAN </w:t>
      </w:r>
      <w:r w:rsidR="005605FE">
        <w:t>JR</w:t>
      </w:r>
    </w:p>
    <w:p w14:paraId="384CE2B4" w14:textId="5CBA30E7" w:rsidR="00162074" w:rsidRPr="00B50C73" w:rsidRDefault="006E4140" w:rsidP="007E3170">
      <w:pPr>
        <w:pStyle w:val="Line"/>
      </w:pPr>
      <w:r w:rsidRPr="00B50C73">
        <w:t>Please stay calm and have a discussion over our new worlds.</w:t>
      </w:r>
    </w:p>
    <w:p w14:paraId="78A1ED38" w14:textId="54000D47" w:rsidR="00162074" w:rsidRPr="00B50C73" w:rsidRDefault="00257A1A" w:rsidP="00692F50">
      <w:pPr>
        <w:pStyle w:val="Character"/>
      </w:pPr>
      <w:r w:rsidRPr="00B50C73">
        <w:t>ANGELA CHAN</w:t>
      </w:r>
    </w:p>
    <w:p w14:paraId="77166617" w14:textId="77777777" w:rsidR="00162074" w:rsidRPr="00B50C73" w:rsidRDefault="006E4140" w:rsidP="007E3170">
      <w:pPr>
        <w:pStyle w:val="Line"/>
      </w:pPr>
      <w:r w:rsidRPr="00B50C73">
        <w:rPr>
          <w:iCs/>
        </w:rPr>
        <w:t>(Sits back on her seat)</w:t>
      </w:r>
      <w:r w:rsidRPr="00B50C73">
        <w:t xml:space="preserve"> It seems that our ladies went between the ruins of Canada Pavilion and United Kingdom Pavilion, and robots will be reconstructing them.</w:t>
      </w:r>
    </w:p>
    <w:p w14:paraId="31577E29" w14:textId="5FA058E0" w:rsidR="00162074" w:rsidRPr="00B50C73" w:rsidRDefault="00257A1A" w:rsidP="00692F50">
      <w:pPr>
        <w:pStyle w:val="Character"/>
      </w:pPr>
      <w:r w:rsidRPr="00B50C73">
        <w:t xml:space="preserve">ADELA CHAN </w:t>
      </w:r>
      <w:r w:rsidR="005605FE">
        <w:t>JR</w:t>
      </w:r>
    </w:p>
    <w:p w14:paraId="048FC3D7" w14:textId="77777777" w:rsidR="00162074" w:rsidRPr="00B50C73" w:rsidRDefault="006E4140" w:rsidP="007E3170">
      <w:pPr>
        <w:pStyle w:val="Line"/>
      </w:pPr>
      <w:r w:rsidRPr="00B50C73">
        <w:t>And then Japan, Germany and Italy Pavilions, as God offer them an opportunity of waking up from unconsciousness and misinterpretation of totalitarian and bellicose depravity.</w:t>
      </w:r>
    </w:p>
    <w:p w14:paraId="1A58B386" w14:textId="75E4D26D" w:rsidR="00162074" w:rsidRPr="00B50C73" w:rsidRDefault="00257A1A" w:rsidP="00692F50">
      <w:pPr>
        <w:pStyle w:val="Character"/>
      </w:pPr>
      <w:r w:rsidRPr="00B50C73">
        <w:t>ANGELA CHAN</w:t>
      </w:r>
    </w:p>
    <w:p w14:paraId="57EBD9CB" w14:textId="016973FD" w:rsidR="00162074" w:rsidRPr="00B50C73" w:rsidRDefault="006E4140" w:rsidP="007E3170">
      <w:pPr>
        <w:pStyle w:val="Line"/>
      </w:pPr>
      <w:r w:rsidRPr="00B50C73">
        <w:t xml:space="preserve">Why didn’t China Pavilion collapse? Nor do the pavilions of </w:t>
      </w:r>
      <w:r w:rsidR="00371A9E" w:rsidRPr="00B50C73">
        <w:t>North Africa</w:t>
      </w:r>
      <w:r w:rsidRPr="00B50C73">
        <w:t>, Nordics and Latin America?</w:t>
      </w:r>
    </w:p>
    <w:p w14:paraId="0E0F30D8" w14:textId="00CA3774" w:rsidR="00162074" w:rsidRPr="00B50C73" w:rsidRDefault="00257A1A" w:rsidP="00692F50">
      <w:pPr>
        <w:pStyle w:val="Character"/>
      </w:pPr>
      <w:r w:rsidRPr="00B50C73">
        <w:t xml:space="preserve">ADELA CHAN </w:t>
      </w:r>
      <w:r w:rsidR="005605FE">
        <w:t>JR</w:t>
      </w:r>
    </w:p>
    <w:p w14:paraId="77D177C0" w14:textId="77777777" w:rsidR="00162074" w:rsidRPr="00B50C73" w:rsidRDefault="006E4140" w:rsidP="007E3170">
      <w:pPr>
        <w:pStyle w:val="Line"/>
      </w:pPr>
      <w:r w:rsidRPr="00B50C73">
        <w:t>There store heaps of T</w:t>
      </w:r>
      <w:r w:rsidRPr="00B50C73">
        <w:rPr>
          <w:rFonts w:hint="eastAsia"/>
        </w:rPr>
        <w:t>angible</w:t>
      </w:r>
      <w:r w:rsidRPr="00B50C73">
        <w:t xml:space="preserve"> and Intangible Cultural Heritages, which belong to the global humanity.</w:t>
      </w:r>
    </w:p>
    <w:p w14:paraId="39EC042D" w14:textId="0E64374A" w:rsidR="00162074" w:rsidRPr="00B50C73" w:rsidRDefault="00257A1A" w:rsidP="00692F50">
      <w:pPr>
        <w:pStyle w:val="Character"/>
      </w:pPr>
      <w:r w:rsidRPr="00B50C73">
        <w:t>ANGELA CHAN</w:t>
      </w:r>
    </w:p>
    <w:p w14:paraId="2E68FCE7" w14:textId="77777777" w:rsidR="00162074" w:rsidRPr="00B50C73" w:rsidRDefault="006E4140" w:rsidP="007E3170">
      <w:pPr>
        <w:pStyle w:val="Line"/>
      </w:pPr>
      <w:r w:rsidRPr="00B50C73">
        <w:t xml:space="preserve">Besides, </w:t>
      </w:r>
      <w:r w:rsidRPr="00B50C73">
        <w:rPr>
          <w:rFonts w:hint="eastAsia"/>
        </w:rPr>
        <w:t>China</w:t>
      </w:r>
      <w:r w:rsidRPr="00B50C73">
        <w:t xml:space="preserve"> is the only surviving Cradle of Civilization.</w:t>
      </w:r>
    </w:p>
    <w:p w14:paraId="0CBAF97F" w14:textId="77777777" w:rsidR="00162074" w:rsidRPr="00B50C73" w:rsidRDefault="006E4140" w:rsidP="007E3170">
      <w:r w:rsidRPr="00B50C73">
        <w:t>The former robot arm delivers a card.</w:t>
      </w:r>
    </w:p>
    <w:p w14:paraId="7C022CDD" w14:textId="5D4B7DAF" w:rsidR="00162074" w:rsidRPr="00B50C73" w:rsidRDefault="00257A1A" w:rsidP="00692F50">
      <w:pPr>
        <w:pStyle w:val="Character"/>
      </w:pPr>
      <w:r w:rsidRPr="00B50C73">
        <w:t xml:space="preserve">ADELA CHAN </w:t>
      </w:r>
      <w:r w:rsidR="005605FE">
        <w:t>JR</w:t>
      </w:r>
    </w:p>
    <w:p w14:paraId="7A800F2C" w14:textId="77777777" w:rsidR="00162074" w:rsidRPr="00B50C73" w:rsidRDefault="006E4140" w:rsidP="007E3170">
      <w:pPr>
        <w:pStyle w:val="Line"/>
      </w:pPr>
      <w:r w:rsidRPr="00B50C73">
        <w:t>Five of Earth, cytosine.</w:t>
      </w:r>
    </w:p>
    <w:p w14:paraId="1DD2F29D" w14:textId="1822A189" w:rsidR="00162074" w:rsidRPr="00B50C73" w:rsidRDefault="006E4140" w:rsidP="007E3170">
      <w:r w:rsidRPr="00B50C73">
        <w:t xml:space="preserve">The restaurant has just rotated to its opposite position, pointing the entrance of Living with the Land. Taking their pastries and a card,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 pass the entrance.</w:t>
      </w:r>
    </w:p>
    <w:p w14:paraId="6434A6D2" w14:textId="77777777" w:rsidR="00540A4C" w:rsidRPr="00B50C73" w:rsidRDefault="00291693" w:rsidP="001919B6">
      <w:pPr>
        <w:pStyle w:val="a"/>
      </w:pPr>
      <w:r w:rsidRPr="00B50C73">
        <w:lastRenderedPageBreak/>
        <w:t>EXT. THE JOURNEY OF WATER</w:t>
      </w:r>
      <w:r w:rsidR="00540A4C" w:rsidRPr="00B50C73">
        <w:t xml:space="preserve"> —</w:t>
      </w:r>
      <w:r w:rsidRPr="00B50C73">
        <w:t xml:space="preserve"> </w:t>
      </w:r>
      <w:r w:rsidR="00540A4C" w:rsidRPr="00B50C73">
        <w:t>04:40</w:t>
      </w:r>
    </w:p>
    <w:p w14:paraId="0E65F94C" w14:textId="681C83E3" w:rsidR="00162074" w:rsidRPr="00B50C73" w:rsidRDefault="00291693" w:rsidP="00540A4C">
      <w:r w:rsidRPr="00B50C73">
        <w:t xml:space="preserve">POCAHONTAS </w:t>
      </w:r>
      <w:r w:rsidR="00540A4C" w:rsidRPr="00B50C73">
        <w:t xml:space="preserve">returns with </w:t>
      </w:r>
      <w:r w:rsidRPr="00B50C73">
        <w:t xml:space="preserve">MOANA </w:t>
      </w:r>
      <w:r w:rsidR="00540A4C" w:rsidRPr="00B50C73">
        <w:t xml:space="preserve">and </w:t>
      </w:r>
      <w:r w:rsidRPr="00B50C73">
        <w:t>ARIEL.</w:t>
      </w:r>
    </w:p>
    <w:p w14:paraId="79199AEB" w14:textId="062163FE" w:rsidR="00162074" w:rsidRPr="00B50C73" w:rsidRDefault="00257A1A" w:rsidP="00692F50">
      <w:pPr>
        <w:pStyle w:val="Character"/>
      </w:pPr>
      <w:r w:rsidRPr="00B50C73">
        <w:t xml:space="preserve">(ADELA CHAN </w:t>
      </w:r>
      <w:r w:rsidR="005605FE">
        <w:t>JR</w:t>
      </w:r>
      <w:r w:rsidRPr="00B50C73">
        <w:t>)</w:t>
      </w:r>
    </w:p>
    <w:p w14:paraId="6659200E" w14:textId="77777777" w:rsidR="00162074" w:rsidRPr="00B50C73" w:rsidRDefault="006E4140" w:rsidP="007E3170">
      <w:pPr>
        <w:pStyle w:val="Line"/>
      </w:pPr>
      <w:r w:rsidRPr="00B50C73">
        <w:t>W</w:t>
      </w:r>
      <w:r w:rsidRPr="00B50C73">
        <w:rPr>
          <w:rFonts w:hint="eastAsia"/>
        </w:rPr>
        <w:t>elcome to start Living with the Land!</w:t>
      </w:r>
      <w:r w:rsidRPr="00B50C73">
        <w:t xml:space="preserve"> The first part, dark ride starts in a deciduous forest amid thunderstorm, illustrating how destructive the land-shaping forces can appear to us.</w:t>
      </w:r>
    </w:p>
    <w:p w14:paraId="042FAE81" w14:textId="2AC9C5FB" w:rsidR="00162074" w:rsidRPr="00B50C73" w:rsidRDefault="00257A1A" w:rsidP="00692F50">
      <w:pPr>
        <w:pStyle w:val="Character"/>
      </w:pPr>
      <w:r w:rsidRPr="00B50C73">
        <w:t>(ANGELA CHAN)</w:t>
      </w:r>
    </w:p>
    <w:p w14:paraId="3446302E" w14:textId="77777777" w:rsidR="00162074" w:rsidRPr="00B50C73" w:rsidRDefault="006E4140" w:rsidP="007E3170">
      <w:pPr>
        <w:pStyle w:val="Line"/>
      </w:pPr>
      <w:r w:rsidRPr="00B50C73">
        <w:t>Then, the boat sails through tropical rainforests, deserts and prairies. These biomes feature sound and lighting effects, in addition to heat, wind and mist to simulate real conditions.</w:t>
      </w:r>
    </w:p>
    <w:p w14:paraId="03B319B9" w14:textId="5661C5DF" w:rsidR="00162074" w:rsidRPr="00B50C73" w:rsidRDefault="00257A1A" w:rsidP="00692F50">
      <w:pPr>
        <w:pStyle w:val="Character"/>
      </w:pPr>
      <w:r w:rsidRPr="00B50C73">
        <w:t xml:space="preserve">(ADELA CHAN </w:t>
      </w:r>
      <w:r w:rsidR="005605FE">
        <w:t>JR</w:t>
      </w:r>
      <w:r w:rsidRPr="00B50C73">
        <w:t>)</w:t>
      </w:r>
    </w:p>
    <w:p w14:paraId="08EE8CDA" w14:textId="77777777" w:rsidR="00162074" w:rsidRPr="00B50C73" w:rsidRDefault="006E4140" w:rsidP="007E3170">
      <w:pPr>
        <w:pStyle w:val="Line"/>
      </w:pPr>
      <w:r w:rsidRPr="00B50C73">
        <w:t>Following is a small theater that illustrates the relationship between humans and the environment, and the methods of human land modifications to better serve our purposes.</w:t>
      </w:r>
    </w:p>
    <w:p w14:paraId="429E34FA" w14:textId="495DC2B6" w:rsidR="00162074" w:rsidRPr="00B50C73" w:rsidRDefault="00257A1A" w:rsidP="00692F50">
      <w:pPr>
        <w:pStyle w:val="Character"/>
      </w:pPr>
      <w:r w:rsidRPr="00B50C73">
        <w:t>POCAHONTAS</w:t>
      </w:r>
    </w:p>
    <w:p w14:paraId="4A6333FC" w14:textId="77777777" w:rsidR="00162074" w:rsidRPr="00B50C73" w:rsidRDefault="006E4140" w:rsidP="007E3170">
      <w:pPr>
        <w:pStyle w:val="Line"/>
      </w:pPr>
      <w:r w:rsidRPr="00B50C73">
        <w:t>I suppose it will rather ruin than serve.</w:t>
      </w:r>
    </w:p>
    <w:p w14:paraId="5ACE2A3B" w14:textId="5F70762A" w:rsidR="00162074" w:rsidRPr="00B50C73" w:rsidRDefault="00257A1A" w:rsidP="00692F50">
      <w:pPr>
        <w:pStyle w:val="Character"/>
      </w:pPr>
      <w:r w:rsidRPr="00B50C73">
        <w:t>(ANGELA CHAN)</w:t>
      </w:r>
    </w:p>
    <w:p w14:paraId="3236F18D" w14:textId="77777777" w:rsidR="00162074" w:rsidRPr="00B50C73" w:rsidRDefault="006E4140" w:rsidP="007E3170">
      <w:pPr>
        <w:pStyle w:val="Line"/>
      </w:pPr>
      <w:r w:rsidRPr="00B50C73">
        <w:t>No, please enter.</w:t>
      </w:r>
    </w:p>
    <w:p w14:paraId="00DD7915" w14:textId="58DAF4BE" w:rsidR="00162074" w:rsidRPr="00B50C73" w:rsidRDefault="00257A1A" w:rsidP="00692F50">
      <w:pPr>
        <w:pStyle w:val="Character"/>
      </w:pPr>
      <w:r w:rsidRPr="00B50C73">
        <w:t xml:space="preserve">(ADELA CHAN </w:t>
      </w:r>
      <w:r w:rsidR="005605FE">
        <w:t>JR</w:t>
      </w:r>
      <w:r w:rsidRPr="00B50C73">
        <w:t>)</w:t>
      </w:r>
    </w:p>
    <w:p w14:paraId="4B7AB959" w14:textId="77777777" w:rsidR="00162074" w:rsidRPr="00B50C73" w:rsidRDefault="006E4140" w:rsidP="007E3170">
      <w:pPr>
        <w:pStyle w:val="Line"/>
      </w:pPr>
      <w:r w:rsidRPr="00B50C73">
        <w:t>The second part takes place in The Living Laboratories, which showcases ideas about the future agriculture. There are a Tropic Greenhouse, an Aqua-cell, a Temperate Greenhouse, a String Greenhouse, and the Creative Greenhouse. All the plants here are grown in various methods of hydroponics, for instance, sand, perlite, coconut coir and mineral wool.</w:t>
      </w:r>
    </w:p>
    <w:p w14:paraId="3E25774E" w14:textId="36CBBB0F" w:rsidR="00162074" w:rsidRPr="00B50C73" w:rsidRDefault="006E4140" w:rsidP="007E3170">
      <w:r w:rsidRPr="00B50C73">
        <w:rPr>
          <w:rFonts w:hint="eastAsia"/>
        </w:rPr>
        <w:t xml:space="preserve">The restaurant </w:t>
      </w:r>
      <w:r w:rsidRPr="00B50C73">
        <w:t xml:space="preserve">has just returned to its original orientation when </w:t>
      </w:r>
      <w:r w:rsidR="00730577" w:rsidRPr="00B50C73">
        <w:t>POCAHONTAS</w:t>
      </w:r>
      <w:r w:rsidRPr="00B50C73">
        <w:t xml:space="preserve"> enters and takes seats at their table, camera following.</w:t>
      </w:r>
    </w:p>
    <w:p w14:paraId="3E5EC6D3" w14:textId="107E0BDB" w:rsidR="00162074" w:rsidRPr="00B50C73" w:rsidRDefault="00257A1A" w:rsidP="00692F50">
      <w:pPr>
        <w:pStyle w:val="Character"/>
      </w:pPr>
      <w:r w:rsidRPr="00B50C73">
        <w:t>(ANGELA CHAN)</w:t>
      </w:r>
    </w:p>
    <w:p w14:paraId="54FE5E2C" w14:textId="0EDEB4E6" w:rsidR="00162074" w:rsidRPr="00B50C73" w:rsidRDefault="006E4140" w:rsidP="007E3170">
      <w:pPr>
        <w:pStyle w:val="Line"/>
      </w:pPr>
      <w:r w:rsidRPr="00B50C73">
        <w:t xml:space="preserve">Finally, Biotechnology Lab and Integrated Pest Management Lab do both deserve a visit. </w:t>
      </w:r>
      <w:r w:rsidR="00843E70">
        <w:t xml:space="preserve">This is the secret </w:t>
      </w:r>
      <w:r w:rsidR="00D464BE">
        <w:t>why</w:t>
      </w:r>
      <w:r w:rsidRPr="00B50C73">
        <w:t xml:space="preserve"> over 30 tons of produc</w:t>
      </w:r>
      <w:r w:rsidR="00D973FB">
        <w:t>t</w:t>
      </w:r>
      <w:r w:rsidR="00D53BC6">
        <w:t>s</w:t>
      </w:r>
      <w:r w:rsidRPr="00B50C73">
        <w:t xml:space="preserve"> are harvested from The Land each year! Bon Appetit!</w:t>
      </w:r>
    </w:p>
    <w:p w14:paraId="3D6FAFCD" w14:textId="1613ACB7" w:rsidR="00162074" w:rsidRPr="00B50C73" w:rsidRDefault="00534697" w:rsidP="007E3170">
      <w:r w:rsidRPr="00B50C73">
        <w:lastRenderedPageBreak/>
        <w:t>ADELA</w:t>
      </w:r>
      <w:r w:rsidR="006E4140" w:rsidRPr="00B50C73">
        <w:t xml:space="preserve"> and </w:t>
      </w:r>
      <w:r w:rsidRPr="00B50C73">
        <w:t>ANGELA</w:t>
      </w:r>
      <w:r w:rsidR="006E4140" w:rsidRPr="00B50C73">
        <w:t xml:space="preserve"> </w:t>
      </w:r>
      <w:r w:rsidRPr="00B50C73">
        <w:t>CHAN</w:t>
      </w:r>
      <w:r w:rsidR="006E4140" w:rsidRPr="00B50C73">
        <w:t xml:space="preserve"> depart to greet </w:t>
      </w:r>
      <w:r w:rsidR="000676E0" w:rsidRPr="00B50C73">
        <w:t>MOANA</w:t>
      </w:r>
      <w:r w:rsidR="006E4140" w:rsidRPr="00B50C73">
        <w:t xml:space="preserve"> and </w:t>
      </w:r>
      <w:r w:rsidR="00730577" w:rsidRPr="00B50C73">
        <w:t>ARIEL</w:t>
      </w:r>
      <w:r w:rsidR="006E4140" w:rsidRPr="00B50C73">
        <w:t>.</w:t>
      </w:r>
    </w:p>
    <w:p w14:paraId="0F25F4CD" w14:textId="26F4AC9F" w:rsidR="00540A4C" w:rsidRPr="00B50C73" w:rsidRDefault="00291693" w:rsidP="001919B6">
      <w:pPr>
        <w:pStyle w:val="a"/>
      </w:pPr>
      <w:r w:rsidRPr="00B50C73">
        <w:t>INT. THE LIVING SEAS</w:t>
      </w:r>
      <w:r w:rsidR="00540A4C" w:rsidRPr="00B50C73">
        <w:t xml:space="preserve"> — 04:</w:t>
      </w:r>
      <w:r w:rsidR="00E651BE" w:rsidRPr="00B50C73">
        <w:t>4</w:t>
      </w:r>
      <w:r w:rsidR="004E6AF8" w:rsidRPr="00B50C73">
        <w:t>6</w:t>
      </w:r>
    </w:p>
    <w:p w14:paraId="32FAE58E" w14:textId="7A9DB497" w:rsidR="00162074" w:rsidRPr="00B50C73" w:rsidRDefault="00291693" w:rsidP="00540A4C">
      <w:r w:rsidRPr="00B50C73">
        <w:t xml:space="preserve">ADELA </w:t>
      </w:r>
      <w:r w:rsidR="00540A4C" w:rsidRPr="00B50C73">
        <w:t xml:space="preserve">and </w:t>
      </w:r>
      <w:r w:rsidRPr="00B50C73">
        <w:t xml:space="preserve">ANGELA CHAN </w:t>
      </w:r>
      <w:r w:rsidR="00540A4C" w:rsidRPr="00B50C73">
        <w:t>direct</w:t>
      </w:r>
      <w:r w:rsidRPr="00B50C73">
        <w:t xml:space="preserve"> ARIEL </w:t>
      </w:r>
      <w:r w:rsidR="00540A4C" w:rsidRPr="00B50C73">
        <w:t>inside</w:t>
      </w:r>
      <w:r w:rsidRPr="00B50C73">
        <w:t>.</w:t>
      </w:r>
    </w:p>
    <w:p w14:paraId="5E454B9B" w14:textId="106D5957" w:rsidR="00162074" w:rsidRPr="00B50C73" w:rsidRDefault="00257A1A" w:rsidP="00692F50">
      <w:pPr>
        <w:pStyle w:val="Character"/>
      </w:pPr>
      <w:r w:rsidRPr="00B50C73">
        <w:t xml:space="preserve">ADELA CHAN </w:t>
      </w:r>
      <w:r w:rsidR="005605FE">
        <w:t>JR</w:t>
      </w:r>
    </w:p>
    <w:p w14:paraId="2372688B" w14:textId="77777777" w:rsidR="00162074" w:rsidRPr="00B50C73" w:rsidRDefault="006E4140" w:rsidP="007E3170">
      <w:pPr>
        <w:pStyle w:val="Line"/>
      </w:pPr>
      <w:r w:rsidRPr="00B50C73">
        <w:t>Welcome to the Living Seas! The main aquarium area, Sea Base Alpha features two levels of viewing into the Coral Reef as well as several modules containing additional exhibits.</w:t>
      </w:r>
    </w:p>
    <w:p w14:paraId="77215597" w14:textId="54102D6F" w:rsidR="00162074" w:rsidRPr="00B50C73" w:rsidRDefault="00257A1A" w:rsidP="00692F50">
      <w:pPr>
        <w:pStyle w:val="Character"/>
      </w:pPr>
      <w:r w:rsidRPr="00B50C73">
        <w:t>ARIEL</w:t>
      </w:r>
    </w:p>
    <w:p w14:paraId="54DD6B6E" w14:textId="77777777" w:rsidR="00162074" w:rsidRPr="00B50C73" w:rsidRDefault="006E4140" w:rsidP="007E3170">
      <w:pPr>
        <w:pStyle w:val="Line"/>
      </w:pPr>
      <w:r w:rsidRPr="00B50C73">
        <w:t>Look! 1A Ocean Ecosystems!</w:t>
      </w:r>
    </w:p>
    <w:p w14:paraId="4D6F3240" w14:textId="4F912413" w:rsidR="00162074" w:rsidRPr="00B50C73" w:rsidRDefault="00257A1A" w:rsidP="00692F50">
      <w:pPr>
        <w:pStyle w:val="Character"/>
      </w:pPr>
      <w:r w:rsidRPr="00B50C73">
        <w:t xml:space="preserve">ADELA CHAN </w:t>
      </w:r>
      <w:r w:rsidR="005605FE">
        <w:t>JR</w:t>
      </w:r>
    </w:p>
    <w:p w14:paraId="3DE7B28B" w14:textId="3E155696" w:rsidR="00162074" w:rsidRPr="00B50C73" w:rsidRDefault="006E4140" w:rsidP="007E3170">
      <w:pPr>
        <w:pStyle w:val="Line"/>
      </w:pPr>
      <w:r w:rsidRPr="00B50C73">
        <w:t xml:space="preserve">These small-tank exhibits resemble various ocean environments, while 2A featured an exhibit on mariculture. For example, a central tank that spanned both floors of the module, used to be a Pacific Coast Kelp Forest, until Turtle Talk took over the lower part. </w:t>
      </w:r>
      <w:r w:rsidRPr="00B50C73">
        <w:rPr>
          <w:iCs/>
        </w:rPr>
        <w:t xml:space="preserve">(Walks up the stairs, with Ariel, </w:t>
      </w:r>
      <w:r w:rsidR="00176134" w:rsidRPr="00B50C73">
        <w:rPr>
          <w:iCs/>
        </w:rPr>
        <w:t>Angela</w:t>
      </w:r>
      <w:r w:rsidRPr="00B50C73">
        <w:rPr>
          <w:iCs/>
        </w:rPr>
        <w:t xml:space="preserve"> </w:t>
      </w:r>
      <w:r w:rsidR="00176134" w:rsidRPr="00B50C73">
        <w:rPr>
          <w:iCs/>
        </w:rPr>
        <w:t>Chan</w:t>
      </w:r>
      <w:r w:rsidRPr="00B50C73">
        <w:rPr>
          <w:iCs/>
        </w:rPr>
        <w:t xml:space="preserve"> and camera following)</w:t>
      </w:r>
    </w:p>
    <w:p w14:paraId="7CB94A8C" w14:textId="31AA8424" w:rsidR="00162074" w:rsidRPr="00B50C73" w:rsidRDefault="00257A1A" w:rsidP="00692F50">
      <w:pPr>
        <w:pStyle w:val="Character"/>
      </w:pPr>
      <w:r w:rsidRPr="00B50C73">
        <w:t>ANGELA CHAN</w:t>
      </w:r>
    </w:p>
    <w:p w14:paraId="6B6DC4B5" w14:textId="77777777" w:rsidR="00162074" w:rsidRPr="00B50C73" w:rsidRDefault="006E4140" w:rsidP="007E3170">
      <w:pPr>
        <w:pStyle w:val="Line"/>
      </w:pPr>
      <w:r w:rsidRPr="00B50C73">
        <w:t>Mariculture Lab! With advanced techniques, plants and animals are farmed underwater, before coming to our dishes or returning to the wild. A marine biologist will be available for questions and discussions.</w:t>
      </w:r>
    </w:p>
    <w:p w14:paraId="6D204AAA" w14:textId="3F43BE98" w:rsidR="00162074" w:rsidRPr="00B50C73" w:rsidRDefault="00257A1A" w:rsidP="00692F50">
      <w:pPr>
        <w:pStyle w:val="Character"/>
      </w:pPr>
      <w:r w:rsidRPr="00B50C73">
        <w:t>ARIEL</w:t>
      </w:r>
    </w:p>
    <w:p w14:paraId="0ADD3FCA" w14:textId="662A39DB" w:rsidR="00162074" w:rsidRPr="00B50C73" w:rsidRDefault="006E4140" w:rsidP="007E3170">
      <w:pPr>
        <w:pStyle w:val="Line"/>
      </w:pPr>
      <w:r w:rsidRPr="00B50C73">
        <w:t>Are you human</w:t>
      </w:r>
      <w:r w:rsidR="00E651BE" w:rsidRPr="00B50C73">
        <w:t>s</w:t>
      </w:r>
      <w:r w:rsidRPr="00B50C73">
        <w:t xml:space="preserve"> slipping my father’s secret??!</w:t>
      </w:r>
    </w:p>
    <w:p w14:paraId="64E4EEBD" w14:textId="3F28CBD6" w:rsidR="00162074" w:rsidRPr="00B50C73" w:rsidRDefault="00257A1A" w:rsidP="00692F50">
      <w:pPr>
        <w:pStyle w:val="Character"/>
      </w:pPr>
      <w:r w:rsidRPr="00B50C73">
        <w:t xml:space="preserve">ADELA CHAN </w:t>
      </w:r>
      <w:r w:rsidR="005605FE">
        <w:t>JR</w:t>
      </w:r>
    </w:p>
    <w:p w14:paraId="3DA7B801" w14:textId="77777777" w:rsidR="00162074" w:rsidRPr="00B50C73" w:rsidRDefault="006E4140" w:rsidP="007E3170">
      <w:pPr>
        <w:pStyle w:val="Line"/>
      </w:pPr>
      <w:r w:rsidRPr="00B50C73">
        <w:t>No, they are trusted home and abroad. Now we have reached 2B Marine Mammal Research Center, home to the pavilion's manatees, dolphins, and so on, all eventually released back into the wild.</w:t>
      </w:r>
    </w:p>
    <w:p w14:paraId="664AD50E" w14:textId="647FB759" w:rsidR="00162074" w:rsidRPr="00B50C73" w:rsidRDefault="006E4140" w:rsidP="007E3170">
      <w:r w:rsidRPr="00B50C73">
        <w:t xml:space="preserve">All pace down another passage of stairs, with </w:t>
      </w:r>
      <w:r w:rsidR="00730577" w:rsidRPr="00B50C73">
        <w:t>ARIEL</w:t>
      </w:r>
      <w:r w:rsidRPr="00B50C73">
        <w:t xml:space="preserve"> slipping over a card.</w:t>
      </w:r>
    </w:p>
    <w:p w14:paraId="5FDC59FE" w14:textId="04A92BD7" w:rsidR="00162074" w:rsidRPr="00B50C73" w:rsidRDefault="00257A1A" w:rsidP="00692F50">
      <w:pPr>
        <w:pStyle w:val="Character"/>
      </w:pPr>
      <w:r w:rsidRPr="00B50C73">
        <w:t>ANGELA CHAN</w:t>
      </w:r>
    </w:p>
    <w:p w14:paraId="2375524C" w14:textId="77777777" w:rsidR="00162074" w:rsidRPr="00B50C73" w:rsidRDefault="006E4140" w:rsidP="007E3170">
      <w:pPr>
        <w:pStyle w:val="Line"/>
      </w:pPr>
      <w:r w:rsidRPr="00B50C73">
        <w:t>Sorry, it’s just a Five of Water, thymine, beside 1B Marine Mammal Rehabilitation Center, connected to 2B. Added there are educational video clips of wildlife rehabilitation projects across the world.</w:t>
      </w:r>
    </w:p>
    <w:p w14:paraId="66E2EC19" w14:textId="4E962F4D" w:rsidR="00162074" w:rsidRPr="00B50C73" w:rsidRDefault="00257A1A" w:rsidP="00692F50">
      <w:pPr>
        <w:pStyle w:val="Character"/>
      </w:pPr>
      <w:r w:rsidRPr="00B50C73">
        <w:lastRenderedPageBreak/>
        <w:t xml:space="preserve">ADELA CHAN </w:t>
      </w:r>
      <w:r w:rsidR="005605FE">
        <w:t>JR</w:t>
      </w:r>
    </w:p>
    <w:p w14:paraId="2A8867A8" w14:textId="596F9B35" w:rsidR="00162074" w:rsidRPr="00B50C73" w:rsidRDefault="006E4140" w:rsidP="007E3170">
      <w:pPr>
        <w:pStyle w:val="Line"/>
      </w:pPr>
      <w:r w:rsidRPr="00B50C73">
        <w:t xml:space="preserve">Over there is 1C Earth Systems, is an </w:t>
      </w:r>
      <w:r w:rsidRPr="00B50C73">
        <w:rPr>
          <w:i/>
          <w:iCs/>
        </w:rPr>
        <w:t>Animated Atlas of the World</w:t>
      </w:r>
      <w:r w:rsidR="00B34DB7" w:rsidRPr="00B34DB7">
        <w:t>,</w:t>
      </w:r>
      <w:r w:rsidRPr="00B50C73">
        <w:t xml:space="preserve"> exhibiting plates’ </w:t>
      </w:r>
      <w:r w:rsidR="00E11F75">
        <w:rPr>
          <w:rFonts w:hint="eastAsia"/>
          <w:lang w:eastAsia="zh-TW"/>
        </w:rPr>
        <w:t>m</w:t>
      </w:r>
      <w:r w:rsidR="00E11F75">
        <w:rPr>
          <w:lang w:eastAsia="zh-TW"/>
        </w:rPr>
        <w:t xml:space="preserve">orphisms </w:t>
      </w:r>
      <w:r w:rsidRPr="00B50C73">
        <w:t xml:space="preserve">and undersea geography, whose main feature is a map </w:t>
      </w:r>
      <w:r w:rsidRPr="00B50C73">
        <w:rPr>
          <w:i/>
          <w:iCs/>
        </w:rPr>
        <w:t>What on Earth</w:t>
      </w:r>
      <w:r w:rsidRPr="00B50C73">
        <w:t xml:space="preserve"> that marks undersea volcanoes and other ocean features with lights that illuminate when the corresponding button is pressed.</w:t>
      </w:r>
    </w:p>
    <w:p w14:paraId="4DFD5313" w14:textId="688C4B4A" w:rsidR="00162074" w:rsidRPr="00B50C73" w:rsidRDefault="00257A1A" w:rsidP="00692F50">
      <w:pPr>
        <w:pStyle w:val="Character"/>
      </w:pPr>
      <w:r w:rsidRPr="00B50C73">
        <w:t>ANGELA CHAN</w:t>
      </w:r>
    </w:p>
    <w:p w14:paraId="0A68DED7" w14:textId="77777777" w:rsidR="00162074" w:rsidRPr="00B50C73" w:rsidRDefault="006E4140" w:rsidP="007E3170">
      <w:pPr>
        <w:pStyle w:val="Line"/>
      </w:pPr>
      <w:r w:rsidRPr="00B50C73">
        <w:t>And then some minor features?</w:t>
      </w:r>
    </w:p>
    <w:p w14:paraId="743996E6" w14:textId="3899CCC0" w:rsidR="00162074" w:rsidRPr="00B50C73" w:rsidRDefault="00257A1A" w:rsidP="00692F50">
      <w:pPr>
        <w:pStyle w:val="Character"/>
      </w:pPr>
      <w:r w:rsidRPr="00B50C73">
        <w:t xml:space="preserve">ADELA CHAN </w:t>
      </w:r>
      <w:r w:rsidR="005605FE">
        <w:t>JR</w:t>
      </w:r>
    </w:p>
    <w:p w14:paraId="605EE99E" w14:textId="77777777" w:rsidR="00162074" w:rsidRPr="00B50C73" w:rsidRDefault="006E4140" w:rsidP="007E3170">
      <w:pPr>
        <w:pStyle w:val="Line"/>
      </w:pPr>
      <w:r w:rsidRPr="00B50C73">
        <w:rPr>
          <w:i/>
          <w:iCs/>
        </w:rPr>
        <w:t>Clues to an Ancient Mystery</w:t>
      </w:r>
      <w:r w:rsidRPr="00B50C73">
        <w:t xml:space="preserve"> is a sample of the earth's core, while </w:t>
      </w:r>
      <w:r w:rsidRPr="00B50C73">
        <w:rPr>
          <w:i/>
          <w:iCs/>
        </w:rPr>
        <w:t>Anatomy of the Sea</w:t>
      </w:r>
      <w:r w:rsidRPr="00B50C73">
        <w:t xml:space="preserve"> is a large tube containing what the ocean comprises…</w:t>
      </w:r>
    </w:p>
    <w:p w14:paraId="34353A2D" w14:textId="766E407F" w:rsidR="00162074" w:rsidRPr="00B50C73" w:rsidRDefault="00257A1A" w:rsidP="00692F50">
      <w:pPr>
        <w:pStyle w:val="Character"/>
      </w:pPr>
      <w:r w:rsidRPr="00B50C73">
        <w:t>ANGELA CHAN</w:t>
      </w:r>
    </w:p>
    <w:p w14:paraId="790599C6" w14:textId="58A2AB22" w:rsidR="00162074" w:rsidRPr="00B50C73" w:rsidRDefault="006E4140" w:rsidP="007E3170">
      <w:pPr>
        <w:pStyle w:val="Line"/>
      </w:pPr>
      <w:r w:rsidRPr="00B50C73">
        <w:t xml:space="preserve">Don’t get too frightened, </w:t>
      </w:r>
      <w:r w:rsidR="00276E33" w:rsidRPr="00B50C73">
        <w:t>you</w:t>
      </w:r>
      <w:r w:rsidRPr="00B50C73">
        <w:t xml:space="preserve"> Ariel.</w:t>
      </w:r>
    </w:p>
    <w:p w14:paraId="66E9416E" w14:textId="56FFE41D" w:rsidR="00162074" w:rsidRPr="00B50C73" w:rsidRDefault="00257A1A" w:rsidP="00692F50">
      <w:pPr>
        <w:pStyle w:val="Character"/>
      </w:pPr>
      <w:r w:rsidRPr="00B50C73">
        <w:t xml:space="preserve">ADELA CHAN </w:t>
      </w:r>
      <w:r w:rsidR="005605FE">
        <w:t>JR</w:t>
      </w:r>
    </w:p>
    <w:p w14:paraId="1D800695" w14:textId="3C2A36F9" w:rsidR="00162074" w:rsidRPr="00B50C73" w:rsidRDefault="006E4140" w:rsidP="007E3170">
      <w:pPr>
        <w:pStyle w:val="Line"/>
      </w:pPr>
      <w:r w:rsidRPr="00B50C73">
        <w:t>1D Shark World! We hope you survive with them peacefully!</w:t>
      </w:r>
      <w:r w:rsidR="0030513B" w:rsidRPr="00B50C73">
        <w:t xml:space="preserve"> (Exits the Living Seas, along with </w:t>
      </w:r>
      <w:r w:rsidR="003828A7" w:rsidRPr="00B50C73">
        <w:t>Adela Chan Jr</w:t>
      </w:r>
      <w:r w:rsidR="0030513B" w:rsidRPr="00B50C73">
        <w:t>)</w:t>
      </w:r>
    </w:p>
    <w:p w14:paraId="53895200" w14:textId="5957ACA9" w:rsidR="00162074" w:rsidRPr="00B50C73" w:rsidRDefault="00257A1A" w:rsidP="00692F50">
      <w:pPr>
        <w:pStyle w:val="Character"/>
      </w:pPr>
      <w:r w:rsidRPr="00B50C73">
        <w:t>ARIEL, (MOANA), (POCAHONTAS)</w:t>
      </w:r>
    </w:p>
    <w:p w14:paraId="561BBBF7" w14:textId="77777777" w:rsidR="00162074" w:rsidRPr="00B50C73" w:rsidRDefault="006E4140" w:rsidP="007E3170">
      <w:pPr>
        <w:pStyle w:val="Line"/>
      </w:pPr>
      <w:r w:rsidRPr="00B50C73">
        <w:t>God bless you an Awesome Planet!</w:t>
      </w:r>
    </w:p>
    <w:p w14:paraId="0C47F9D2" w14:textId="6467742E" w:rsidR="004F4B33" w:rsidRPr="00B50C73" w:rsidRDefault="00291693" w:rsidP="001919B6">
      <w:pPr>
        <w:pStyle w:val="a"/>
      </w:pPr>
      <w:r w:rsidRPr="00B50C73">
        <w:t>EXT. THE ENTRANCE OF THE LAND</w:t>
      </w:r>
      <w:r w:rsidR="004F4B33" w:rsidRPr="00B50C73">
        <w:t xml:space="preserve"> — 0</w:t>
      </w:r>
      <w:r w:rsidR="00E82807" w:rsidRPr="00B50C73">
        <w:t>4:5</w:t>
      </w:r>
      <w:r w:rsidR="004E6AF8" w:rsidRPr="00B50C73">
        <w:t>2</w:t>
      </w:r>
    </w:p>
    <w:p w14:paraId="60E94817" w14:textId="420F516C" w:rsidR="00162074" w:rsidRPr="00B50C73" w:rsidRDefault="00291693" w:rsidP="004F4B33">
      <w:r w:rsidRPr="00B50C73">
        <w:t xml:space="preserve">ADELA </w:t>
      </w:r>
      <w:r w:rsidR="004F4B33" w:rsidRPr="00B50C73">
        <w:t xml:space="preserve">and </w:t>
      </w:r>
      <w:r w:rsidRPr="00B50C73">
        <w:t xml:space="preserve">ANGELA CHAN </w:t>
      </w:r>
      <w:r w:rsidR="004F4B33" w:rsidRPr="00B50C73">
        <w:t xml:space="preserve">greet </w:t>
      </w:r>
      <w:r w:rsidRPr="00B50C73">
        <w:t xml:space="preserve">POCAHONTAS </w:t>
      </w:r>
      <w:r w:rsidR="004F4B33" w:rsidRPr="00B50C73">
        <w:t>and receive one card.</w:t>
      </w:r>
    </w:p>
    <w:p w14:paraId="707F8294" w14:textId="54D3593C" w:rsidR="00162074" w:rsidRPr="00B50C73" w:rsidRDefault="00257A1A" w:rsidP="00692F50">
      <w:pPr>
        <w:pStyle w:val="Character"/>
      </w:pPr>
      <w:r w:rsidRPr="00B50C73">
        <w:t xml:space="preserve">ADELA CHAN </w:t>
      </w:r>
      <w:r w:rsidR="005605FE">
        <w:t>JR</w:t>
      </w:r>
    </w:p>
    <w:p w14:paraId="66C15B01" w14:textId="60CF8736" w:rsidR="00162074" w:rsidRPr="00B50C73" w:rsidRDefault="006E4140" w:rsidP="007E3170">
      <w:pPr>
        <w:pStyle w:val="Line"/>
      </w:pPr>
      <w:r w:rsidRPr="00B50C73">
        <w:t xml:space="preserve">Illuminous thanks. Here is Five of Air, guanine. Any other finds with </w:t>
      </w:r>
      <w:r w:rsidR="00276E33" w:rsidRPr="00B50C73">
        <w:t>you</w:t>
      </w:r>
      <w:r w:rsidRPr="00B50C73">
        <w:t xml:space="preserve"> Pocahontas?</w:t>
      </w:r>
    </w:p>
    <w:p w14:paraId="22CD1D4A" w14:textId="670041B5" w:rsidR="00162074" w:rsidRPr="00B50C73" w:rsidRDefault="00257A1A" w:rsidP="00692F50">
      <w:pPr>
        <w:pStyle w:val="Character"/>
      </w:pPr>
      <w:r w:rsidRPr="00B50C73">
        <w:t>POCAHONTAS</w:t>
      </w:r>
    </w:p>
    <w:p w14:paraId="31E97740" w14:textId="77777777" w:rsidR="00162074" w:rsidRPr="00B50C73" w:rsidRDefault="006E4140" w:rsidP="007E3170">
      <w:pPr>
        <w:pStyle w:val="Line"/>
      </w:pPr>
      <w:r w:rsidRPr="00B50C73">
        <w:t>Vanellope is playing with six companions of ours in the Odessey Restaurant after dining, as their “homes” and Spaceship Earth were blown up. In the meanwhile, I had a rabbit sausage as breakfast.</w:t>
      </w:r>
    </w:p>
    <w:p w14:paraId="6490A425" w14:textId="3B19EA13" w:rsidR="00162074" w:rsidRPr="00B50C73" w:rsidRDefault="00257A1A" w:rsidP="00692F50">
      <w:pPr>
        <w:pStyle w:val="Character"/>
      </w:pPr>
      <w:r w:rsidRPr="00B50C73">
        <w:t xml:space="preserve">ADELA CHAN </w:t>
      </w:r>
      <w:r w:rsidR="005605FE">
        <w:t>JR</w:t>
      </w:r>
    </w:p>
    <w:p w14:paraId="4979CD86" w14:textId="434D42CD" w:rsidR="00162074" w:rsidRPr="00B50C73" w:rsidRDefault="006E4140" w:rsidP="00482CA6">
      <w:pPr>
        <w:pStyle w:val="Line"/>
      </w:pPr>
      <w:r w:rsidRPr="00B50C73">
        <w:t xml:space="preserve">That’s good. Bugs have been eliminated. Have a good rest! </w:t>
      </w:r>
      <w:r w:rsidR="00482CA6" w:rsidRPr="00B50C73">
        <w:t>(S</w:t>
      </w:r>
      <w:r w:rsidRPr="00B50C73">
        <w:t>troll</w:t>
      </w:r>
      <w:r w:rsidR="00482CA6" w:rsidRPr="00B50C73">
        <w:t>ing</w:t>
      </w:r>
      <w:r w:rsidRPr="00B50C73">
        <w:t xml:space="preserve"> away</w:t>
      </w:r>
      <w:r w:rsidR="00482CA6" w:rsidRPr="00B50C73">
        <w:t>, along with ANGELA CHAN)</w:t>
      </w:r>
      <w:r w:rsidRPr="00B50C73">
        <w:t>.</w:t>
      </w:r>
    </w:p>
    <w:p w14:paraId="49A1E30A" w14:textId="6E8475EF" w:rsidR="004F4B33" w:rsidRPr="00B50C73" w:rsidRDefault="00291693" w:rsidP="001919B6">
      <w:pPr>
        <w:pStyle w:val="a"/>
      </w:pPr>
      <w:r w:rsidRPr="00B50C73">
        <w:lastRenderedPageBreak/>
        <w:t>INT. ODYSSEY EVENTS PAVILION</w:t>
      </w:r>
      <w:r w:rsidR="004F4B33" w:rsidRPr="00B50C73">
        <w:t xml:space="preserve"> — 0</w:t>
      </w:r>
      <w:r w:rsidR="004A304A" w:rsidRPr="00B50C73">
        <w:t>4:55</w:t>
      </w:r>
    </w:p>
    <w:p w14:paraId="6774E15C" w14:textId="5EED1DED" w:rsidR="00162074" w:rsidRPr="00B50C73" w:rsidRDefault="004F4B33" w:rsidP="004F4B33">
      <w:r w:rsidRPr="00B50C73">
        <w:t xml:space="preserve">With </w:t>
      </w:r>
      <w:r w:rsidR="00291693" w:rsidRPr="00B50C73">
        <w:t xml:space="preserve">AURORA </w:t>
      </w:r>
      <w:r w:rsidRPr="00B50C73">
        <w:t>deep in slumber</w:t>
      </w:r>
      <w:r w:rsidR="00291693" w:rsidRPr="00B50C73">
        <w:t xml:space="preserve">, ADELA </w:t>
      </w:r>
      <w:r w:rsidRPr="00B50C73">
        <w:t xml:space="preserve">and </w:t>
      </w:r>
      <w:r w:rsidR="00291693" w:rsidRPr="00B50C73">
        <w:t xml:space="preserve">ANGELA CHAN </w:t>
      </w:r>
      <w:r w:rsidRPr="00B50C73">
        <w:t xml:space="preserve">tear a poster of </w:t>
      </w:r>
      <w:r w:rsidR="00291693" w:rsidRPr="00B50C73">
        <w:t xml:space="preserve">EPCOT </w:t>
      </w:r>
      <w:r w:rsidRPr="00B50C73">
        <w:t>semicentenary of the wall without damage. Two cards drop along the wall</w:t>
      </w:r>
      <w:r w:rsidR="00291693" w:rsidRPr="00B50C73">
        <w:t>.</w:t>
      </w:r>
    </w:p>
    <w:p w14:paraId="09F67638" w14:textId="79CEF66B" w:rsidR="00162074" w:rsidRPr="00B50C73" w:rsidRDefault="00257A1A" w:rsidP="00692F50">
      <w:pPr>
        <w:pStyle w:val="Character"/>
      </w:pPr>
      <w:r w:rsidRPr="00B50C73">
        <w:t>ANGELA CHAN</w:t>
      </w:r>
    </w:p>
    <w:p w14:paraId="4F21F61E" w14:textId="257DEB0A" w:rsidR="00162074" w:rsidRPr="00B50C73" w:rsidRDefault="006E4140" w:rsidP="007E3170">
      <w:pPr>
        <w:pStyle w:val="Line"/>
      </w:pPr>
      <w:r w:rsidRPr="00B50C73">
        <w:t xml:space="preserve">Six of Fire, Animals. Six of Earth, Plants. </w:t>
      </w:r>
      <w:r w:rsidRPr="00B50C73">
        <w:rPr>
          <w:iCs/>
        </w:rPr>
        <w:t xml:space="preserve">(Insert them between </w:t>
      </w:r>
      <w:r w:rsidR="003828A7" w:rsidRPr="00B50C73">
        <w:rPr>
          <w:iCs/>
        </w:rPr>
        <w:t>Aurora’s</w:t>
      </w:r>
      <w:r w:rsidRPr="00B50C73">
        <w:rPr>
          <w:iCs/>
        </w:rPr>
        <w:t xml:space="preserve"> breasts)</w:t>
      </w:r>
    </w:p>
    <w:p w14:paraId="64EBCA71" w14:textId="63862D24" w:rsidR="00162074" w:rsidRPr="00B50C73" w:rsidRDefault="00257A1A" w:rsidP="00692F50">
      <w:pPr>
        <w:pStyle w:val="Character"/>
      </w:pPr>
      <w:r w:rsidRPr="00B50C73">
        <w:t xml:space="preserve">ADELA CHAN </w:t>
      </w:r>
      <w:r w:rsidR="005605FE">
        <w:t>JR</w:t>
      </w:r>
    </w:p>
    <w:p w14:paraId="44C24052" w14:textId="63A4BA4E" w:rsidR="00162074" w:rsidRPr="00B50C73" w:rsidRDefault="006E4140" w:rsidP="007E3170">
      <w:pPr>
        <w:pStyle w:val="Line"/>
      </w:pPr>
      <w:r w:rsidRPr="00B50C73">
        <w:t>That is, Fauna and Flora. We need to find Merryweather to wake Aurora from another infelt mace, or mantic feel.</w:t>
      </w:r>
    </w:p>
    <w:p w14:paraId="6B2A5983" w14:textId="7050CDA5" w:rsidR="00162074" w:rsidRPr="00B50C73" w:rsidRDefault="006E4140" w:rsidP="007E3170">
      <w:r w:rsidRPr="00B50C73">
        <w:t xml:space="preserve">Tweety Bird flies in, onto </w:t>
      </w:r>
      <w:r w:rsidR="00534697" w:rsidRPr="00B50C73">
        <w:t>ANGELA</w:t>
      </w:r>
      <w:r w:rsidRPr="00B50C73">
        <w:t xml:space="preserve"> </w:t>
      </w:r>
      <w:r w:rsidR="00534697" w:rsidRPr="00B50C73">
        <w:t>CHAN</w:t>
      </w:r>
      <w:r w:rsidRPr="00B50C73">
        <w:t>, who tries to catch it.</w:t>
      </w:r>
    </w:p>
    <w:p w14:paraId="52B8DA9E" w14:textId="31E662F0" w:rsidR="00162074" w:rsidRPr="00B50C73" w:rsidRDefault="00257A1A" w:rsidP="00692F50">
      <w:pPr>
        <w:pStyle w:val="Character"/>
      </w:pPr>
      <w:r w:rsidRPr="00B50C73">
        <w:t>ANGELA CHAN</w:t>
      </w:r>
    </w:p>
    <w:p w14:paraId="18A7CC1F" w14:textId="77777777" w:rsidR="00162074" w:rsidRPr="00B50C73" w:rsidRDefault="006E4140" w:rsidP="007E3170">
      <w:pPr>
        <w:pStyle w:val="Line"/>
      </w:pPr>
      <w:r w:rsidRPr="00B50C73">
        <w:t xml:space="preserve">Here it is! </w:t>
      </w:r>
      <w:r w:rsidRPr="00B50C73">
        <w:rPr>
          <w:iCs/>
        </w:rPr>
        <w:t>(Catches Tweety Bird)</w:t>
      </w:r>
      <w:r w:rsidRPr="00B50C73">
        <w:t xml:space="preserve"> Now we take him to Test Track SIMPORIUM.</w:t>
      </w:r>
    </w:p>
    <w:p w14:paraId="784E8A3D" w14:textId="58E27E92"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exit the pavilion, extracting the two cards.</w:t>
      </w:r>
    </w:p>
    <w:p w14:paraId="763FC853" w14:textId="3573339B" w:rsidR="00E867F9" w:rsidRPr="00B50C73" w:rsidRDefault="00291693" w:rsidP="001919B6">
      <w:pPr>
        <w:pStyle w:val="a"/>
      </w:pPr>
      <w:r w:rsidRPr="00B50C73">
        <w:t>INT. TEST TRACK SIMPORIUM</w:t>
      </w:r>
      <w:r w:rsidR="00E867F9" w:rsidRPr="00B50C73">
        <w:t xml:space="preserve"> — 0</w:t>
      </w:r>
      <w:r w:rsidR="004A304A" w:rsidRPr="00B50C73">
        <w:t>4:58</w:t>
      </w:r>
    </w:p>
    <w:p w14:paraId="229174F7" w14:textId="2D28187A" w:rsidR="00162074" w:rsidRPr="00B50C73" w:rsidRDefault="004F4B33" w:rsidP="00E867F9">
      <w:r w:rsidRPr="00B50C73">
        <w:t xml:space="preserve">Over the empty shelves, </w:t>
      </w:r>
      <w:r w:rsidR="00291693" w:rsidRPr="00B50C73">
        <w:t xml:space="preserve">ADELA </w:t>
      </w:r>
      <w:r w:rsidRPr="00B50C73">
        <w:t xml:space="preserve">and </w:t>
      </w:r>
      <w:r w:rsidR="00291693" w:rsidRPr="00B50C73">
        <w:t xml:space="preserve">ANGELA CHAN </w:t>
      </w:r>
      <w:r w:rsidRPr="00B50C73">
        <w:t>spot six beams of bluish-white light and walk against them, only to discover two cards.</w:t>
      </w:r>
    </w:p>
    <w:p w14:paraId="4140F56E" w14:textId="70A1B57C" w:rsidR="00162074" w:rsidRPr="00B50C73" w:rsidRDefault="00257A1A" w:rsidP="00692F50">
      <w:pPr>
        <w:pStyle w:val="Character"/>
      </w:pPr>
      <w:r w:rsidRPr="00B50C73">
        <w:t xml:space="preserve">ADELA CHAN </w:t>
      </w:r>
      <w:r w:rsidR="005605FE">
        <w:t>JR</w:t>
      </w:r>
    </w:p>
    <w:p w14:paraId="741464A9" w14:textId="77777777" w:rsidR="00162074" w:rsidRPr="00B50C73" w:rsidRDefault="006E4140" w:rsidP="007E3170">
      <w:pPr>
        <w:pStyle w:val="Line"/>
      </w:pPr>
      <w:r w:rsidRPr="00B50C73">
        <w:t xml:space="preserve">Six of Air, Fungi and protozoa. Six of Water, Procaryotes. </w:t>
      </w:r>
      <w:r w:rsidRPr="00B50C73">
        <w:rPr>
          <w:rFonts w:hint="eastAsia"/>
        </w:rPr>
        <w:t>Are</w:t>
      </w:r>
      <w:r w:rsidRPr="00B50C73">
        <w:t xml:space="preserve"> they the cards of Merryweather?</w:t>
      </w:r>
    </w:p>
    <w:p w14:paraId="4D669038" w14:textId="1E6F339A" w:rsidR="00162074" w:rsidRPr="00B50C73" w:rsidRDefault="00257A1A" w:rsidP="00692F50">
      <w:pPr>
        <w:pStyle w:val="Character"/>
      </w:pPr>
      <w:r w:rsidRPr="00B50C73">
        <w:t>ANGELA CHAN</w:t>
      </w:r>
    </w:p>
    <w:p w14:paraId="72B792AD" w14:textId="77777777" w:rsidR="00162074" w:rsidRPr="00B50C73" w:rsidRDefault="006E4140" w:rsidP="007E3170">
      <w:pPr>
        <w:pStyle w:val="Line"/>
      </w:pPr>
      <w:r w:rsidRPr="00B50C73">
        <w:t>Maybe. Let’s have a try.</w:t>
      </w:r>
    </w:p>
    <w:p w14:paraId="0782EAFE" w14:textId="016D88ED" w:rsidR="00162074" w:rsidRPr="00B50C73" w:rsidRDefault="000676E0" w:rsidP="007E3170">
      <w:r w:rsidRPr="00B50C73">
        <w:rPr>
          <w:rFonts w:hint="eastAsia"/>
        </w:rPr>
        <w:t>RAPUNZEL</w:t>
      </w:r>
      <w:r w:rsidR="006E4140" w:rsidRPr="00B50C73">
        <w:t xml:space="preserve"> enters the Pavilion.</w:t>
      </w:r>
    </w:p>
    <w:p w14:paraId="447DB45E" w14:textId="5B8BD901" w:rsidR="00162074" w:rsidRPr="00B50C73" w:rsidRDefault="00257A1A" w:rsidP="00692F50">
      <w:pPr>
        <w:pStyle w:val="Character"/>
      </w:pPr>
      <w:r w:rsidRPr="00B50C73">
        <w:t>RAPUNZEL</w:t>
      </w:r>
    </w:p>
    <w:p w14:paraId="257D466D" w14:textId="2EAA9CFB" w:rsidR="00162074" w:rsidRPr="00B50C73" w:rsidRDefault="00176134" w:rsidP="007E3170">
      <w:pPr>
        <w:pStyle w:val="Line"/>
      </w:pPr>
      <w:r w:rsidRPr="00B50C73">
        <w:t>Adela</w:t>
      </w:r>
      <w:r w:rsidR="006E4140" w:rsidRPr="00B50C73">
        <w:t xml:space="preserve"> and </w:t>
      </w:r>
      <w:r w:rsidRPr="00B50C73">
        <w:t>Angela</w:t>
      </w:r>
      <w:r w:rsidR="006E4140" w:rsidRPr="00B50C73">
        <w:t xml:space="preserve"> are here?</w:t>
      </w:r>
    </w:p>
    <w:p w14:paraId="520399FD" w14:textId="14A9B87A" w:rsidR="00162074" w:rsidRPr="00B50C73" w:rsidRDefault="00257A1A" w:rsidP="00692F50">
      <w:pPr>
        <w:pStyle w:val="Character"/>
      </w:pPr>
      <w:r w:rsidRPr="00B50C73">
        <w:t>ANGELA CHAN</w:t>
      </w:r>
    </w:p>
    <w:p w14:paraId="6F37694E" w14:textId="77777777" w:rsidR="00162074" w:rsidRPr="00B50C73" w:rsidRDefault="006E4140" w:rsidP="007E3170">
      <w:pPr>
        <w:pStyle w:val="Line"/>
      </w:pPr>
      <w:r w:rsidRPr="00B50C73">
        <w:t>Here we are. We would like to apply these two cards onto Aurora in Odyssey Events Pavilion as we guess they are the ones of Merryweather.</w:t>
      </w:r>
    </w:p>
    <w:p w14:paraId="3BCFD2D7" w14:textId="5CFC8519" w:rsidR="00162074" w:rsidRPr="00B50C73" w:rsidRDefault="00257A1A" w:rsidP="00692F50">
      <w:pPr>
        <w:pStyle w:val="Character"/>
      </w:pPr>
      <w:r w:rsidRPr="00B50C73">
        <w:lastRenderedPageBreak/>
        <w:t>RAPUNZEL</w:t>
      </w:r>
    </w:p>
    <w:p w14:paraId="2ED86589" w14:textId="77777777" w:rsidR="00162074" w:rsidRPr="00B50C73" w:rsidRDefault="006E4140" w:rsidP="007E3170">
      <w:pPr>
        <w:pStyle w:val="Line"/>
      </w:pPr>
      <w:r w:rsidRPr="00B50C73">
        <w:t>I don’t know. Just apply them with all aces to sixes.</w:t>
      </w:r>
    </w:p>
    <w:p w14:paraId="3EBC1408" w14:textId="382706A6"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apply the 20 cards onto </w:t>
      </w:r>
      <w:r w:rsidR="000676E0" w:rsidRPr="00B50C73">
        <w:t>RAPUNZEL</w:t>
      </w:r>
      <w:r w:rsidR="006E4140" w:rsidRPr="00B50C73">
        <w:t xml:space="preserve">’s hair, which grows up to 84 feet long, glooming with rainbow colors, towards white at the far end. Both follow </w:t>
      </w:r>
      <w:r w:rsidR="000676E0" w:rsidRPr="00B50C73">
        <w:t>RAPUNZEL</w:t>
      </w:r>
      <w:r w:rsidR="006E4140" w:rsidRPr="00B50C73">
        <w:t xml:space="preserve"> </w:t>
      </w:r>
      <w:r w:rsidR="006E4140" w:rsidRPr="00B50C73">
        <w:rPr>
          <w:rFonts w:hint="eastAsia"/>
        </w:rPr>
        <w:t>to</w:t>
      </w:r>
      <w:r w:rsidR="006E4140" w:rsidRPr="00B50C73">
        <w:t xml:space="preserve"> Odyssey Events Pavilion.</w:t>
      </w:r>
    </w:p>
    <w:p w14:paraId="112BA9A1" w14:textId="70988E60" w:rsidR="00E867F9" w:rsidRPr="00B50C73" w:rsidRDefault="00291693" w:rsidP="001919B6">
      <w:pPr>
        <w:pStyle w:val="a"/>
      </w:pPr>
      <w:r w:rsidRPr="00B50C73">
        <w:t>INT. ODYSSEY EVENTS PAVILION</w:t>
      </w:r>
      <w:r w:rsidR="00E867F9" w:rsidRPr="00B50C73">
        <w:t xml:space="preserve"> —</w:t>
      </w:r>
      <w:r w:rsidRPr="00B50C73">
        <w:t xml:space="preserve"> </w:t>
      </w:r>
      <w:r w:rsidR="00E867F9" w:rsidRPr="00B50C73">
        <w:t>0</w:t>
      </w:r>
      <w:r w:rsidR="004A304A" w:rsidRPr="00B50C73">
        <w:t>4:59</w:t>
      </w:r>
    </w:p>
    <w:p w14:paraId="0EDA3149" w14:textId="7E579442" w:rsidR="00162074" w:rsidRPr="00B50C73" w:rsidRDefault="00291693" w:rsidP="005C5149">
      <w:r w:rsidRPr="00B50C73">
        <w:t xml:space="preserve">RAPUNZEL </w:t>
      </w:r>
      <w:r w:rsidR="007D5990" w:rsidRPr="00B50C73">
        <w:t xml:space="preserve">laying her hair onto </w:t>
      </w:r>
      <w:r w:rsidRPr="00B50C73">
        <w:t xml:space="preserve">AURORA, ADELA </w:t>
      </w:r>
      <w:r w:rsidR="007D5990" w:rsidRPr="00B50C73">
        <w:t xml:space="preserve">and </w:t>
      </w:r>
      <w:r w:rsidRPr="00B50C73">
        <w:t xml:space="preserve">ANGELA CHAN </w:t>
      </w:r>
      <w:r w:rsidR="00A763AA" w:rsidRPr="00B50C73">
        <w:t>insert</w:t>
      </w:r>
      <w:r w:rsidRPr="00B50C73">
        <w:t xml:space="preserve"> </w:t>
      </w:r>
      <w:r w:rsidR="007D5990" w:rsidRPr="00B50C73">
        <w:t xml:space="preserve">24 cards from hand to </w:t>
      </w:r>
      <w:r w:rsidRPr="00B50C73">
        <w:t>AURORA’</w:t>
      </w:r>
      <w:r w:rsidR="007D5990" w:rsidRPr="00B50C73">
        <w:t>s</w:t>
      </w:r>
      <w:r w:rsidRPr="00B50C73">
        <w:t xml:space="preserve"> </w:t>
      </w:r>
      <w:r w:rsidR="007D5990" w:rsidRPr="00B50C73">
        <w:t>chest</w:t>
      </w:r>
      <w:r w:rsidRPr="00B50C73">
        <w:t xml:space="preserve">. AURORA </w:t>
      </w:r>
      <w:r w:rsidR="007D5990" w:rsidRPr="00B50C73">
        <w:t>awakes and stands up, returning all the cards to</w:t>
      </w:r>
      <w:r w:rsidRPr="00B50C73">
        <w:t xml:space="preserve"> ADELA CHAN </w:t>
      </w:r>
      <w:r w:rsidR="005605FE">
        <w:t>JR</w:t>
      </w:r>
      <w:r w:rsidR="005C5149" w:rsidRPr="00B50C73">
        <w:t>.</w:t>
      </w:r>
    </w:p>
    <w:p w14:paraId="63A16C7F" w14:textId="17C8E14B" w:rsidR="00162074" w:rsidRPr="00B50C73" w:rsidRDefault="00257A1A" w:rsidP="00692F50">
      <w:pPr>
        <w:pStyle w:val="Character"/>
      </w:pPr>
      <w:r w:rsidRPr="00B50C73">
        <w:t>ANGELA CHAN</w:t>
      </w:r>
    </w:p>
    <w:p w14:paraId="42CC4011" w14:textId="3218B255" w:rsidR="00162074" w:rsidRPr="00B50C73" w:rsidRDefault="006E4140" w:rsidP="007E3170">
      <w:pPr>
        <w:pStyle w:val="Line"/>
      </w:pPr>
      <w:r w:rsidRPr="00B50C73">
        <w:t xml:space="preserve">Where </w:t>
      </w:r>
      <w:r w:rsidR="003A0ABE" w:rsidRPr="00B50C73">
        <w:t>are</w:t>
      </w:r>
      <w:r w:rsidRPr="00B50C73">
        <w:t xml:space="preserve"> your companion</w:t>
      </w:r>
      <w:r w:rsidR="003A0ABE" w:rsidRPr="00B50C73">
        <w:t>s,</w:t>
      </w:r>
      <w:r w:rsidRPr="00B50C73">
        <w:t xml:space="preserve"> </w:t>
      </w:r>
      <w:r w:rsidR="00276E33" w:rsidRPr="00B50C73">
        <w:t>you</w:t>
      </w:r>
      <w:r w:rsidRPr="00B50C73">
        <w:t xml:space="preserve"> Rapunzel?</w:t>
      </w:r>
      <w:r w:rsidR="009A1EC2" w:rsidRPr="00B50C73">
        <w:t xml:space="preserve"> They are Raya, Tiana, Snow White, Cinderella, Belle and Merida.</w:t>
      </w:r>
    </w:p>
    <w:p w14:paraId="30C2B6A6" w14:textId="1DEDADC6" w:rsidR="00162074" w:rsidRPr="00B50C73" w:rsidRDefault="00257A1A" w:rsidP="00692F50">
      <w:pPr>
        <w:pStyle w:val="Character"/>
      </w:pPr>
      <w:r w:rsidRPr="00B50C73">
        <w:t xml:space="preserve">ADELA CHAN </w:t>
      </w:r>
      <w:r w:rsidR="005605FE">
        <w:t>JR</w:t>
      </w:r>
    </w:p>
    <w:p w14:paraId="38E5DC6A" w14:textId="77777777" w:rsidR="00162074" w:rsidRPr="00B50C73" w:rsidRDefault="006E4140" w:rsidP="007E3170">
      <w:pPr>
        <w:pStyle w:val="Line"/>
      </w:pPr>
      <w:r w:rsidRPr="00B50C73">
        <w:t>I also wonder if they got lost.</w:t>
      </w:r>
    </w:p>
    <w:p w14:paraId="6545ADBD" w14:textId="4457877E" w:rsidR="00162074" w:rsidRPr="00B50C73" w:rsidRDefault="00257A1A" w:rsidP="00692F50">
      <w:pPr>
        <w:pStyle w:val="Character"/>
      </w:pPr>
      <w:r w:rsidRPr="00B50C73">
        <w:t>RAPUNZEL</w:t>
      </w:r>
    </w:p>
    <w:p w14:paraId="3D2726B1" w14:textId="1CB02425" w:rsidR="00162074" w:rsidRPr="00B50C73" w:rsidRDefault="006E4140" w:rsidP="007E3170">
      <w:pPr>
        <w:pStyle w:val="Line"/>
      </w:pPr>
      <w:r w:rsidRPr="00B50C73">
        <w:t xml:space="preserve">Raya is staying at the Green Belt, while the others are accompanying Vanellope around the </w:t>
      </w:r>
      <w:r w:rsidR="00754FF7" w:rsidRPr="00B50C73">
        <w:t>EPCOT</w:t>
      </w:r>
      <w:r w:rsidRPr="00B50C73">
        <w:t xml:space="preserve"> Center. When Vanellope teleport herself into the refurbished but locked Spaceship Earth, they became so frustrated as to yell, “Remember to leave in one minute!” But I did not. Just one minute later, she jumps out through one out of the 11,324 solar panels without damag</w:t>
      </w:r>
      <w:r w:rsidR="00F515F9" w:rsidRPr="00B50C73">
        <w:t>e</w:t>
      </w:r>
      <w:r w:rsidRPr="00B50C73">
        <w:t>, and told us she read no such story related to human history.</w:t>
      </w:r>
    </w:p>
    <w:p w14:paraId="56CB9F6D" w14:textId="536037DF" w:rsidR="00942EC0" w:rsidRPr="00B50C73" w:rsidRDefault="00257A1A" w:rsidP="00692F50">
      <w:pPr>
        <w:pStyle w:val="Character"/>
      </w:pPr>
      <w:r w:rsidRPr="00B50C73">
        <w:t xml:space="preserve">ADELA CHAN </w:t>
      </w:r>
      <w:r w:rsidR="005605FE">
        <w:t>JR</w:t>
      </w:r>
    </w:p>
    <w:p w14:paraId="227BBE5E" w14:textId="474880B4" w:rsidR="00942EC0" w:rsidRPr="00B50C73" w:rsidRDefault="00942EC0" w:rsidP="007E3170">
      <w:pPr>
        <w:pStyle w:val="Line"/>
      </w:pPr>
      <w:r w:rsidRPr="00B50C73">
        <w:t>Huh?</w:t>
      </w:r>
    </w:p>
    <w:p w14:paraId="27086BE3" w14:textId="4F9C12EE" w:rsidR="00AB40E8" w:rsidRPr="00B50C73" w:rsidRDefault="00257A1A" w:rsidP="00692F50">
      <w:pPr>
        <w:pStyle w:val="Character"/>
      </w:pPr>
      <w:r w:rsidRPr="00B50C73">
        <w:t>AURORA</w:t>
      </w:r>
    </w:p>
    <w:p w14:paraId="3E2C4B6C" w14:textId="7687DB76" w:rsidR="00AB40E8" w:rsidRPr="00B50C73" w:rsidRDefault="00AB40E8" w:rsidP="007E3170">
      <w:pPr>
        <w:pStyle w:val="Line"/>
      </w:pPr>
      <w:r w:rsidRPr="00B50C73">
        <w:t xml:space="preserve">I dreamt they went kidnapped by </w:t>
      </w:r>
      <w:r w:rsidR="00065635" w:rsidRPr="00B50C73">
        <w:t>a big strong man.</w:t>
      </w:r>
    </w:p>
    <w:p w14:paraId="54FB3274" w14:textId="190747DE" w:rsidR="00065635" w:rsidRPr="00B50C73" w:rsidRDefault="00257A1A" w:rsidP="00692F50">
      <w:pPr>
        <w:pStyle w:val="Character"/>
      </w:pPr>
      <w:r w:rsidRPr="00B50C73">
        <w:t>ANGELA CHAN</w:t>
      </w:r>
    </w:p>
    <w:p w14:paraId="04D74213" w14:textId="2FB45866" w:rsidR="00676B19" w:rsidRPr="00B50C73" w:rsidRDefault="00676B19" w:rsidP="007E3170">
      <w:pPr>
        <w:pStyle w:val="Line"/>
      </w:pPr>
      <w:r w:rsidRPr="00B50C73">
        <w:t>Did Merida shoot him down</w:t>
      </w:r>
      <w:r w:rsidR="001221EC" w:rsidRPr="00B50C73">
        <w:t>?</w:t>
      </w:r>
    </w:p>
    <w:p w14:paraId="34B01979" w14:textId="08A8D555" w:rsidR="001221EC" w:rsidRPr="00B50C73" w:rsidRDefault="00257A1A" w:rsidP="00692F50">
      <w:pPr>
        <w:pStyle w:val="Character"/>
      </w:pPr>
      <w:r w:rsidRPr="00B50C73">
        <w:t>AURORA</w:t>
      </w:r>
    </w:p>
    <w:p w14:paraId="272AA808" w14:textId="7526CCBF" w:rsidR="001221EC" w:rsidRPr="00B50C73" w:rsidRDefault="007C0FEC" w:rsidP="007E3170">
      <w:pPr>
        <w:pStyle w:val="Line"/>
      </w:pPr>
      <w:r w:rsidRPr="00B50C73">
        <w:t>No, it turns out a blackened Spaceship Earth.</w:t>
      </w:r>
    </w:p>
    <w:p w14:paraId="220437E2" w14:textId="7A92CC53" w:rsidR="00162074" w:rsidRPr="00B50C73" w:rsidRDefault="00257A1A" w:rsidP="00692F50">
      <w:pPr>
        <w:pStyle w:val="Character"/>
      </w:pPr>
      <w:r w:rsidRPr="00B50C73">
        <w:lastRenderedPageBreak/>
        <w:t>ANGELA CHAN</w:t>
      </w:r>
    </w:p>
    <w:p w14:paraId="16E09BF1" w14:textId="7934E230" w:rsidR="00162074" w:rsidRPr="00B50C73" w:rsidRDefault="007C0FEC" w:rsidP="007E3170">
      <w:pPr>
        <w:pStyle w:val="Line"/>
      </w:pPr>
      <w:r w:rsidRPr="00B50C73">
        <w:t xml:space="preserve">Just as Rapunzel told me. </w:t>
      </w:r>
      <w:r w:rsidR="003A0ABE" w:rsidRPr="00B50C73">
        <w:t>Is any</w:t>
      </w:r>
      <w:r w:rsidR="00DB4578">
        <w:rPr>
          <w:rFonts w:hint="eastAsia"/>
          <w:lang w:eastAsia="zh-TW"/>
        </w:rPr>
        <w:t>o</w:t>
      </w:r>
      <w:r w:rsidR="00DB4578">
        <w:rPr>
          <w:lang w:eastAsia="zh-TW"/>
        </w:rPr>
        <w:t>ne</w:t>
      </w:r>
      <w:r w:rsidR="003A0ABE" w:rsidRPr="00B50C73">
        <w:t xml:space="preserve"> </w:t>
      </w:r>
      <w:r w:rsidR="006E4140" w:rsidRPr="00B50C73">
        <w:t>coming?</w:t>
      </w:r>
    </w:p>
    <w:p w14:paraId="41CB20ED" w14:textId="2C6C32B6" w:rsidR="00162074" w:rsidRPr="00B50C73" w:rsidRDefault="00257A1A" w:rsidP="00692F50">
      <w:pPr>
        <w:pStyle w:val="Character"/>
      </w:pPr>
      <w:r w:rsidRPr="00B50C73">
        <w:t>RAPUNZEL</w:t>
      </w:r>
    </w:p>
    <w:p w14:paraId="28BAFCAA" w14:textId="77777777" w:rsidR="00162074" w:rsidRPr="00B50C73" w:rsidRDefault="006E4140" w:rsidP="007E3170">
      <w:pPr>
        <w:pStyle w:val="Line"/>
      </w:pPr>
      <w:r w:rsidRPr="00B50C73">
        <w:t>No, they are visiting Ariel, Jasmine, Pocahontas and Moana instead. Anyway, they will eventually come.</w:t>
      </w:r>
    </w:p>
    <w:p w14:paraId="287BD40F" w14:textId="77777777" w:rsidR="00162074" w:rsidRPr="00B50C73" w:rsidRDefault="006E4140" w:rsidP="007E3170">
      <w:r w:rsidRPr="00B50C73">
        <w:t>A bell strike five times.</w:t>
      </w:r>
    </w:p>
    <w:p w14:paraId="3183162C" w14:textId="793D6957" w:rsidR="00162074" w:rsidRPr="00B50C73" w:rsidRDefault="00257A1A" w:rsidP="00692F50">
      <w:pPr>
        <w:pStyle w:val="Character"/>
      </w:pPr>
      <w:r w:rsidRPr="00B50C73">
        <w:t>RAPUNZEL</w:t>
      </w:r>
    </w:p>
    <w:p w14:paraId="0CF65DD8" w14:textId="77777777" w:rsidR="00162074" w:rsidRPr="00B50C73" w:rsidRDefault="006E4140" w:rsidP="007E3170">
      <w:pPr>
        <w:pStyle w:val="Line"/>
      </w:pPr>
      <w:r w:rsidRPr="00B50C73">
        <w:t>No much time left.</w:t>
      </w:r>
    </w:p>
    <w:p w14:paraId="627AE25C" w14:textId="60E143E0" w:rsidR="00162074" w:rsidRPr="00B50C73" w:rsidRDefault="00257A1A" w:rsidP="00692F50">
      <w:pPr>
        <w:pStyle w:val="Character"/>
      </w:pPr>
      <w:r w:rsidRPr="00B50C73">
        <w:t xml:space="preserve">ADELA CHAN </w:t>
      </w:r>
      <w:r w:rsidR="005605FE">
        <w:t>JR</w:t>
      </w:r>
      <w:r w:rsidRPr="00B50C73">
        <w:t>, ANGELA CHAN</w:t>
      </w:r>
    </w:p>
    <w:p w14:paraId="1F4ADAC9" w14:textId="09855B21" w:rsidR="00162074" w:rsidRPr="00B50C73" w:rsidRDefault="006E4140" w:rsidP="007E3170">
      <w:pPr>
        <w:pStyle w:val="Line"/>
      </w:pPr>
      <w:r w:rsidRPr="00B50C73">
        <w:t xml:space="preserve">Let’s meet at Imagination Pavilion </w:t>
      </w:r>
      <w:r w:rsidR="001764EC">
        <w:t xml:space="preserve">and </w:t>
      </w:r>
      <w:r w:rsidRPr="00B50C73">
        <w:t xml:space="preserve">they will </w:t>
      </w:r>
      <w:r w:rsidR="000D7318" w:rsidRPr="00B50C73">
        <w:t>take</w:t>
      </w:r>
      <w:r w:rsidRPr="00B50C73">
        <w:t xml:space="preserve"> passage.</w:t>
      </w:r>
      <w:r w:rsidR="006A7532" w:rsidRPr="00B50C73">
        <w:t xml:space="preserve"> Goodbye!</w:t>
      </w:r>
    </w:p>
    <w:p w14:paraId="15B8120F" w14:textId="447B9C98" w:rsidR="00162074" w:rsidRPr="00B50C73" w:rsidRDefault="00534697" w:rsidP="007E3170">
      <w:r w:rsidRPr="00B50C73">
        <w:t>ADELA</w:t>
      </w:r>
      <w:r w:rsidR="006E4140" w:rsidRPr="00B50C73">
        <w:t xml:space="preserve"> and </w:t>
      </w:r>
      <w:r w:rsidRPr="00B50C73">
        <w:t>ANGELA</w:t>
      </w:r>
      <w:r w:rsidR="006E4140" w:rsidRPr="00B50C73">
        <w:t xml:space="preserve"> </w:t>
      </w:r>
      <w:r w:rsidRPr="00B50C73">
        <w:t>CHAN</w:t>
      </w:r>
      <w:r w:rsidR="006E4140" w:rsidRPr="00B50C73">
        <w:t xml:space="preserve">, </w:t>
      </w:r>
      <w:r w:rsidR="00730577" w:rsidRPr="00B50C73">
        <w:t>AURORA</w:t>
      </w:r>
      <w:r w:rsidR="006E4140" w:rsidRPr="00B50C73">
        <w:t xml:space="preserve"> and </w:t>
      </w:r>
      <w:r w:rsidR="000676E0" w:rsidRPr="00B50C73">
        <w:t>RAPUNZEL</w:t>
      </w:r>
      <w:r w:rsidR="006E4140" w:rsidRPr="00B50C73">
        <w:t xml:space="preserve"> exit the Pavilion.</w:t>
      </w:r>
    </w:p>
    <w:p w14:paraId="4AD232AF" w14:textId="1B17254C" w:rsidR="00A836DF" w:rsidRPr="00B50C73" w:rsidRDefault="00291693" w:rsidP="001919B6">
      <w:pPr>
        <w:pStyle w:val="a"/>
      </w:pPr>
      <w:r w:rsidRPr="00B50C73">
        <w:t>INT. IMAGINATION PAVILION</w:t>
      </w:r>
      <w:r w:rsidR="00A836DF" w:rsidRPr="00B50C73">
        <w:t xml:space="preserve"> — 05:01</w:t>
      </w:r>
    </w:p>
    <w:p w14:paraId="0C2BB5CD" w14:textId="3CFD1493" w:rsidR="00162074" w:rsidRPr="00B50C73" w:rsidRDefault="00291693" w:rsidP="00A836DF">
      <w:r w:rsidRPr="00B50C73">
        <w:t xml:space="preserve">ADELA CHAN </w:t>
      </w:r>
      <w:r w:rsidR="005605FE">
        <w:t>JR</w:t>
      </w:r>
      <w:r w:rsidRPr="00B50C73">
        <w:t xml:space="preserve"> </w:t>
      </w:r>
      <w:r w:rsidR="00FB305F" w:rsidRPr="00B50C73">
        <w:t xml:space="preserve">and </w:t>
      </w:r>
      <w:r w:rsidRPr="00B50C73">
        <w:t xml:space="preserve">AURORA </w:t>
      </w:r>
      <w:r w:rsidR="00FB305F" w:rsidRPr="00B50C73">
        <w:t xml:space="preserve">enter the What-If Labs, while </w:t>
      </w:r>
      <w:r w:rsidRPr="00B50C73">
        <w:t xml:space="preserve">ANGELA CHAN </w:t>
      </w:r>
      <w:r w:rsidR="00FB305F" w:rsidRPr="00B50C73">
        <w:t xml:space="preserve">and </w:t>
      </w:r>
      <w:r w:rsidRPr="00B50C73">
        <w:t xml:space="preserve">RAPUNZEL </w:t>
      </w:r>
      <w:r w:rsidR="00FB305F" w:rsidRPr="00B50C73">
        <w:t xml:space="preserve">search the Disney Vacation Club Lounge. Camera to the What-If Labs, where </w:t>
      </w:r>
      <w:r w:rsidRPr="00B50C73">
        <w:t xml:space="preserve">ANGELA CHAN </w:t>
      </w:r>
      <w:r w:rsidR="00FB305F" w:rsidRPr="00B50C73">
        <w:t>step on a line of panels to make music until one card drop onto the ground.</w:t>
      </w:r>
    </w:p>
    <w:p w14:paraId="03EA3EC9" w14:textId="4BFA5281" w:rsidR="00162074" w:rsidRPr="00B50C73" w:rsidRDefault="00257A1A" w:rsidP="00692F50">
      <w:pPr>
        <w:pStyle w:val="Character"/>
      </w:pPr>
      <w:r w:rsidRPr="00B50C73">
        <w:t>ANGELA CHAN</w:t>
      </w:r>
    </w:p>
    <w:p w14:paraId="4C77592B" w14:textId="77777777" w:rsidR="00162074" w:rsidRPr="00B50C73" w:rsidRDefault="006E4140" w:rsidP="007E3170">
      <w:pPr>
        <w:pStyle w:val="Line"/>
      </w:pPr>
      <w:r w:rsidRPr="00B50C73">
        <w:t>Do you like it?</w:t>
      </w:r>
    </w:p>
    <w:p w14:paraId="19A4B0A6" w14:textId="77777777" w:rsidR="00162074" w:rsidRPr="00B50C73" w:rsidRDefault="006E4140" w:rsidP="007E3170">
      <w:r w:rsidRPr="00B50C73">
        <w:t>Sounds: DO-RE-MI-FA-SO-LA-TI. A card drops.</w:t>
      </w:r>
    </w:p>
    <w:p w14:paraId="5E19849A" w14:textId="098EE6EF" w:rsidR="00162074" w:rsidRPr="00B50C73" w:rsidRDefault="00257A1A" w:rsidP="00692F50">
      <w:pPr>
        <w:pStyle w:val="Character"/>
      </w:pPr>
      <w:r w:rsidRPr="00B50C73">
        <w:t>RAPUNZEL</w:t>
      </w:r>
    </w:p>
    <w:p w14:paraId="1400FFE9" w14:textId="77777777" w:rsidR="00162074" w:rsidRPr="00B50C73" w:rsidRDefault="006E4140" w:rsidP="007E3170">
      <w:pPr>
        <w:pStyle w:val="Line"/>
      </w:pPr>
      <w:r w:rsidRPr="00B50C73">
        <w:t>Seven of Fire, Americas, centered at 90° W.</w:t>
      </w:r>
    </w:p>
    <w:p w14:paraId="056639B5" w14:textId="2359E790" w:rsidR="00162074" w:rsidRPr="00B50C73" w:rsidRDefault="00257A1A" w:rsidP="00692F50">
      <w:pPr>
        <w:pStyle w:val="Character"/>
      </w:pPr>
      <w:r w:rsidRPr="00B50C73">
        <w:t>ANGELA CHAN</w:t>
      </w:r>
    </w:p>
    <w:p w14:paraId="3DC080BD" w14:textId="69CE9A21" w:rsidR="00162074" w:rsidRPr="00B50C73" w:rsidRDefault="006E4140" w:rsidP="007E3170">
      <w:pPr>
        <w:pStyle w:val="Line"/>
      </w:pPr>
      <w:r w:rsidRPr="00B50C73">
        <w:t xml:space="preserve">The circle is our position on Earth. Three out of eleven Original </w:t>
      </w:r>
      <w:r w:rsidR="00754FF7" w:rsidRPr="00B50C73">
        <w:t>EPCOT</w:t>
      </w:r>
      <w:r w:rsidRPr="00B50C73">
        <w:t xml:space="preserve"> Pavilion countries are bordered with red highlight, with the prime meridian pointing down.</w:t>
      </w:r>
    </w:p>
    <w:p w14:paraId="1D179E0A" w14:textId="553B7699" w:rsidR="00162074" w:rsidRPr="00B50C73" w:rsidRDefault="00257A1A" w:rsidP="00692F50">
      <w:pPr>
        <w:pStyle w:val="Character"/>
      </w:pPr>
      <w:r w:rsidRPr="00B50C73">
        <w:t>RAPUNZEL</w:t>
      </w:r>
    </w:p>
    <w:p w14:paraId="2E16B522" w14:textId="77777777" w:rsidR="00162074" w:rsidRPr="00B50C73" w:rsidRDefault="006E4140" w:rsidP="007E3170">
      <w:pPr>
        <w:pStyle w:val="Line"/>
      </w:pPr>
      <w:r w:rsidRPr="00B50C73">
        <w:t>I am not so interested in it.</w:t>
      </w:r>
    </w:p>
    <w:p w14:paraId="382FA87A" w14:textId="0647DFFB" w:rsidR="00162074" w:rsidRPr="00B50C73" w:rsidRDefault="00257A1A" w:rsidP="00692F50">
      <w:pPr>
        <w:pStyle w:val="Character"/>
      </w:pPr>
      <w:r w:rsidRPr="00B50C73">
        <w:lastRenderedPageBreak/>
        <w:t>ANGELA CHAN</w:t>
      </w:r>
    </w:p>
    <w:p w14:paraId="175F22F8" w14:textId="77777777" w:rsidR="00162074" w:rsidRPr="00B50C73" w:rsidRDefault="006E4140" w:rsidP="007E3170">
      <w:pPr>
        <w:pStyle w:val="Line"/>
      </w:pPr>
      <w:r w:rsidRPr="00B50C73">
        <w:t>Over there is a purple dragon Figment, so that we can play music with any instrument or key.</w:t>
      </w:r>
    </w:p>
    <w:p w14:paraId="37CD44FC" w14:textId="77777777" w:rsidR="00162074" w:rsidRPr="00B50C73" w:rsidRDefault="006E4140" w:rsidP="007E3170">
      <w:r w:rsidRPr="00B50C73">
        <w:t>No music is played but another card dropped.</w:t>
      </w:r>
    </w:p>
    <w:p w14:paraId="58DC368F" w14:textId="5A331315" w:rsidR="00162074" w:rsidRPr="00B50C73" w:rsidRDefault="00257A1A" w:rsidP="00692F50">
      <w:pPr>
        <w:pStyle w:val="Character"/>
      </w:pPr>
      <w:r w:rsidRPr="00B50C73">
        <w:t>RAPUNZEL</w:t>
      </w:r>
    </w:p>
    <w:p w14:paraId="132602F0" w14:textId="77777777" w:rsidR="00162074" w:rsidRPr="00B50C73" w:rsidRDefault="006E4140" w:rsidP="007E3170">
      <w:pPr>
        <w:pStyle w:val="Line"/>
      </w:pPr>
      <w:r w:rsidRPr="00B50C73">
        <w:t>Seven of Earth, Asia and Pacific regions. The Mickey disappeared?</w:t>
      </w:r>
    </w:p>
    <w:p w14:paraId="344B75BF" w14:textId="1DA85988" w:rsidR="00162074" w:rsidRPr="00B50C73" w:rsidRDefault="00257A1A" w:rsidP="00692F50">
      <w:pPr>
        <w:pStyle w:val="Character"/>
      </w:pPr>
      <w:r w:rsidRPr="00B50C73">
        <w:t>ANGELA CHAN</w:t>
      </w:r>
    </w:p>
    <w:p w14:paraId="4DF101F1" w14:textId="77777777" w:rsidR="00162074" w:rsidRPr="00B50C73" w:rsidRDefault="006E4140" w:rsidP="007E3170">
      <w:pPr>
        <w:pStyle w:val="Line"/>
      </w:pPr>
      <w:r w:rsidRPr="00B50C73">
        <w:t>We are on the opposite side of Earth. Islands submerged or threatened by the rising sea level are highlighted in green, as well as China and Japan.</w:t>
      </w:r>
    </w:p>
    <w:p w14:paraId="31E4676C" w14:textId="49ACB2A1" w:rsidR="00162074" w:rsidRPr="00B50C73" w:rsidRDefault="00257A1A" w:rsidP="00692F50">
      <w:pPr>
        <w:pStyle w:val="Character"/>
      </w:pPr>
      <w:r w:rsidRPr="00B50C73">
        <w:t>RAPUNZEL</w:t>
      </w:r>
    </w:p>
    <w:p w14:paraId="22607127" w14:textId="77777777" w:rsidR="00162074" w:rsidRPr="00B50C73" w:rsidRDefault="006E4140" w:rsidP="007E3170">
      <w:pPr>
        <w:pStyle w:val="Line"/>
      </w:pPr>
      <w:r w:rsidRPr="00B50C73">
        <w:t>May I search these islands on a computer over there?</w:t>
      </w:r>
    </w:p>
    <w:p w14:paraId="68E1B39E" w14:textId="2D108297" w:rsidR="00162074" w:rsidRPr="00B50C73" w:rsidRDefault="00257A1A" w:rsidP="00692F50">
      <w:pPr>
        <w:pStyle w:val="Character"/>
      </w:pPr>
      <w:r w:rsidRPr="00B50C73">
        <w:t>ANGELA CHAN</w:t>
      </w:r>
    </w:p>
    <w:p w14:paraId="35B4950F" w14:textId="77777777" w:rsidR="00162074" w:rsidRPr="00B50C73" w:rsidRDefault="006E4140" w:rsidP="007E3170">
      <w:pPr>
        <w:pStyle w:val="Line"/>
      </w:pPr>
      <w:r w:rsidRPr="00B50C73">
        <w:t xml:space="preserve">Sorry, instead of searching, the computers allow guests to create their own Figment of the Imagination by mixing and matching different parts. </w:t>
      </w:r>
      <w:r w:rsidRPr="00B50C73">
        <w:rPr>
          <w:iCs/>
        </w:rPr>
        <w:t>(Insert Sevens of Fire and Earth to the first computer)</w:t>
      </w:r>
    </w:p>
    <w:p w14:paraId="6BC72010" w14:textId="77777777" w:rsidR="00162074" w:rsidRPr="00B50C73" w:rsidRDefault="006E4140" w:rsidP="007E3170">
      <w:r w:rsidRPr="00B50C73">
        <w:rPr>
          <w:rFonts w:hint="eastAsia"/>
        </w:rPr>
        <w:t>The</w:t>
      </w:r>
      <w:r w:rsidRPr="00B50C73">
        <w:t xml:space="preserve"> first computer blacks out and ejects the cards.</w:t>
      </w:r>
    </w:p>
    <w:p w14:paraId="5125E7D1" w14:textId="6255506D" w:rsidR="00162074" w:rsidRPr="00B50C73" w:rsidRDefault="00257A1A" w:rsidP="00692F50">
      <w:pPr>
        <w:pStyle w:val="Character"/>
      </w:pPr>
      <w:r w:rsidRPr="00B50C73">
        <w:t>RAPUNZEL</w:t>
      </w:r>
    </w:p>
    <w:p w14:paraId="363B2D3F" w14:textId="77777777" w:rsidR="00162074" w:rsidRPr="00B50C73" w:rsidRDefault="006E4140" w:rsidP="007E3170">
      <w:pPr>
        <w:pStyle w:val="Line"/>
      </w:pPr>
      <w:r w:rsidRPr="00B50C73">
        <w:t>Next computer?</w:t>
      </w:r>
    </w:p>
    <w:p w14:paraId="17438814" w14:textId="1B0C41DF" w:rsidR="00162074" w:rsidRPr="00B50C73" w:rsidRDefault="006E4140" w:rsidP="007E3170">
      <w:r w:rsidRPr="00B50C73">
        <w:t xml:space="preserve">The second computer displays the maps of </w:t>
      </w:r>
      <w:r w:rsidR="00754FF7" w:rsidRPr="00B50C73">
        <w:t>EPCOT</w:t>
      </w:r>
      <w:r w:rsidRPr="00B50C73">
        <w:t>, with the route of the 50</w:t>
      </w:r>
      <w:r w:rsidRPr="00B50C73">
        <w:rPr>
          <w:vertAlign w:val="superscript"/>
        </w:rPr>
        <w:t>th</w:t>
      </w:r>
      <w:r w:rsidRPr="00B50C73">
        <w:t xml:space="preserve"> New Year Parade. Seven seconds later, it ejects another pair of cards.</w:t>
      </w:r>
    </w:p>
    <w:p w14:paraId="14C837F7" w14:textId="113A72D7" w:rsidR="00162074" w:rsidRPr="00B50C73" w:rsidRDefault="00257A1A" w:rsidP="00692F50">
      <w:pPr>
        <w:pStyle w:val="Character"/>
      </w:pPr>
      <w:r w:rsidRPr="00B50C73">
        <w:t>ANGELA CHAN</w:t>
      </w:r>
    </w:p>
    <w:p w14:paraId="0A7C8E16" w14:textId="77777777" w:rsidR="006457AE" w:rsidRPr="00B50C73" w:rsidRDefault="006E4140" w:rsidP="007E3170">
      <w:pPr>
        <w:pStyle w:val="Line"/>
      </w:pPr>
      <w:r w:rsidRPr="00B50C73">
        <w:t>Seven of Air: Africa, Europe and Middle East.</w:t>
      </w:r>
    </w:p>
    <w:p w14:paraId="6017CA42" w14:textId="1E9F51AA" w:rsidR="00162074" w:rsidRPr="00B50C73" w:rsidRDefault="006E4140" w:rsidP="007E3170">
      <w:r w:rsidRPr="00B50C73">
        <w:t xml:space="preserve">Seven out of the Original </w:t>
      </w:r>
      <w:r w:rsidR="00754FF7" w:rsidRPr="00B50C73">
        <w:t>EPCOT</w:t>
      </w:r>
      <w:r w:rsidRPr="00B50C73">
        <w:t xml:space="preserve"> Pavilion countries are drawn white, glowing.</w:t>
      </w:r>
    </w:p>
    <w:p w14:paraId="0BB7236A" w14:textId="57B1B8C3" w:rsidR="00162074" w:rsidRPr="00B50C73" w:rsidRDefault="00257A1A" w:rsidP="00692F50">
      <w:pPr>
        <w:pStyle w:val="Character"/>
      </w:pPr>
      <w:r w:rsidRPr="00B50C73">
        <w:t>RAPUNZEL</w:t>
      </w:r>
    </w:p>
    <w:p w14:paraId="0BD66065" w14:textId="77777777" w:rsidR="00162074" w:rsidRPr="00B50C73" w:rsidRDefault="006E4140" w:rsidP="007E3170">
      <w:pPr>
        <w:pStyle w:val="Line"/>
      </w:pPr>
      <w:r w:rsidRPr="00B50C73">
        <w:t>Seven of Water: Antarctica. Research stations are gleaming blue.</w:t>
      </w:r>
    </w:p>
    <w:p w14:paraId="3A3CAFB9" w14:textId="72466D99" w:rsidR="00162074" w:rsidRPr="00B50C73" w:rsidRDefault="00257A1A" w:rsidP="00692F50">
      <w:pPr>
        <w:pStyle w:val="Character"/>
      </w:pPr>
      <w:r w:rsidRPr="00B50C73">
        <w:t xml:space="preserve">ANGELA CHAN </w:t>
      </w:r>
    </w:p>
    <w:p w14:paraId="452E2C6A" w14:textId="77777777" w:rsidR="00162074" w:rsidRPr="00B50C73" w:rsidRDefault="006E4140" w:rsidP="007E3170">
      <w:pPr>
        <w:pStyle w:val="Line"/>
      </w:pPr>
      <w:r w:rsidRPr="00B50C73">
        <w:t>For all the sevens, pips are arranged in the shape of Big Dipper.</w:t>
      </w:r>
    </w:p>
    <w:p w14:paraId="176AC10B" w14:textId="47A10FBA" w:rsidR="00162074" w:rsidRPr="00B50C73" w:rsidRDefault="00534697" w:rsidP="007E3170">
      <w:r w:rsidRPr="00B50C73">
        <w:lastRenderedPageBreak/>
        <w:t>ADELA</w:t>
      </w:r>
      <w:r w:rsidR="006E4140" w:rsidRPr="00B50C73">
        <w:t xml:space="preserve"> </w:t>
      </w:r>
      <w:r w:rsidRPr="00B50C73">
        <w:t>CHAN</w:t>
      </w:r>
      <w:r w:rsidR="006E4140" w:rsidRPr="00B50C73">
        <w:t xml:space="preserve"> </w:t>
      </w:r>
      <w:r w:rsidR="005605FE">
        <w:t>JR</w:t>
      </w:r>
      <w:r w:rsidR="006E4140" w:rsidRPr="00B50C73">
        <w:t xml:space="preserve"> returns with </w:t>
      </w:r>
      <w:r w:rsidR="00730577" w:rsidRPr="00B50C73">
        <w:t>AURORA</w:t>
      </w:r>
      <w:r w:rsidR="006E4140" w:rsidRPr="00B50C73">
        <w:t>.</w:t>
      </w:r>
    </w:p>
    <w:p w14:paraId="757C7100" w14:textId="58FFBFAC" w:rsidR="00162074" w:rsidRPr="00B50C73" w:rsidRDefault="00257A1A" w:rsidP="00692F50">
      <w:pPr>
        <w:pStyle w:val="Character"/>
      </w:pPr>
      <w:r w:rsidRPr="00B50C73">
        <w:t xml:space="preserve">ADELA CHAN </w:t>
      </w:r>
      <w:r w:rsidR="005605FE">
        <w:t>JR</w:t>
      </w:r>
    </w:p>
    <w:p w14:paraId="4207FB12" w14:textId="3FA19552" w:rsidR="00162074" w:rsidRPr="00B50C73" w:rsidRDefault="006E4140" w:rsidP="007E3170">
      <w:pPr>
        <w:pStyle w:val="Line"/>
      </w:pPr>
      <w:r w:rsidRPr="00B50C73">
        <w:rPr>
          <w:iCs/>
        </w:rPr>
        <w:t>(Reads a poster)</w:t>
      </w:r>
      <w:r w:rsidRPr="00B50C73">
        <w:t xml:space="preserve"> Since 2018, meets-and-greets </w:t>
      </w:r>
      <w:r w:rsidR="005F6B30">
        <w:t>with</w:t>
      </w:r>
      <w:r w:rsidR="005F6B30" w:rsidRPr="00B50C73">
        <w:t xml:space="preserve"> character</w:t>
      </w:r>
      <w:r w:rsidR="00085C42">
        <w:t>s</w:t>
      </w:r>
      <w:r w:rsidR="005F6B30" w:rsidRPr="00B50C73">
        <w:t xml:space="preserve"> </w:t>
      </w:r>
      <w:r w:rsidR="001A7926">
        <w:t>will be</w:t>
      </w:r>
      <w:r w:rsidRPr="00B50C73">
        <w:t xml:space="preserve"> </w:t>
      </w:r>
      <w:r w:rsidR="00085C42">
        <w:t>moved</w:t>
      </w:r>
      <w:r w:rsidRPr="00B50C73">
        <w:t xml:space="preserve"> </w:t>
      </w:r>
      <w:r w:rsidRPr="00B50C73">
        <w:rPr>
          <w:rFonts w:hint="eastAsia"/>
        </w:rPr>
        <w:t>here</w:t>
      </w:r>
      <w:r w:rsidR="001A7926">
        <w:t>to</w:t>
      </w:r>
      <w:r w:rsidRPr="00B50C73">
        <w:t xml:space="preserve"> by Imagination Institute Interdimensional Portal. It’s much more than delighted to know the role of </w:t>
      </w:r>
      <w:r w:rsidR="00B00961">
        <w:t>you</w:t>
      </w:r>
      <w:r w:rsidRPr="00B50C73">
        <w:t>, Aurora and Rapunzel, who are to stay here.</w:t>
      </w:r>
    </w:p>
    <w:p w14:paraId="4737B4EF" w14:textId="42CF5871" w:rsidR="00162074" w:rsidRPr="00B50C73" w:rsidRDefault="00534697" w:rsidP="007E3170">
      <w:r w:rsidRPr="00B50C73">
        <w:t>ADELA</w:t>
      </w:r>
      <w:r w:rsidR="006E4140" w:rsidRPr="00B50C73">
        <w:t xml:space="preserve"> and </w:t>
      </w:r>
      <w:r w:rsidRPr="00B50C73">
        <w:t>ANGELA</w:t>
      </w:r>
      <w:r w:rsidR="006E4140" w:rsidRPr="00B50C73">
        <w:t xml:space="preserve"> exit the pavilion.</w:t>
      </w:r>
    </w:p>
    <w:p w14:paraId="1459FC5F" w14:textId="265F2E97" w:rsidR="009F0980" w:rsidRPr="00B50C73" w:rsidRDefault="00291693" w:rsidP="001919B6">
      <w:pPr>
        <w:pStyle w:val="a"/>
      </w:pPr>
      <w:r w:rsidRPr="00B50C73">
        <w:t>INT. CREATIONS SHOP</w:t>
      </w:r>
      <w:r w:rsidR="009F0980" w:rsidRPr="00B50C73">
        <w:t xml:space="preserve"> —</w:t>
      </w:r>
      <w:r w:rsidRPr="00B50C73">
        <w:t xml:space="preserve"> </w:t>
      </w:r>
      <w:r w:rsidR="009F0980" w:rsidRPr="00B50C73">
        <w:t>05:1</w:t>
      </w:r>
      <w:r w:rsidR="007548BE" w:rsidRPr="00B50C73">
        <w:t>5</w:t>
      </w:r>
    </w:p>
    <w:p w14:paraId="241F3073" w14:textId="0C1FB564" w:rsidR="0016353B" w:rsidRPr="00B50C73" w:rsidRDefault="000573B7" w:rsidP="00343E5F">
      <w:r w:rsidRPr="00B50C73">
        <w:t xml:space="preserve">Goods of creation are </w:t>
      </w:r>
      <w:r w:rsidR="00343E5F" w:rsidRPr="00B50C73">
        <w:t xml:space="preserve">continuously rolling in. </w:t>
      </w:r>
      <w:r w:rsidR="00291693" w:rsidRPr="00B50C73">
        <w:t xml:space="preserve">ADELA </w:t>
      </w:r>
      <w:r w:rsidR="00343E5F" w:rsidRPr="00B50C73">
        <w:t xml:space="preserve">and </w:t>
      </w:r>
      <w:r w:rsidR="00291693" w:rsidRPr="00B50C73">
        <w:t xml:space="preserve">ANGELA CHAN </w:t>
      </w:r>
      <w:r w:rsidR="00343E5F" w:rsidRPr="00B50C73">
        <w:t>encounter</w:t>
      </w:r>
      <w:r w:rsidR="00291693" w:rsidRPr="00B50C73">
        <w:t xml:space="preserve"> TIANA </w:t>
      </w:r>
      <w:r w:rsidR="00343E5F" w:rsidRPr="00B50C73">
        <w:t>in this shop</w:t>
      </w:r>
      <w:r w:rsidR="00291693" w:rsidRPr="00B50C73">
        <w:t>.</w:t>
      </w:r>
    </w:p>
    <w:p w14:paraId="10FAA6CD" w14:textId="66832F62" w:rsidR="00EA655D" w:rsidRPr="00B50C73" w:rsidRDefault="00257A1A" w:rsidP="00692F50">
      <w:pPr>
        <w:pStyle w:val="Character"/>
      </w:pPr>
      <w:r w:rsidRPr="00B50C73">
        <w:t xml:space="preserve">ADELA CHAN </w:t>
      </w:r>
      <w:r w:rsidR="005605FE">
        <w:t>JR</w:t>
      </w:r>
    </w:p>
    <w:p w14:paraId="0560C882" w14:textId="3E280886" w:rsidR="00EA655D" w:rsidRPr="00B50C73" w:rsidRDefault="00C652B7" w:rsidP="007E3170">
      <w:pPr>
        <w:pStyle w:val="Line"/>
      </w:pPr>
      <w:r w:rsidRPr="00B50C73">
        <w:rPr>
          <w:iCs/>
        </w:rPr>
        <w:t xml:space="preserve">(Showing </w:t>
      </w:r>
      <w:r w:rsidR="000127B8" w:rsidRPr="00B50C73">
        <w:rPr>
          <w:iCs/>
        </w:rPr>
        <w:t xml:space="preserve">the 28 cards she and </w:t>
      </w:r>
      <w:r w:rsidR="00176134" w:rsidRPr="00B50C73">
        <w:rPr>
          <w:iCs/>
        </w:rPr>
        <w:t>Angela</w:t>
      </w:r>
      <w:r w:rsidR="000127B8" w:rsidRPr="00B50C73">
        <w:rPr>
          <w:iCs/>
        </w:rPr>
        <w:t xml:space="preserve"> </w:t>
      </w:r>
      <w:r w:rsidR="00176134" w:rsidRPr="00B50C73">
        <w:rPr>
          <w:iCs/>
        </w:rPr>
        <w:t>Chan</w:t>
      </w:r>
      <w:r w:rsidR="000127B8" w:rsidRPr="00B50C73">
        <w:rPr>
          <w:iCs/>
        </w:rPr>
        <w:t xml:space="preserve"> has gathered</w:t>
      </w:r>
      <w:r w:rsidRPr="00B50C73">
        <w:rPr>
          <w:iCs/>
        </w:rPr>
        <w:t>)</w:t>
      </w:r>
      <w:r w:rsidRPr="00B50C73">
        <w:t xml:space="preserve"> </w:t>
      </w:r>
      <w:r w:rsidR="00DD1363" w:rsidRPr="00B50C73">
        <w:t xml:space="preserve">Tiana, have you ever found any </w:t>
      </w:r>
      <w:r w:rsidRPr="00B50C73">
        <w:t xml:space="preserve">cards </w:t>
      </w:r>
      <w:r w:rsidR="000127B8" w:rsidRPr="00B50C73">
        <w:t xml:space="preserve">else </w:t>
      </w:r>
      <w:r w:rsidRPr="00B50C73">
        <w:t>of this series</w:t>
      </w:r>
      <w:r w:rsidR="000127B8" w:rsidRPr="00B50C73">
        <w:t>, eight, nine and ten</w:t>
      </w:r>
      <w:r w:rsidRPr="00B50C73">
        <w:t>?</w:t>
      </w:r>
    </w:p>
    <w:p w14:paraId="4DDCDDA8" w14:textId="04F12BE1" w:rsidR="000127B8" w:rsidRPr="00B50C73" w:rsidRDefault="00257A1A" w:rsidP="00692F50">
      <w:pPr>
        <w:pStyle w:val="Character"/>
      </w:pPr>
      <w:r w:rsidRPr="00B50C73">
        <w:t>TIANA</w:t>
      </w:r>
    </w:p>
    <w:p w14:paraId="2B63C04C" w14:textId="3FDB4F8D" w:rsidR="00F506C2" w:rsidRPr="00B50C73" w:rsidRDefault="000127B8" w:rsidP="007E3170">
      <w:pPr>
        <w:pStyle w:val="Line"/>
      </w:pPr>
      <w:r w:rsidRPr="00B50C73">
        <w:t xml:space="preserve">No, </w:t>
      </w:r>
      <w:r w:rsidR="00D051D5" w:rsidRPr="00B50C73">
        <w:t xml:space="preserve">just some </w:t>
      </w:r>
      <w:r w:rsidR="009966D2" w:rsidRPr="00B50C73">
        <w:t xml:space="preserve">innovative </w:t>
      </w:r>
      <w:r w:rsidR="00772907" w:rsidRPr="00B50C73">
        <w:t>clothing, water bottles and</w:t>
      </w:r>
      <w:r w:rsidR="00F429A8" w:rsidRPr="00B50C73">
        <w:t xml:space="preserve"> </w:t>
      </w:r>
      <w:r w:rsidR="009966D2" w:rsidRPr="00B50C73">
        <w:t>figurines</w:t>
      </w:r>
      <w:r w:rsidR="00BF0BD8" w:rsidRPr="00B50C73">
        <w:t>.</w:t>
      </w:r>
      <w:r w:rsidR="006B6382" w:rsidRPr="00B50C73">
        <w:t xml:space="preserve"> I also noticed that</w:t>
      </w:r>
      <w:r w:rsidR="00CD0D8A" w:rsidRPr="00B50C73">
        <w:t xml:space="preserve"> </w:t>
      </w:r>
      <w:r w:rsidR="006B6382" w:rsidRPr="00B50C73">
        <w:t>t</w:t>
      </w:r>
      <w:r w:rsidR="00CD0D8A" w:rsidRPr="00B50C73">
        <w:t xml:space="preserve">he original </w:t>
      </w:r>
      <w:r w:rsidR="00754FF7" w:rsidRPr="00B50C73">
        <w:t>EPCOT</w:t>
      </w:r>
      <w:r w:rsidR="00CD0D8A" w:rsidRPr="00B50C73">
        <w:t xml:space="preserve"> icon, five rings embracing a globe</w:t>
      </w:r>
      <w:r w:rsidR="000C788C" w:rsidRPr="00B50C73">
        <w:t>, has</w:t>
      </w:r>
      <w:r w:rsidR="00CD0D8A" w:rsidRPr="00B50C73">
        <w:t xml:space="preserve"> replaced the </w:t>
      </w:r>
      <w:r w:rsidR="000C788C" w:rsidRPr="00B50C73">
        <w:t>barred S.</w:t>
      </w:r>
    </w:p>
    <w:p w14:paraId="4AC61BE6" w14:textId="72FF0305" w:rsidR="006B6382" w:rsidRPr="00B50C73" w:rsidRDefault="00257A1A" w:rsidP="00692F50">
      <w:pPr>
        <w:pStyle w:val="Character"/>
      </w:pPr>
      <w:r w:rsidRPr="00B50C73">
        <w:t xml:space="preserve">ADELA CHAN </w:t>
      </w:r>
      <w:r w:rsidR="005605FE">
        <w:t>JR</w:t>
      </w:r>
      <w:r w:rsidRPr="00B50C73">
        <w:t>, ANGELA CHAN</w:t>
      </w:r>
    </w:p>
    <w:p w14:paraId="7BBF25B2" w14:textId="07171DC7" w:rsidR="006B6382" w:rsidRPr="00B50C73" w:rsidRDefault="00DC7B8F" w:rsidP="007E3170">
      <w:pPr>
        <w:pStyle w:val="Line"/>
      </w:pPr>
      <w:r w:rsidRPr="00B50C73">
        <w:t>Experimental Prototype Currency of Tomorrow?</w:t>
      </w:r>
    </w:p>
    <w:p w14:paraId="0D15A16D" w14:textId="5C356D40" w:rsidR="006B6382" w:rsidRPr="00B50C73" w:rsidRDefault="00257A1A" w:rsidP="00692F50">
      <w:pPr>
        <w:pStyle w:val="Character"/>
      </w:pPr>
      <w:r w:rsidRPr="00B50C73">
        <w:t>TIANA</w:t>
      </w:r>
    </w:p>
    <w:p w14:paraId="2118438E" w14:textId="7A137F30" w:rsidR="00F37ECE" w:rsidRPr="00B50C73" w:rsidRDefault="004C5D3C" w:rsidP="007E3170">
      <w:pPr>
        <w:pStyle w:val="Line"/>
      </w:pPr>
      <w:r w:rsidRPr="00B50C73">
        <w:t xml:space="preserve">Right! </w:t>
      </w:r>
      <w:r w:rsidR="009B7E12" w:rsidRPr="00B50C73">
        <w:t xml:space="preserve">One unit </w:t>
      </w:r>
      <w:r w:rsidR="005B5113" w:rsidRPr="00B50C73">
        <w:t>here used to replace</w:t>
      </w:r>
      <w:r w:rsidR="002675D0" w:rsidRPr="00B50C73">
        <w:t xml:space="preserve"> </w:t>
      </w:r>
      <w:r w:rsidR="00F32B44" w:rsidRPr="00B50C73">
        <w:t xml:space="preserve">one hundred </w:t>
      </w:r>
      <w:r w:rsidR="00AC07BC" w:rsidRPr="00B50C73">
        <w:t>Barred S’s</w:t>
      </w:r>
      <w:r w:rsidR="004B0B6C" w:rsidRPr="00B50C73">
        <w:t>.</w:t>
      </w:r>
    </w:p>
    <w:p w14:paraId="666BE79E" w14:textId="45981104" w:rsidR="00F37ECE" w:rsidRPr="00B50C73" w:rsidRDefault="00257A1A" w:rsidP="00692F50">
      <w:pPr>
        <w:pStyle w:val="Character"/>
      </w:pPr>
      <w:r w:rsidRPr="00B50C73">
        <w:t xml:space="preserve">ADELA CHAN </w:t>
      </w:r>
      <w:r w:rsidR="005605FE">
        <w:t>JR</w:t>
      </w:r>
    </w:p>
    <w:p w14:paraId="719780B0" w14:textId="5915207F" w:rsidR="004C5D3C" w:rsidRPr="00B50C73" w:rsidRDefault="00D465C9" w:rsidP="007E3170">
      <w:pPr>
        <w:pStyle w:val="Line"/>
      </w:pPr>
      <w:r w:rsidRPr="00B50C73">
        <w:rPr>
          <w:rFonts w:hint="eastAsia"/>
        </w:rPr>
        <w:t>It</w:t>
      </w:r>
      <w:r w:rsidRPr="00B50C73">
        <w:t xml:space="preserve"> is reported that </w:t>
      </w:r>
      <w:r w:rsidR="00FE6D5C" w:rsidRPr="00B50C73">
        <w:t xml:space="preserve">William McKinley, Grover Cleveland, James Madison and Salmon Portland Chase </w:t>
      </w:r>
      <w:r w:rsidRPr="00B50C73">
        <w:t>exorcised</w:t>
      </w:r>
      <w:r w:rsidR="00FE6D5C" w:rsidRPr="00B50C73">
        <w:t xml:space="preserve"> </w:t>
      </w:r>
      <w:r w:rsidR="006A0FCC" w:rsidRPr="00B50C73">
        <w:t xml:space="preserve">Georges and Thomases </w:t>
      </w:r>
      <w:r w:rsidR="00FE6D5C" w:rsidRPr="00B50C73">
        <w:t>from</w:t>
      </w:r>
      <w:r w:rsidR="006A0FCC" w:rsidRPr="00B50C73">
        <w:t xml:space="preserve"> </w:t>
      </w:r>
      <w:r w:rsidR="00980600" w:rsidRPr="00B50C73">
        <w:t xml:space="preserve">the pockets of </w:t>
      </w:r>
      <w:r w:rsidR="006A0FCC" w:rsidRPr="00B50C73">
        <w:t>Dicks and Joans</w:t>
      </w:r>
      <w:r w:rsidR="004B0B6C" w:rsidRPr="00B50C73">
        <w:t>, with</w:t>
      </w:r>
      <w:r w:rsidR="00FE6D5C" w:rsidRPr="00B50C73">
        <w:t xml:space="preserve"> Abrahams, </w:t>
      </w:r>
      <w:r w:rsidR="00254DB9" w:rsidRPr="00B50C73">
        <w:t xml:space="preserve">Alexanders, Andrews, Ulysses and Benjamins </w:t>
      </w:r>
      <w:r w:rsidR="00B55C87" w:rsidRPr="00B50C73">
        <w:t>staying</w:t>
      </w:r>
      <w:r w:rsidR="00F37ECE" w:rsidRPr="00B50C73">
        <w:t>,</w:t>
      </w:r>
      <w:r w:rsidR="00B55C87" w:rsidRPr="00B50C73">
        <w:t xml:space="preserve"> prying us</w:t>
      </w:r>
      <w:r w:rsidR="006A0FCC" w:rsidRPr="00B50C73">
        <w:t>.</w:t>
      </w:r>
    </w:p>
    <w:p w14:paraId="1A8C83C7" w14:textId="3690D5EA" w:rsidR="00F37ECE" w:rsidRPr="00B50C73" w:rsidRDefault="00257A1A" w:rsidP="00692F50">
      <w:pPr>
        <w:pStyle w:val="Character"/>
      </w:pPr>
      <w:r w:rsidRPr="00B50C73">
        <w:t>ANGELA CHAN</w:t>
      </w:r>
    </w:p>
    <w:p w14:paraId="62B66979" w14:textId="42B1A6D0" w:rsidR="00F727FC" w:rsidRPr="00B50C73" w:rsidRDefault="00F37ECE" w:rsidP="007E3170">
      <w:pPr>
        <w:pStyle w:val="Line"/>
      </w:pPr>
      <w:r w:rsidRPr="00B50C73">
        <w:t xml:space="preserve">Yes, together with </w:t>
      </w:r>
      <w:r w:rsidR="00CC4939" w:rsidRPr="00B50C73">
        <w:t xml:space="preserve">King William V of </w:t>
      </w:r>
      <w:r w:rsidR="00151E33" w:rsidRPr="00B50C73">
        <w:t>Angled</w:t>
      </w:r>
      <w:r w:rsidR="00DA7861" w:rsidRPr="00B50C73">
        <w:t xml:space="preserve"> N</w:t>
      </w:r>
      <w:r w:rsidR="00151E33" w:rsidRPr="00B50C73">
        <w:t xml:space="preserve"> </w:t>
      </w:r>
      <w:r w:rsidR="00CC4939" w:rsidRPr="00B50C73">
        <w:t xml:space="preserve">and King Harry I of </w:t>
      </w:r>
      <w:r w:rsidR="002341EB" w:rsidRPr="00B50C73">
        <w:t>Sandlot C</w:t>
      </w:r>
      <w:r w:rsidR="00CC4939" w:rsidRPr="00B50C73">
        <w:t>.</w:t>
      </w:r>
      <w:r w:rsidR="009C03E8" w:rsidRPr="00B50C73">
        <w:t xml:space="preserve"> They </w:t>
      </w:r>
      <w:r w:rsidR="007C147D" w:rsidRPr="00B50C73">
        <w:t>succeeded</w:t>
      </w:r>
      <w:r w:rsidR="009C03E8" w:rsidRPr="00B50C73">
        <w:t xml:space="preserve"> </w:t>
      </w:r>
      <w:r w:rsidR="000E1F81" w:rsidRPr="00B50C73">
        <w:t>the world’s longest-reigning queen</w:t>
      </w:r>
      <w:r w:rsidR="004F1765" w:rsidRPr="00B50C73">
        <w:t xml:space="preserve"> whose </w:t>
      </w:r>
      <w:r w:rsidR="00FB01F0" w:rsidRPr="00B50C73">
        <w:t>kingdom</w:t>
      </w:r>
      <w:r w:rsidR="004F1765" w:rsidRPr="00B50C73">
        <w:t xml:space="preserve"> broke into three</w:t>
      </w:r>
      <w:r w:rsidR="00157EFC" w:rsidRPr="00B50C73">
        <w:t>, with one into his neighbor</w:t>
      </w:r>
      <w:r w:rsidR="004F1765" w:rsidRPr="00B50C73">
        <w:t>.</w:t>
      </w:r>
    </w:p>
    <w:p w14:paraId="02174ED1" w14:textId="5B053665" w:rsidR="00773C29" w:rsidRPr="00B50C73" w:rsidRDefault="00534697" w:rsidP="007E3170">
      <w:r w:rsidRPr="00B50C73">
        <w:lastRenderedPageBreak/>
        <w:t>ADELA</w:t>
      </w:r>
      <w:r w:rsidR="00773C29" w:rsidRPr="00B50C73">
        <w:t xml:space="preserve"> and </w:t>
      </w:r>
      <w:r w:rsidRPr="00B50C73">
        <w:t>ANGELA</w:t>
      </w:r>
      <w:r w:rsidR="009860CD" w:rsidRPr="00B50C73">
        <w:t xml:space="preserve"> </w:t>
      </w:r>
      <w:r w:rsidRPr="00B50C73">
        <w:t>CHAN</w:t>
      </w:r>
      <w:r w:rsidR="009860CD" w:rsidRPr="00B50C73">
        <w:t xml:space="preserve"> leave the </w:t>
      </w:r>
      <w:r w:rsidR="00715113" w:rsidRPr="00B50C73">
        <w:t>shop</w:t>
      </w:r>
      <w:r w:rsidR="009860CD" w:rsidRPr="00B50C73">
        <w:t>.</w:t>
      </w:r>
    </w:p>
    <w:p w14:paraId="181F4736" w14:textId="77777777" w:rsidR="00F04C6A" w:rsidRPr="00B50C73" w:rsidRDefault="00291693" w:rsidP="001919B6">
      <w:pPr>
        <w:pStyle w:val="a"/>
      </w:pPr>
      <w:r w:rsidRPr="00B50C73">
        <w:t>EXT. LUSH GARDEN</w:t>
      </w:r>
      <w:r w:rsidR="00F04C6A" w:rsidRPr="00B50C73">
        <w:t xml:space="preserve"> — 05:20</w:t>
      </w:r>
    </w:p>
    <w:p w14:paraId="0CA4B671" w14:textId="0AD8F484" w:rsidR="00162074" w:rsidRPr="00B50C73" w:rsidRDefault="00291693" w:rsidP="00993A8F">
      <w:r w:rsidRPr="00B50C73">
        <w:t xml:space="preserve">ADELA </w:t>
      </w:r>
      <w:r w:rsidR="00993A8F" w:rsidRPr="00B50C73">
        <w:t xml:space="preserve">and </w:t>
      </w:r>
      <w:r w:rsidRPr="00B50C73">
        <w:t xml:space="preserve">ANGELA CHAN </w:t>
      </w:r>
      <w:r w:rsidR="00993A8F" w:rsidRPr="00B50C73">
        <w:t>pray at the wishing tree glowing in rainbow colors, brighter and brighter, with twelve cards arranged in a clockface.</w:t>
      </w:r>
    </w:p>
    <w:p w14:paraId="25F7BB0F" w14:textId="048C5F9B" w:rsidR="00162074" w:rsidRPr="00B50C73" w:rsidRDefault="00257A1A" w:rsidP="00692F50">
      <w:pPr>
        <w:pStyle w:val="Character"/>
      </w:pPr>
      <w:r w:rsidRPr="00B50C73">
        <w:t xml:space="preserve">ADELA CHAN </w:t>
      </w:r>
      <w:r w:rsidR="005605FE">
        <w:t>JR</w:t>
      </w:r>
      <w:r w:rsidRPr="00B50C73">
        <w:t xml:space="preserve"> (SING)</w:t>
      </w:r>
    </w:p>
    <w:p w14:paraId="2BCFF628" w14:textId="77777777" w:rsidR="00162074" w:rsidRPr="00B50C73" w:rsidRDefault="006E4140" w:rsidP="007E3170">
      <w:pPr>
        <w:pStyle w:val="Line"/>
      </w:pPr>
      <w:r w:rsidRPr="00B50C73">
        <w:t>Where were the nine manors set in the end?</w:t>
      </w:r>
    </w:p>
    <w:p w14:paraId="64232FDA" w14:textId="77777777" w:rsidR="00162074" w:rsidRPr="00B50C73" w:rsidRDefault="006E4140" w:rsidP="007E3170">
      <w:pPr>
        <w:pStyle w:val="Line"/>
      </w:pPr>
      <w:r w:rsidRPr="00B50C73">
        <w:t>How deep are the rivers and valleys extend?</w:t>
      </w:r>
    </w:p>
    <w:p w14:paraId="34EF9770" w14:textId="482D1E4E" w:rsidR="00162074" w:rsidRPr="00B50C73" w:rsidRDefault="00257A1A" w:rsidP="00692F50">
      <w:pPr>
        <w:pStyle w:val="Character"/>
      </w:pPr>
      <w:r w:rsidRPr="00B50C73">
        <w:t>ANGELA CHAN (SING)</w:t>
      </w:r>
    </w:p>
    <w:p w14:paraId="669163F9" w14:textId="77777777" w:rsidR="00162074" w:rsidRPr="00B50C73" w:rsidRDefault="006E4140" w:rsidP="007E3170">
      <w:pPr>
        <w:pStyle w:val="Line"/>
      </w:pPr>
      <w:r w:rsidRPr="00B50C73">
        <w:t>Rivers flowing eastwards to the ocean,</w:t>
      </w:r>
    </w:p>
    <w:p w14:paraId="72B541D0" w14:textId="77777777" w:rsidR="00162074" w:rsidRPr="00B50C73" w:rsidRDefault="006E4140" w:rsidP="007E3170">
      <w:pPr>
        <w:pStyle w:val="Line"/>
      </w:pPr>
      <w:r w:rsidRPr="00B50C73">
        <w:t>Who knows the reason not to overflow?</w:t>
      </w:r>
    </w:p>
    <w:p w14:paraId="2EAABA28" w14:textId="60DF6AC7" w:rsidR="00162074" w:rsidRPr="00B50C73" w:rsidRDefault="00257A1A" w:rsidP="00692F50">
      <w:pPr>
        <w:pStyle w:val="Character"/>
      </w:pPr>
      <w:r w:rsidRPr="00B50C73">
        <w:t xml:space="preserve">ADELA CHAN </w:t>
      </w:r>
      <w:r w:rsidR="005605FE">
        <w:t>JR</w:t>
      </w:r>
      <w:r w:rsidRPr="00B50C73">
        <w:t xml:space="preserve"> (SING)</w:t>
      </w:r>
    </w:p>
    <w:p w14:paraId="66B45217" w14:textId="1FC409A6" w:rsidR="00162074" w:rsidRPr="00B50C73" w:rsidRDefault="006E4140" w:rsidP="007E3170">
      <w:pPr>
        <w:pStyle w:val="Line"/>
      </w:pPr>
      <w:r w:rsidRPr="00B50C73">
        <w:t xml:space="preserve">Orient, Occident, Austrian and </w:t>
      </w:r>
      <w:r w:rsidR="00BC1A78" w:rsidRPr="00B50C73">
        <w:t>Bornean</w:t>
      </w:r>
      <w:r w:rsidRPr="00B50C73">
        <w:t>,</w:t>
      </w:r>
    </w:p>
    <w:p w14:paraId="2EBE3A16" w14:textId="77777777" w:rsidR="00162074" w:rsidRPr="00B50C73" w:rsidRDefault="006E4140" w:rsidP="007E3170">
      <w:pPr>
        <w:pStyle w:val="Line"/>
      </w:pPr>
      <w:r w:rsidRPr="00B50C73">
        <w:t>Which encompasses to the longest toe?</w:t>
      </w:r>
    </w:p>
    <w:p w14:paraId="52C72FE3" w14:textId="645ED6EB" w:rsidR="00162074" w:rsidRPr="00B50C73" w:rsidRDefault="00257A1A" w:rsidP="00692F50">
      <w:pPr>
        <w:pStyle w:val="Character"/>
      </w:pPr>
      <w:r w:rsidRPr="00B50C73">
        <w:t>ANGELA CHAN (SING)</w:t>
      </w:r>
    </w:p>
    <w:p w14:paraId="3E8505C2" w14:textId="77777777" w:rsidR="00162074" w:rsidRPr="00B50C73" w:rsidRDefault="006E4140" w:rsidP="007E3170">
      <w:pPr>
        <w:pStyle w:val="Line"/>
      </w:pPr>
      <w:r w:rsidRPr="00B50C73">
        <w:t>The longitudes are narrow and stretched,</w:t>
      </w:r>
    </w:p>
    <w:p w14:paraId="103ACBB4" w14:textId="77777777" w:rsidR="00162074" w:rsidRPr="00B50C73" w:rsidRDefault="006E4140" w:rsidP="007E3170">
      <w:pPr>
        <w:pStyle w:val="Line"/>
      </w:pPr>
      <w:r w:rsidRPr="00B50C73">
        <w:t>How much are the residue attached?</w:t>
      </w:r>
    </w:p>
    <w:p w14:paraId="3AA58545" w14:textId="67E307B5" w:rsidR="00162074" w:rsidRPr="00B50C73" w:rsidRDefault="00257A1A" w:rsidP="00692F50">
      <w:pPr>
        <w:pStyle w:val="Character"/>
      </w:pPr>
      <w:r w:rsidRPr="00B50C73">
        <w:t xml:space="preserve">ADELA CHAN </w:t>
      </w:r>
      <w:r w:rsidR="005605FE">
        <w:t>JR</w:t>
      </w:r>
      <w:r w:rsidRPr="00B50C73">
        <w:t xml:space="preserve"> (SING)</w:t>
      </w:r>
    </w:p>
    <w:p w14:paraId="7AF6697A" w14:textId="77777777" w:rsidR="00162074" w:rsidRPr="00B50C73" w:rsidRDefault="006E4140" w:rsidP="007E3170">
      <w:pPr>
        <w:pStyle w:val="Line"/>
      </w:pPr>
      <w:r w:rsidRPr="00B50C73">
        <w:t>The highest mountain has a heaven gate,</w:t>
      </w:r>
    </w:p>
    <w:p w14:paraId="5A395D1D" w14:textId="77777777" w:rsidR="00162074" w:rsidRPr="00B50C73" w:rsidRDefault="006E4140" w:rsidP="007E3170">
      <w:pPr>
        <w:pStyle w:val="Line"/>
      </w:pPr>
      <w:r w:rsidRPr="00B50C73">
        <w:t>Where does its stand and always destinate?</w:t>
      </w:r>
    </w:p>
    <w:p w14:paraId="65B5FBAC" w14:textId="0035528B" w:rsidR="00162074" w:rsidRPr="00B50C73" w:rsidRDefault="00257A1A" w:rsidP="00692F50">
      <w:pPr>
        <w:pStyle w:val="Character"/>
      </w:pPr>
      <w:r w:rsidRPr="00B50C73">
        <w:t>ANGELA CHAN (SING)</w:t>
      </w:r>
    </w:p>
    <w:p w14:paraId="1184E308" w14:textId="77777777" w:rsidR="00162074" w:rsidRPr="00B50C73" w:rsidRDefault="006E4140" w:rsidP="007E3170">
      <w:pPr>
        <w:pStyle w:val="Line"/>
      </w:pPr>
      <w:r w:rsidRPr="00B50C73">
        <w:t>On Mountain Everest lies a fortress,</w:t>
      </w:r>
    </w:p>
    <w:p w14:paraId="320672D0" w14:textId="20BE1D93" w:rsidR="00162074" w:rsidRPr="00B50C73" w:rsidRDefault="006E4140" w:rsidP="007E3170">
      <w:pPr>
        <w:pStyle w:val="Line"/>
      </w:pPr>
      <w:r w:rsidRPr="00B50C73">
        <w:t xml:space="preserve">How high are its nine levels </w:t>
      </w:r>
      <w:r w:rsidR="005550A2">
        <w:t>toth’</w:t>
      </w:r>
      <w:r w:rsidRPr="00B50C73">
        <w:t xml:space="preserve"> mistress?</w:t>
      </w:r>
    </w:p>
    <w:p w14:paraId="3C6F6549" w14:textId="529F5820" w:rsidR="00162074" w:rsidRPr="00B50C73" w:rsidRDefault="00257A1A" w:rsidP="00692F50">
      <w:pPr>
        <w:pStyle w:val="Character"/>
      </w:pPr>
      <w:r w:rsidRPr="00B50C73">
        <w:t xml:space="preserve">ADELA CHAN </w:t>
      </w:r>
      <w:r w:rsidR="005605FE">
        <w:t>JR</w:t>
      </w:r>
      <w:r w:rsidRPr="00B50C73">
        <w:t xml:space="preserve"> (SING)</w:t>
      </w:r>
    </w:p>
    <w:p w14:paraId="188D858D" w14:textId="13B55BC2" w:rsidR="00162074" w:rsidRPr="00B50C73" w:rsidRDefault="00BC1A78" w:rsidP="007E3170">
      <w:pPr>
        <w:pStyle w:val="Line"/>
      </w:pPr>
      <w:r>
        <w:t>As h</w:t>
      </w:r>
      <w:r w:rsidR="006E4140" w:rsidRPr="00B50C73">
        <w:t xml:space="preserve">er Majesty opens </w:t>
      </w:r>
      <w:r>
        <w:t>four</w:t>
      </w:r>
      <w:r w:rsidR="006E4140" w:rsidRPr="00B50C73">
        <w:t xml:space="preserve"> gateways,</w:t>
      </w:r>
    </w:p>
    <w:p w14:paraId="08493882" w14:textId="77777777" w:rsidR="00162074" w:rsidRPr="00B50C73" w:rsidRDefault="006E4140" w:rsidP="007E3170">
      <w:pPr>
        <w:pStyle w:val="Line"/>
      </w:pPr>
      <w:r w:rsidRPr="00B50C73">
        <w:t>Who entered and left through as their mores?</w:t>
      </w:r>
    </w:p>
    <w:p w14:paraId="7C09953C" w14:textId="1B0755F3" w:rsidR="00162074" w:rsidRPr="00B50C73" w:rsidRDefault="00257A1A" w:rsidP="00692F50">
      <w:pPr>
        <w:pStyle w:val="Character"/>
      </w:pPr>
      <w:r w:rsidRPr="00B50C73">
        <w:t>ANGELA CHAN (SING)</w:t>
      </w:r>
    </w:p>
    <w:p w14:paraId="16AF1FFA" w14:textId="77777777" w:rsidR="00162074" w:rsidRPr="00B50C73" w:rsidRDefault="006E4140" w:rsidP="007E3170">
      <w:pPr>
        <w:pStyle w:val="Line"/>
      </w:pPr>
      <w:r w:rsidRPr="00B50C73">
        <w:t>The northwest gate opens by a breaking,</w:t>
      </w:r>
    </w:p>
    <w:p w14:paraId="576A72FD" w14:textId="77777777" w:rsidR="00162074" w:rsidRPr="00B50C73" w:rsidRDefault="006E4140" w:rsidP="007E3170">
      <w:pPr>
        <w:pStyle w:val="Line"/>
      </w:pPr>
      <w:r w:rsidRPr="00B50C73">
        <w:t>What primitive energy’s for seeking?</w:t>
      </w:r>
    </w:p>
    <w:p w14:paraId="29CA4474" w14:textId="3B05654C" w:rsidR="00162074" w:rsidRPr="00B50C73" w:rsidRDefault="00257A1A" w:rsidP="00692F50">
      <w:pPr>
        <w:pStyle w:val="Character"/>
      </w:pPr>
      <w:r w:rsidRPr="00B50C73">
        <w:t xml:space="preserve">ADELA CHAN </w:t>
      </w:r>
      <w:r w:rsidR="005605FE">
        <w:t>JR</w:t>
      </w:r>
      <w:r w:rsidRPr="00B50C73">
        <w:t xml:space="preserve"> (SING)</w:t>
      </w:r>
    </w:p>
    <w:p w14:paraId="4FB0E93C" w14:textId="77777777" w:rsidR="00162074" w:rsidRPr="00B50C73" w:rsidRDefault="006E4140" w:rsidP="007E3170">
      <w:pPr>
        <w:pStyle w:val="Line"/>
      </w:pPr>
      <w:r w:rsidRPr="00B50C73">
        <w:t>Where can the sun never illuminate?</w:t>
      </w:r>
    </w:p>
    <w:p w14:paraId="50F08D7E" w14:textId="77777777" w:rsidR="00162074" w:rsidRPr="00B50C73" w:rsidRDefault="006E4140" w:rsidP="007E3170">
      <w:pPr>
        <w:pStyle w:val="Line"/>
      </w:pPr>
      <w:r w:rsidRPr="00B50C73">
        <w:lastRenderedPageBreak/>
        <w:t>Where is the boreal dragon to radiate?</w:t>
      </w:r>
    </w:p>
    <w:p w14:paraId="37710DCA" w14:textId="7A4AEB31" w:rsidR="00162074" w:rsidRPr="00B50C73" w:rsidRDefault="00257A1A" w:rsidP="00692F50">
      <w:pPr>
        <w:pStyle w:val="Character"/>
      </w:pPr>
      <w:r w:rsidRPr="00B50C73">
        <w:t>ANGELA CHAN (SING)</w:t>
      </w:r>
    </w:p>
    <w:p w14:paraId="072AD142" w14:textId="77777777" w:rsidR="00162074" w:rsidRPr="00B50C73" w:rsidRDefault="006E4140" w:rsidP="007E3170">
      <w:pPr>
        <w:pStyle w:val="Line"/>
      </w:pPr>
      <w:r w:rsidRPr="00B50C73">
        <w:t>Before Helios embarks his chariot,</w:t>
      </w:r>
    </w:p>
    <w:p w14:paraId="10AA8069" w14:textId="77777777" w:rsidR="00162074" w:rsidRPr="00B50C73" w:rsidRDefault="006E4140" w:rsidP="007E3170">
      <w:pPr>
        <w:pStyle w:val="Line"/>
      </w:pPr>
      <w:r w:rsidRPr="00B50C73">
        <w:t>How can Europa obtain laureate?</w:t>
      </w:r>
    </w:p>
    <w:p w14:paraId="780CEECB" w14:textId="3ACFF78D" w:rsidR="00162074" w:rsidRPr="00B50C73" w:rsidRDefault="00257A1A" w:rsidP="00692F50">
      <w:pPr>
        <w:pStyle w:val="Character"/>
      </w:pPr>
      <w:r w:rsidRPr="00B50C73">
        <w:t xml:space="preserve">ADELA CHAN </w:t>
      </w:r>
      <w:r w:rsidR="005605FE">
        <w:t>JR</w:t>
      </w:r>
      <w:r w:rsidRPr="00B50C73">
        <w:t xml:space="preserve"> (SING)</w:t>
      </w:r>
    </w:p>
    <w:p w14:paraId="2331D9DC" w14:textId="77777777" w:rsidR="00162074" w:rsidRPr="00B50C73" w:rsidRDefault="006E4140" w:rsidP="007E3170">
      <w:pPr>
        <w:pStyle w:val="Line"/>
      </w:pPr>
      <w:r w:rsidRPr="00B50C73">
        <w:t>Why has a warm winter come to number?</w:t>
      </w:r>
    </w:p>
    <w:p w14:paraId="4A7F86FE" w14:textId="77777777" w:rsidR="00162074" w:rsidRPr="00B50C73" w:rsidRDefault="006E4140" w:rsidP="007E3170">
      <w:pPr>
        <w:pStyle w:val="Line"/>
      </w:pPr>
      <w:r w:rsidRPr="00B50C73">
        <w:t>And then it turns out the coldest summer?</w:t>
      </w:r>
    </w:p>
    <w:p w14:paraId="196A8F59" w14:textId="33FC526C" w:rsidR="00162074" w:rsidRPr="00B50C73" w:rsidRDefault="006E4140" w:rsidP="007E3170">
      <w:r w:rsidRPr="00B50C73">
        <w:t xml:space="preserve">The tree drops </w:t>
      </w:r>
      <w:r w:rsidR="006B2889">
        <w:t>these twelve</w:t>
      </w:r>
      <w:r w:rsidR="008001AA" w:rsidRPr="00B50C73">
        <w:t xml:space="preserve"> cards</w:t>
      </w:r>
      <w:r w:rsidRPr="00B50C73">
        <w:t xml:space="preserve">, into </w:t>
      </w:r>
      <w:r w:rsidR="00534697" w:rsidRPr="00B50C73">
        <w:t>ADELA</w:t>
      </w:r>
      <w:r w:rsidRPr="00B50C73">
        <w:t xml:space="preserve"> and </w:t>
      </w:r>
      <w:r w:rsidR="00534697" w:rsidRPr="00B50C73">
        <w:t>ANGELA</w:t>
      </w:r>
      <w:r w:rsidRPr="00B50C73">
        <w:t xml:space="preserve"> </w:t>
      </w:r>
      <w:r w:rsidR="00534697" w:rsidRPr="00B50C73">
        <w:t>CHAN</w:t>
      </w:r>
      <w:r w:rsidRPr="00B50C73">
        <w:t xml:space="preserve">’s hands. Tweedy Bird flies from </w:t>
      </w:r>
      <w:r w:rsidR="00534697" w:rsidRPr="00B50C73">
        <w:t>ANGELA</w:t>
      </w:r>
      <w:r w:rsidRPr="00B50C73">
        <w:t xml:space="preserve"> </w:t>
      </w:r>
      <w:r w:rsidR="00534697" w:rsidRPr="00B50C73">
        <w:t>CHAN</w:t>
      </w:r>
      <w:r w:rsidRPr="00B50C73">
        <w:t xml:space="preserve">’s left hand into the </w:t>
      </w:r>
      <w:r w:rsidR="006B544D" w:rsidRPr="00B50C73">
        <w:t xml:space="preserve">wishing </w:t>
      </w:r>
      <w:r w:rsidRPr="00B50C73">
        <w:t>tree</w:t>
      </w:r>
      <w:r w:rsidR="006B2889">
        <w:t>, disappearing</w:t>
      </w:r>
      <w:r w:rsidRPr="00B50C73">
        <w:t>.</w:t>
      </w:r>
    </w:p>
    <w:p w14:paraId="280A1157" w14:textId="4753F829" w:rsidR="00162074" w:rsidRPr="00B50C73" w:rsidRDefault="00257A1A" w:rsidP="00692F50">
      <w:pPr>
        <w:pStyle w:val="Character"/>
      </w:pPr>
      <w:r w:rsidRPr="00B50C73">
        <w:t>ANGELA CHAN</w:t>
      </w:r>
    </w:p>
    <w:p w14:paraId="2547FF70" w14:textId="77777777" w:rsidR="00162074" w:rsidRPr="00B50C73" w:rsidRDefault="006E4140" w:rsidP="007E3170">
      <w:pPr>
        <w:pStyle w:val="Line"/>
      </w:pPr>
      <w:r w:rsidRPr="00B50C73">
        <w:t>Wow! We are bound for reunion!!!</w:t>
      </w:r>
    </w:p>
    <w:p w14:paraId="561F3471" w14:textId="239EE194" w:rsidR="00162074" w:rsidRPr="00B50C73" w:rsidRDefault="007C4015" w:rsidP="007E3170">
      <w:r w:rsidRPr="00B50C73">
        <w:t>All t</w:t>
      </w:r>
      <w:r w:rsidR="006E4140" w:rsidRPr="00B50C73">
        <w:t>welve princesses enter the screen.</w:t>
      </w:r>
      <w:r w:rsidR="00A0623D" w:rsidRPr="00B50C73">
        <w:t xml:space="preserve"> A card </w:t>
      </w:r>
      <w:r w:rsidR="00B13A2C" w:rsidRPr="00B50C73">
        <w:t>hovers</w:t>
      </w:r>
      <w:r w:rsidR="00A0623D" w:rsidRPr="00B50C73">
        <w:t xml:space="preserve"> from where Tweedy Bird</w:t>
      </w:r>
      <w:r w:rsidR="00B13A2C" w:rsidRPr="00B50C73">
        <w:t xml:space="preserve"> submerges into the</w:t>
      </w:r>
      <w:r w:rsidR="006B544D" w:rsidRPr="00B50C73">
        <w:t xml:space="preserve"> wishing</w:t>
      </w:r>
      <w:r w:rsidR="00B13A2C" w:rsidRPr="00B50C73">
        <w:t xml:space="preserve"> tree.</w:t>
      </w:r>
    </w:p>
    <w:p w14:paraId="062BBB34" w14:textId="01E88E81" w:rsidR="00162074" w:rsidRPr="00B50C73" w:rsidRDefault="00257A1A" w:rsidP="00692F50">
      <w:pPr>
        <w:pStyle w:val="Character"/>
      </w:pPr>
      <w:r w:rsidRPr="00B50C73">
        <w:t xml:space="preserve">ADELA CHAN </w:t>
      </w:r>
      <w:r w:rsidR="005605FE">
        <w:t>JR</w:t>
      </w:r>
    </w:p>
    <w:p w14:paraId="56B97FCC" w14:textId="0A3852E8" w:rsidR="00162074" w:rsidRPr="00B50C73" w:rsidRDefault="006E4140" w:rsidP="007E3170">
      <w:pPr>
        <w:pStyle w:val="Line"/>
      </w:pPr>
      <w:r w:rsidRPr="00B50C73">
        <w:t>Eights are Planets. Nines are galaxies. Tens describe the Big Bang.</w:t>
      </w:r>
      <w:r w:rsidR="008001AA" w:rsidRPr="00B50C73">
        <w:t xml:space="preserve"> The fool depicts a </w:t>
      </w:r>
      <w:r w:rsidR="001C7471" w:rsidRPr="00B50C73">
        <w:t xml:space="preserve">yellow </w:t>
      </w:r>
      <w:r w:rsidR="008001AA" w:rsidRPr="00B50C73">
        <w:t>regular dodecahedron</w:t>
      </w:r>
      <w:r w:rsidR="001C7471" w:rsidRPr="00B50C73">
        <w:t xml:space="preserve"> filled with stars</w:t>
      </w:r>
      <w:r w:rsidR="00DA0557" w:rsidRPr="00B50C73">
        <w:t xml:space="preserve"> surrounding the Sun</w:t>
      </w:r>
      <w:r w:rsidR="008001AA" w:rsidRPr="00B50C73">
        <w:t xml:space="preserve">. </w:t>
      </w:r>
      <w:r w:rsidR="00724D22" w:rsidRPr="00B50C73">
        <w:t xml:space="preserve">The test underneath reads, “The god use it </w:t>
      </w:r>
      <w:r w:rsidR="00BF718E" w:rsidRPr="00B50C73">
        <w:t>to arrange</w:t>
      </w:r>
      <w:r w:rsidR="00724D22" w:rsidRPr="00B50C73">
        <w:t xml:space="preserve"> the</w:t>
      </w:r>
      <w:r w:rsidR="00A66B92" w:rsidRPr="00B50C73">
        <w:t xml:space="preserve"> time and space.</w:t>
      </w:r>
      <w:r w:rsidR="00724D22" w:rsidRPr="00B50C73">
        <w:t>”</w:t>
      </w:r>
    </w:p>
    <w:p w14:paraId="2568A102" w14:textId="616F43ED" w:rsidR="00162074" w:rsidRPr="00B50C73" w:rsidRDefault="00257A1A" w:rsidP="00692F50">
      <w:pPr>
        <w:pStyle w:val="Character"/>
      </w:pPr>
      <w:r w:rsidRPr="00B50C73">
        <w:t>MULAN</w:t>
      </w:r>
    </w:p>
    <w:p w14:paraId="39F592C8" w14:textId="77777777" w:rsidR="00162074" w:rsidRPr="00B50C73" w:rsidRDefault="006E4140" w:rsidP="007E3170">
      <w:pPr>
        <w:pStyle w:val="Line"/>
      </w:pPr>
      <w:r w:rsidRPr="00B50C73">
        <w:t>Eight of Fire features Mercury and Venus.</w:t>
      </w:r>
    </w:p>
    <w:p w14:paraId="1D0CE052" w14:textId="69954EFE" w:rsidR="00162074" w:rsidRPr="00B50C73" w:rsidRDefault="00257A1A" w:rsidP="00692F50">
      <w:pPr>
        <w:pStyle w:val="Character"/>
      </w:pPr>
      <w:r w:rsidRPr="00B50C73">
        <w:t>MERIDA</w:t>
      </w:r>
    </w:p>
    <w:p w14:paraId="12065F37" w14:textId="77777777" w:rsidR="00162074" w:rsidRPr="00B50C73" w:rsidRDefault="006E4140" w:rsidP="007E3170">
      <w:pPr>
        <w:pStyle w:val="Line"/>
      </w:pPr>
      <w:r w:rsidRPr="00B50C73">
        <w:t>Eight of Earth illustrates Earth and Mars.</w:t>
      </w:r>
    </w:p>
    <w:p w14:paraId="197F8804" w14:textId="097D9F7B" w:rsidR="00162074" w:rsidRPr="00B50C73" w:rsidRDefault="00257A1A" w:rsidP="00692F50">
      <w:pPr>
        <w:pStyle w:val="Character"/>
      </w:pPr>
      <w:r w:rsidRPr="00B50C73">
        <w:t>AURORA</w:t>
      </w:r>
    </w:p>
    <w:p w14:paraId="4C91BC6C" w14:textId="77777777" w:rsidR="00162074" w:rsidRPr="00B50C73" w:rsidRDefault="006E4140" w:rsidP="007E3170">
      <w:pPr>
        <w:pStyle w:val="Line"/>
      </w:pPr>
      <w:r w:rsidRPr="00B50C73">
        <w:t>Eight of Air transpires with Jupiter and Saturn.</w:t>
      </w:r>
    </w:p>
    <w:p w14:paraId="0DF65334" w14:textId="3FDD6721" w:rsidR="00162074" w:rsidRPr="00B50C73" w:rsidRDefault="00257A1A" w:rsidP="00692F50">
      <w:pPr>
        <w:pStyle w:val="Character"/>
      </w:pPr>
      <w:r w:rsidRPr="00B50C73">
        <w:t>RAPUNZEL</w:t>
      </w:r>
    </w:p>
    <w:p w14:paraId="3EA8E7E7" w14:textId="746DAA97" w:rsidR="00162074" w:rsidRPr="00B50C73" w:rsidRDefault="006E4140" w:rsidP="007E3170">
      <w:pPr>
        <w:pStyle w:val="Line"/>
      </w:pPr>
      <w:r w:rsidRPr="00B50C73">
        <w:t>Eight of Water shines Uranus and Neptune.</w:t>
      </w:r>
    </w:p>
    <w:p w14:paraId="70D55FFB" w14:textId="5D0A5B0E" w:rsidR="00162074" w:rsidRPr="00B50C73" w:rsidRDefault="00257A1A" w:rsidP="00692F50">
      <w:pPr>
        <w:pStyle w:val="Character"/>
      </w:pPr>
      <w:r w:rsidRPr="00B50C73">
        <w:t>BELLE</w:t>
      </w:r>
    </w:p>
    <w:p w14:paraId="44D022EF" w14:textId="77777777" w:rsidR="00162074" w:rsidRPr="00B50C73" w:rsidRDefault="006E4140" w:rsidP="007E3170">
      <w:pPr>
        <w:pStyle w:val="Line"/>
      </w:pPr>
      <w:r w:rsidRPr="00B50C73">
        <w:t>Nine of Fire depicts eight elliptical galaxies from round to slender.</w:t>
      </w:r>
    </w:p>
    <w:p w14:paraId="7FD90350" w14:textId="0C733DE7" w:rsidR="00162074" w:rsidRPr="00B50C73" w:rsidRDefault="00257A1A" w:rsidP="00692F50">
      <w:pPr>
        <w:pStyle w:val="Character"/>
      </w:pPr>
      <w:r w:rsidRPr="00B50C73">
        <w:lastRenderedPageBreak/>
        <w:t>SNOW WHITE</w:t>
      </w:r>
    </w:p>
    <w:p w14:paraId="436101C2" w14:textId="77777777" w:rsidR="00162074" w:rsidRPr="00B50C73" w:rsidRDefault="006E4140" w:rsidP="007E3170">
      <w:pPr>
        <w:pStyle w:val="Line"/>
      </w:pPr>
      <w:r w:rsidRPr="00B50C73">
        <w:t>Nine of Earth lists the spiral galaxies from dense to sparse.</w:t>
      </w:r>
    </w:p>
    <w:p w14:paraId="7B8D4651" w14:textId="1616559B" w:rsidR="00162074" w:rsidRPr="00B50C73" w:rsidRDefault="00257A1A" w:rsidP="00692F50">
      <w:pPr>
        <w:pStyle w:val="Character"/>
      </w:pPr>
      <w:r w:rsidRPr="00B50C73">
        <w:t>CINDERELLA</w:t>
      </w:r>
    </w:p>
    <w:p w14:paraId="75CF7F45" w14:textId="77777777" w:rsidR="00162074" w:rsidRPr="00B50C73" w:rsidRDefault="006E4140" w:rsidP="007E3170">
      <w:pPr>
        <w:pStyle w:val="Line"/>
      </w:pPr>
      <w:r w:rsidRPr="00B50C73">
        <w:t>Nine of Air illuminates the barred spiral ones, with our right honorable homeland Milky Way in the center!</w:t>
      </w:r>
    </w:p>
    <w:p w14:paraId="34525EFF" w14:textId="3BBF91E9" w:rsidR="007C4015" w:rsidRPr="00B50C73" w:rsidRDefault="00257A1A" w:rsidP="00692F50">
      <w:pPr>
        <w:pStyle w:val="Character"/>
      </w:pPr>
      <w:r w:rsidRPr="00B50C73">
        <w:t>TIANA</w:t>
      </w:r>
    </w:p>
    <w:p w14:paraId="571329E3" w14:textId="77777777" w:rsidR="007C4015" w:rsidRPr="00B50C73" w:rsidRDefault="007C4015" w:rsidP="007E3170">
      <w:pPr>
        <w:pStyle w:val="Line"/>
      </w:pPr>
      <w:r w:rsidRPr="00B50C73">
        <w:rPr>
          <w:rFonts w:hint="eastAsia"/>
        </w:rPr>
        <w:t>N</w:t>
      </w:r>
      <w:r w:rsidRPr="00B50C73">
        <w:t xml:space="preserve">ine of Water </w:t>
      </w:r>
      <w:r w:rsidR="003065FA" w:rsidRPr="00B50C73">
        <w:t>is an illusion:</w:t>
      </w:r>
      <w:r w:rsidRPr="00B50C73">
        <w:t xml:space="preserve"> halo galaxies, star clouds and </w:t>
      </w:r>
      <w:r w:rsidR="002D16FB" w:rsidRPr="00B50C73">
        <w:t>blackholes</w:t>
      </w:r>
      <w:r w:rsidRPr="00B50C73">
        <w:t>.</w:t>
      </w:r>
    </w:p>
    <w:p w14:paraId="153ACDB9" w14:textId="2758C5F4" w:rsidR="00162074" w:rsidRPr="00B50C73" w:rsidRDefault="00257A1A" w:rsidP="00692F50">
      <w:pPr>
        <w:pStyle w:val="Character"/>
      </w:pPr>
      <w:r w:rsidRPr="00B50C73">
        <w:t>JASMINE</w:t>
      </w:r>
    </w:p>
    <w:p w14:paraId="0BF2E709" w14:textId="77777777" w:rsidR="007C4015" w:rsidRPr="00B50C73" w:rsidRDefault="00914C4D" w:rsidP="007E3170">
      <w:pPr>
        <w:pStyle w:val="Line"/>
      </w:pPr>
      <w:r w:rsidRPr="00B50C73">
        <w:t xml:space="preserve">Ten of </w:t>
      </w:r>
      <w:r w:rsidR="006E4140" w:rsidRPr="00B50C73">
        <w:t>Fire features quantum fluctuation, followed by rapid inflation and cooling, which initiates our Universe of Energy.</w:t>
      </w:r>
    </w:p>
    <w:p w14:paraId="0095F9EC" w14:textId="02EE1FFA" w:rsidR="007C4015" w:rsidRPr="00B50C73" w:rsidRDefault="00257A1A" w:rsidP="00692F50">
      <w:pPr>
        <w:pStyle w:val="Character"/>
      </w:pPr>
      <w:r w:rsidRPr="00B50C73">
        <w:t>POCAHONTAS</w:t>
      </w:r>
    </w:p>
    <w:p w14:paraId="14A18850" w14:textId="77777777" w:rsidR="007C4015" w:rsidRPr="00B50C73" w:rsidRDefault="00914C4D" w:rsidP="007E3170">
      <w:pPr>
        <w:pStyle w:val="Line"/>
      </w:pPr>
      <w:r w:rsidRPr="00B50C73">
        <w:t xml:space="preserve">Ten of </w:t>
      </w:r>
      <w:r w:rsidR="006E4140" w:rsidRPr="00B50C73">
        <w:t>Earth narrates the following Dark Ages for about 400 million years, which deserves dark matter and dark energy’s Innoventions.</w:t>
      </w:r>
    </w:p>
    <w:p w14:paraId="13F713AC" w14:textId="195819E3" w:rsidR="007C4015" w:rsidRPr="00B50C73" w:rsidRDefault="00257A1A" w:rsidP="00692F50">
      <w:pPr>
        <w:pStyle w:val="Character"/>
      </w:pPr>
      <w:r w:rsidRPr="00B50C73">
        <w:t>MOANA</w:t>
      </w:r>
    </w:p>
    <w:p w14:paraId="08BA6BB7" w14:textId="77777777" w:rsidR="007C4015" w:rsidRPr="00B50C73" w:rsidRDefault="00914C4D" w:rsidP="007E3170">
      <w:pPr>
        <w:pStyle w:val="Line"/>
      </w:pPr>
      <w:r w:rsidRPr="00B50C73">
        <w:t xml:space="preserve">Ten of </w:t>
      </w:r>
      <w:r w:rsidR="006E4140" w:rsidRPr="00B50C73">
        <w:t xml:space="preserve">Air describes Development of Stars, Galaxies and Planets, thus </w:t>
      </w:r>
      <w:r w:rsidRPr="00B50C73">
        <w:t xml:space="preserve">transpire </w:t>
      </w:r>
      <w:r w:rsidR="006E4140" w:rsidRPr="00B50C73">
        <w:t>Horizons.</w:t>
      </w:r>
    </w:p>
    <w:p w14:paraId="72C30C7A" w14:textId="7C9EE6D8" w:rsidR="007C4015" w:rsidRPr="00B50C73" w:rsidRDefault="00257A1A" w:rsidP="00692F50">
      <w:pPr>
        <w:pStyle w:val="Character"/>
      </w:pPr>
      <w:r w:rsidRPr="00B50C73">
        <w:t>ARIEL</w:t>
      </w:r>
    </w:p>
    <w:p w14:paraId="1E6D7ACB" w14:textId="306A7E3A" w:rsidR="00162074" w:rsidRPr="00B50C73" w:rsidRDefault="00914C4D" w:rsidP="007E3170">
      <w:pPr>
        <w:pStyle w:val="Line"/>
      </w:pPr>
      <w:r w:rsidRPr="00B50C73">
        <w:t xml:space="preserve">Ten of </w:t>
      </w:r>
      <w:r w:rsidR="006E4140" w:rsidRPr="00B50C73">
        <w:t xml:space="preserve">Water </w:t>
      </w:r>
      <w:r w:rsidR="00FA488C" w:rsidRPr="00B50C73">
        <w:t>explains</w:t>
      </w:r>
      <w:r w:rsidR="006E4140" w:rsidRPr="00B50C73">
        <w:t xml:space="preserve"> </w:t>
      </w:r>
      <w:r w:rsidR="002D1632" w:rsidRPr="00B50C73">
        <w:t>some of the</w:t>
      </w:r>
      <w:r w:rsidR="00970E39" w:rsidRPr="00B50C73">
        <w:t xml:space="preserve"> planets </w:t>
      </w:r>
      <w:r w:rsidR="00FA488C" w:rsidRPr="00B50C73">
        <w:t>forming</w:t>
      </w:r>
      <w:r w:rsidR="006E4140" w:rsidRPr="00B50C73">
        <w:t xml:space="preserve"> the Wonder of Life.</w:t>
      </w:r>
    </w:p>
    <w:p w14:paraId="690C80A8" w14:textId="77777777" w:rsidR="00162074" w:rsidRPr="00B50C73" w:rsidRDefault="006E4140" w:rsidP="007E3170">
      <w:r w:rsidRPr="00B50C73">
        <w:t>Pan up to Spaceship Earth, newly furbished with solar panels, then to the zenith, with stars in view.</w:t>
      </w:r>
    </w:p>
    <w:p w14:paraId="1FB08EBD" w14:textId="77777777" w:rsidR="00162074" w:rsidRPr="00B50C73" w:rsidRDefault="006E4140" w:rsidP="007E3170">
      <w:pPr>
        <w:pStyle w:val="ae"/>
      </w:pPr>
      <w:r w:rsidRPr="00B50C73">
        <w:t>— MVSICA INTERACTA</w:t>
      </w:r>
      <w:bookmarkStart w:id="30" w:name="_Toc80735950"/>
      <w:r w:rsidRPr="00B50C73">
        <w:t xml:space="preserve"> —</w:t>
      </w:r>
      <w:r w:rsidRPr="00B50C73">
        <w:br w:type="page"/>
      </w:r>
    </w:p>
    <w:p w14:paraId="5360BD1A" w14:textId="6EEF7D82" w:rsidR="00162074" w:rsidRPr="00B50C73" w:rsidRDefault="006E4140" w:rsidP="007E3170">
      <w:pPr>
        <w:pStyle w:val="1"/>
      </w:pPr>
      <w:bookmarkStart w:id="31" w:name="_Toc121811741"/>
      <w:r w:rsidRPr="00B50C73">
        <w:lastRenderedPageBreak/>
        <w:t>Part 5. Eternal Glow</w:t>
      </w:r>
      <w:bookmarkEnd w:id="30"/>
      <w:bookmarkEnd w:id="31"/>
    </w:p>
    <w:p w14:paraId="3CAE9303" w14:textId="164EC06F" w:rsidR="002719F2" w:rsidRPr="00B50C73" w:rsidRDefault="00291693" w:rsidP="001919B6">
      <w:pPr>
        <w:pStyle w:val="a"/>
      </w:pPr>
      <w:r w:rsidRPr="00B50C73">
        <w:t xml:space="preserve">EXT. WORLD CELEBRATION PLAZA VIEWED FROM DREAMERS’ POINT </w:t>
      </w:r>
      <w:r w:rsidR="002719F2" w:rsidRPr="00B50C73">
        <w:t>—</w:t>
      </w:r>
      <w:r w:rsidRPr="00B50C73">
        <w:t xml:space="preserve"> DAWN</w:t>
      </w:r>
    </w:p>
    <w:p w14:paraId="5617FB3F" w14:textId="17CBBC30" w:rsidR="00162074" w:rsidRPr="00B50C73" w:rsidRDefault="00241512" w:rsidP="002719F2">
      <w:r w:rsidRPr="00B50C73">
        <w:t>Twenty-three cannons together emitting felicitations 50 times. Music starts.</w:t>
      </w:r>
    </w:p>
    <w:p w14:paraId="710E7980" w14:textId="7438819D" w:rsidR="00162074" w:rsidRPr="00B50C73" w:rsidRDefault="00257A1A" w:rsidP="00692F50">
      <w:pPr>
        <w:pStyle w:val="Character"/>
      </w:pPr>
      <w:r w:rsidRPr="00B50C73">
        <w:t xml:space="preserve">(ADELA CHAN </w:t>
      </w:r>
      <w:r w:rsidR="005605FE">
        <w:t>SR</w:t>
      </w:r>
      <w:r w:rsidRPr="00B50C73">
        <w:t>)</w:t>
      </w:r>
    </w:p>
    <w:p w14:paraId="535806A1" w14:textId="7C700D09" w:rsidR="00162074" w:rsidRPr="00B50C73" w:rsidRDefault="006E4140" w:rsidP="007E3170">
      <w:pPr>
        <w:pStyle w:val="Line"/>
      </w:pPr>
      <w:r w:rsidRPr="00B50C73">
        <w:t xml:space="preserve">Your Holiness Walter Elias Disney, Dear </w:t>
      </w:r>
      <w:r w:rsidR="00754FF7" w:rsidRPr="00B50C73">
        <w:t>EPCOT</w:t>
      </w:r>
      <w:r w:rsidRPr="00B50C73">
        <w:t xml:space="preserve"> Residents of six races, Dear visitors, Happy New Year!</w:t>
      </w:r>
    </w:p>
    <w:p w14:paraId="73033450" w14:textId="77777777" w:rsidR="00162074" w:rsidRPr="00B50C73" w:rsidRDefault="006E4140" w:rsidP="007E3170">
      <w:r w:rsidRPr="00B50C73">
        <w:t>Applause.</w:t>
      </w:r>
    </w:p>
    <w:p w14:paraId="5CFADB7E" w14:textId="173669FC" w:rsidR="00162074" w:rsidRPr="00B50C73" w:rsidRDefault="00257A1A" w:rsidP="00692F50">
      <w:pPr>
        <w:pStyle w:val="Character"/>
      </w:pPr>
      <w:r w:rsidRPr="00B50C73">
        <w:t xml:space="preserve">(ADELA CHAN </w:t>
      </w:r>
      <w:r w:rsidR="005605FE">
        <w:t>SR</w:t>
      </w:r>
      <w:r w:rsidRPr="00B50C73">
        <w:t>)</w:t>
      </w:r>
    </w:p>
    <w:p w14:paraId="1EC3697C" w14:textId="77777777" w:rsidR="00162074" w:rsidRPr="00B50C73" w:rsidRDefault="006E4140" w:rsidP="007E3170">
      <w:pPr>
        <w:pStyle w:val="Line"/>
      </w:pPr>
      <w:r w:rsidRPr="00B50C73">
        <w:t>Now begins the Fiftieth Anniversary of Walt Disney’s Experimental Prototype Community of Tomorrow! THE COMMUNITY OF COMMON DESTINY FOR HUMANKIND IS BORN TODAY!</w:t>
      </w:r>
    </w:p>
    <w:p w14:paraId="49B2856D" w14:textId="2C47EC9D" w:rsidR="00162074" w:rsidRPr="00B50C73" w:rsidRDefault="00257A1A" w:rsidP="00692F50">
      <w:pPr>
        <w:pStyle w:val="Character"/>
      </w:pPr>
      <w:r w:rsidRPr="00B50C73">
        <w:t>(AGENT V)</w:t>
      </w:r>
    </w:p>
    <w:p w14:paraId="60B57618" w14:textId="200AD787" w:rsidR="00162074" w:rsidRPr="00B50C73" w:rsidRDefault="006E4140" w:rsidP="007E3170">
      <w:pPr>
        <w:pStyle w:val="Line"/>
      </w:pPr>
      <w:r w:rsidRPr="00B50C73">
        <w:t>BORN TO</w:t>
      </w:r>
      <w:r w:rsidR="00E12E7B">
        <w:t xml:space="preserve">O… </w:t>
      </w:r>
      <w:r w:rsidRPr="00B50C73">
        <w:t>DAY!</w:t>
      </w:r>
    </w:p>
    <w:p w14:paraId="2C806C35" w14:textId="77777777" w:rsidR="00162074" w:rsidRPr="00B50C73" w:rsidRDefault="006E4140" w:rsidP="007E3170">
      <w:r w:rsidRPr="00B50C73">
        <w:t>Applause, louder than the previous one.</w:t>
      </w:r>
    </w:p>
    <w:p w14:paraId="55C3FFE6" w14:textId="35339066" w:rsidR="00162074" w:rsidRPr="00B50C73" w:rsidRDefault="00257A1A" w:rsidP="00692F50">
      <w:pPr>
        <w:pStyle w:val="Character"/>
      </w:pPr>
      <w:r w:rsidRPr="00B50C73">
        <w:t xml:space="preserve">(ADELA CHAN </w:t>
      </w:r>
      <w:r w:rsidR="005605FE">
        <w:t>SR</w:t>
      </w:r>
      <w:r w:rsidRPr="00B50C73">
        <w:t>)</w:t>
      </w:r>
    </w:p>
    <w:p w14:paraId="5B3D01CE" w14:textId="0C01D5EA" w:rsidR="00162074" w:rsidRPr="00B50C73" w:rsidRDefault="006E4140" w:rsidP="007E3170">
      <w:pPr>
        <w:pStyle w:val="Line"/>
      </w:pPr>
      <w:r w:rsidRPr="00B50C73">
        <w:t xml:space="preserve">Today is a moment of hope. Yes, it is very different from what all of us had imagined. </w:t>
      </w:r>
      <w:r w:rsidR="00DB371D" w:rsidRPr="00B50C73">
        <w:t>So,</w:t>
      </w:r>
      <w:r w:rsidRPr="00B50C73">
        <w:t xml:space="preserve"> let</w:t>
      </w:r>
      <w:r w:rsidR="00DB371D" w:rsidRPr="00B50C73">
        <w:t>’</w:t>
      </w:r>
      <w:r w:rsidRPr="00B50C73">
        <w:t>s cherish this moment. Finally, we are all here together: the 21,000 fellow dwellers from the two hundred United Nations and the nationless refugees, living under one roof together in the E-P-C-O-T.</w:t>
      </w:r>
    </w:p>
    <w:p w14:paraId="4E7B2137" w14:textId="58DB4EAF" w:rsidR="00162074" w:rsidRPr="00B50C73" w:rsidRDefault="006E4140" w:rsidP="007E3170">
      <w:pPr>
        <w:pStyle w:val="Line"/>
      </w:pPr>
      <w:r w:rsidRPr="00B50C73">
        <w:t xml:space="preserve">This is the unifying power of human pursuit. This is the message of solidarity, peace and resilience. This </w:t>
      </w:r>
      <w:r w:rsidR="00C8681C" w:rsidRPr="00B50C73">
        <w:t>delivers</w:t>
      </w:r>
      <w:r w:rsidRPr="00B50C73">
        <w:t xml:space="preserve"> all of us the hope for our further journey together.</w:t>
      </w:r>
    </w:p>
    <w:p w14:paraId="64B60B9A" w14:textId="31590E0A" w:rsidR="00162074" w:rsidRPr="00B50C73" w:rsidRDefault="003C39A7" w:rsidP="007E3170">
      <w:pPr>
        <w:pStyle w:val="Line"/>
      </w:pPr>
      <w:r w:rsidRPr="00B50C73">
        <w:t xml:space="preserve">Only from now on can we </w:t>
      </w:r>
      <w:r w:rsidR="006E4140" w:rsidRPr="00B50C73">
        <w:t>be all together here, because of you, our gracious hosts, the Explorers, the Perceivers, the Creators, the Organizers</w:t>
      </w:r>
      <w:r w:rsidR="00B57912" w:rsidRPr="00B50C73">
        <w:t>,</w:t>
      </w:r>
      <w:r w:rsidR="006E4140" w:rsidRPr="00B50C73">
        <w:t xml:space="preserve"> the Teachers</w:t>
      </w:r>
      <w:r w:rsidR="00B57912" w:rsidRPr="00B50C73">
        <w:t xml:space="preserve"> and so on</w:t>
      </w:r>
      <w:r w:rsidR="006E4140" w:rsidRPr="00B50C73">
        <w:t xml:space="preserve">, adding up Eight Billion </w:t>
      </w:r>
      <w:r w:rsidR="0032546D">
        <w:t>Persons</w:t>
      </w:r>
      <w:r w:rsidR="006E4140" w:rsidRPr="00B50C73">
        <w:t>, to whom we would like to express all our appreciation and respect.</w:t>
      </w:r>
    </w:p>
    <w:p w14:paraId="36E7FDDE" w14:textId="64D8940C" w:rsidR="00162074" w:rsidRPr="00B50C73" w:rsidRDefault="006E4140" w:rsidP="007E3170">
      <w:r w:rsidRPr="00B50C73">
        <w:t xml:space="preserve">Cheers. Cut to Dreamers’ Point, where </w:t>
      </w:r>
      <w:r w:rsidR="00534697" w:rsidRPr="00B50C73">
        <w:t>ADELA</w:t>
      </w:r>
      <w:r w:rsidRPr="00B50C73">
        <w:t xml:space="preserve"> </w:t>
      </w:r>
      <w:r w:rsidR="00534697" w:rsidRPr="00B50C73">
        <w:t>CHAN</w:t>
      </w:r>
      <w:r w:rsidRPr="00B50C73">
        <w:t xml:space="preserve"> </w:t>
      </w:r>
      <w:r w:rsidR="005605FE">
        <w:t>SR</w:t>
      </w:r>
      <w:r w:rsidRPr="00B50C73">
        <w:t xml:space="preserve"> and </w:t>
      </w:r>
      <w:r w:rsidR="000676E0" w:rsidRPr="00B50C73">
        <w:t>AGENT V</w:t>
      </w:r>
      <w:r w:rsidRPr="00B50C73">
        <w:t xml:space="preserve"> is delivering the semi</w:t>
      </w:r>
      <w:r w:rsidRPr="00B50C73">
        <w:rPr>
          <w:rFonts w:hint="eastAsia"/>
        </w:rPr>
        <w:t>-</w:t>
      </w:r>
      <w:r w:rsidRPr="00B50C73">
        <w:t>centenary speech</w:t>
      </w:r>
      <w:r w:rsidR="001A03EC" w:rsidRPr="00B50C73">
        <w:t xml:space="preserve"> behind Walt Disney Statue</w:t>
      </w:r>
      <w:r w:rsidRPr="00B50C73">
        <w:t>.</w:t>
      </w:r>
    </w:p>
    <w:p w14:paraId="7D030F34" w14:textId="1E7174A3" w:rsidR="00162074" w:rsidRPr="00B50C73" w:rsidRDefault="00257A1A" w:rsidP="00692F50">
      <w:pPr>
        <w:pStyle w:val="Character"/>
      </w:pPr>
      <w:r w:rsidRPr="00B50C73">
        <w:lastRenderedPageBreak/>
        <w:t xml:space="preserve">ADELA CHAN </w:t>
      </w:r>
      <w:r w:rsidR="005605FE">
        <w:t>SR</w:t>
      </w:r>
    </w:p>
    <w:p w14:paraId="796B2AC2" w14:textId="538ACBD0" w:rsidR="00162074" w:rsidRPr="00B50C73" w:rsidRDefault="006E4140" w:rsidP="007E3170">
      <w:pPr>
        <w:pStyle w:val="Line"/>
      </w:pPr>
      <w:r w:rsidRPr="00B50C73">
        <w:t xml:space="preserve">Seventy Years ago, Our Founding Father </w:t>
      </w:r>
      <w:r w:rsidR="00FA1C33" w:rsidRPr="00B50C73">
        <w:rPr>
          <w:iCs/>
        </w:rPr>
        <w:t>(</w:t>
      </w:r>
      <w:r w:rsidR="00F54D98">
        <w:rPr>
          <w:iCs/>
        </w:rPr>
        <w:t>points at</w:t>
      </w:r>
      <w:r w:rsidR="00FA1C33" w:rsidRPr="00B50C73">
        <w:rPr>
          <w:iCs/>
        </w:rPr>
        <w:t xml:space="preserve"> the statue)</w:t>
      </w:r>
      <w:r w:rsidR="00FA1C33" w:rsidRPr="00B50C73">
        <w:t xml:space="preserve"> </w:t>
      </w:r>
      <w:r w:rsidRPr="00B50C73">
        <w:t>outlined his Experimental Prototype Community of Tomorrow. With many grandchildren and huge achievements, he began to concern about the world people and their descendants would inhabit, that the hectic, disorganized and dirty cities is a far cry from his clean and controlled Disneyland. Then, he started practice planning communities, towns and then cities. This sparks the Florida Project.</w:t>
      </w:r>
    </w:p>
    <w:p w14:paraId="1F5451D5" w14:textId="77777777" w:rsidR="00162074" w:rsidRPr="00B50C73" w:rsidRDefault="006E4140" w:rsidP="007E3170">
      <w:r w:rsidRPr="00B50C73">
        <w:t>People laughing.</w:t>
      </w:r>
    </w:p>
    <w:p w14:paraId="00D42DE0" w14:textId="32AE4E5C" w:rsidR="00162074" w:rsidRPr="00B50C73" w:rsidRDefault="00257A1A" w:rsidP="00692F50">
      <w:pPr>
        <w:pStyle w:val="Character"/>
      </w:pPr>
      <w:r w:rsidRPr="00B50C73">
        <w:t xml:space="preserve">ADELA CHAN </w:t>
      </w:r>
      <w:r w:rsidR="005605FE">
        <w:t>SR</w:t>
      </w:r>
    </w:p>
    <w:p w14:paraId="66F0A784" w14:textId="3243B084" w:rsidR="00162074" w:rsidRPr="00B50C73" w:rsidRDefault="006E4140" w:rsidP="007E3170">
      <w:pPr>
        <w:pStyle w:val="Line"/>
      </w:pPr>
      <w:r w:rsidRPr="00B50C73">
        <w:t xml:space="preserve">Four years later, two months before his bereavement, a 30-minute film about his plans for the Florida Project, then dubbed “Disney World” ascended to the screen and explained the maximal utilization of Florida property and then his </w:t>
      </w:r>
      <w:r w:rsidR="00754FF7" w:rsidRPr="00B50C73">
        <w:t>EPCOT</w:t>
      </w:r>
      <w:r w:rsidRPr="00B50C73">
        <w:t xml:space="preserve"> conceptualization. With concept art, sketches, paintings and animation, Walt showed its appearance and function.</w:t>
      </w:r>
    </w:p>
    <w:p w14:paraId="39575530" w14:textId="77777777" w:rsidR="00162074" w:rsidRPr="00B50C73" w:rsidRDefault="006E4140" w:rsidP="007E3170">
      <w:r w:rsidRPr="00B50C73">
        <w:t>People show up curious faces.</w:t>
      </w:r>
    </w:p>
    <w:p w14:paraId="666BD665" w14:textId="10E3A4FF" w:rsidR="00162074" w:rsidRPr="00B50C73" w:rsidRDefault="00257A1A" w:rsidP="00692F50">
      <w:pPr>
        <w:pStyle w:val="Character"/>
      </w:pPr>
      <w:r w:rsidRPr="00B50C73">
        <w:t xml:space="preserve">ADELA CHAN </w:t>
      </w:r>
      <w:r w:rsidR="005605FE">
        <w:t>SR</w:t>
      </w:r>
    </w:p>
    <w:p w14:paraId="520CD73A" w14:textId="435268EE" w:rsidR="00162074" w:rsidRPr="00B50C73" w:rsidRDefault="006E4140" w:rsidP="007E3170">
      <w:pPr>
        <w:pStyle w:val="Line"/>
      </w:pPr>
      <w:r w:rsidRPr="00B50C73">
        <w:t xml:space="preserve">However, his collapse </w:t>
      </w:r>
      <w:r w:rsidR="001C3FEF" w:rsidRPr="00B50C73">
        <w:t>strikes</w:t>
      </w:r>
      <w:r w:rsidRPr="00B50C73">
        <w:t xml:space="preserve"> us as a dry thunderstorm. The Imagineers turned to build the second theme park, opened fifty years ago as </w:t>
      </w:r>
      <w:r w:rsidR="00754FF7" w:rsidRPr="00B50C73">
        <w:t>EPCOT</w:t>
      </w:r>
      <w:r w:rsidRPr="00B50C73">
        <w:t xml:space="preserve"> Center, instead of such community that Our Founding Father had conceptualized. Then, to keep its futuristic properties, </w:t>
      </w:r>
      <w:r w:rsidR="00754FF7" w:rsidRPr="00B50C73">
        <w:t>EPCOT</w:t>
      </w:r>
      <w:r w:rsidRPr="00B50C73">
        <w:t xml:space="preserve"> Center witnessed various refurbishments, removed attractions and added ones, until its surrender over a strong and prying coronavirus twelve years ago.</w:t>
      </w:r>
    </w:p>
    <w:p w14:paraId="51A9B38C" w14:textId="77777777" w:rsidR="00162074" w:rsidRPr="00B50C73" w:rsidRDefault="006E4140" w:rsidP="007E3170">
      <w:r w:rsidRPr="00B50C73">
        <w:t>Some of the people start to sob.</w:t>
      </w:r>
    </w:p>
    <w:p w14:paraId="7659D5C7" w14:textId="3A135098" w:rsidR="00162074" w:rsidRPr="00B50C73" w:rsidRDefault="00257A1A" w:rsidP="00692F50">
      <w:pPr>
        <w:pStyle w:val="Character"/>
      </w:pPr>
      <w:r w:rsidRPr="00B50C73">
        <w:t xml:space="preserve">ADELA CHAN </w:t>
      </w:r>
      <w:r w:rsidR="005605FE">
        <w:t>SR</w:t>
      </w:r>
    </w:p>
    <w:p w14:paraId="6F6B1DEA" w14:textId="1B63F18D" w:rsidR="00162074" w:rsidRPr="00B50C73" w:rsidRDefault="006E4140" w:rsidP="007E3170">
      <w:pPr>
        <w:pStyle w:val="Line"/>
      </w:pPr>
      <w:r w:rsidRPr="00B50C73">
        <w:t xml:space="preserve">People didn’t panic, but defeated the coronavirus. My homeland China is the first, then yours, then others’. For this event, the World’s Most Magical Celebration lasted for eighteen months, ended in the Centenary of our Corporation, which recovered Our Father’s </w:t>
      </w:r>
      <w:r w:rsidR="00754FF7" w:rsidRPr="00B50C73">
        <w:t>EPCOT</w:t>
      </w:r>
      <w:r w:rsidRPr="00B50C73">
        <w:t xml:space="preserve"> concept into reality.</w:t>
      </w:r>
    </w:p>
    <w:p w14:paraId="7B678620" w14:textId="2DEE2369" w:rsidR="00162074" w:rsidRPr="00B50C73" w:rsidRDefault="006E4140" w:rsidP="007E3170">
      <w:pPr>
        <w:pStyle w:val="Line"/>
      </w:pPr>
      <w:r w:rsidRPr="00B50C73">
        <w:t xml:space="preserve">Yesternight, out of resentment, the untied tastes bombed its mascot mice. Then, you start deserting </w:t>
      </w:r>
      <w:r w:rsidR="00754FF7" w:rsidRPr="00B50C73">
        <w:t>EPCOT</w:t>
      </w:r>
      <w:r w:rsidRPr="00B50C73">
        <w:t xml:space="preserve"> gradually after princes killed, princesses interned, and homelands damaged by the Worst Armed </w:t>
      </w:r>
      <w:r w:rsidRPr="00B50C73">
        <w:lastRenderedPageBreak/>
        <w:t xml:space="preserve">Residents. Thanks to my two daughters, </w:t>
      </w:r>
      <w:r w:rsidR="00176134" w:rsidRPr="00B50C73">
        <w:t>Adela</w:t>
      </w:r>
      <w:r w:rsidRPr="00B50C73">
        <w:t xml:space="preserve"> and </w:t>
      </w:r>
      <w:r w:rsidR="00176134" w:rsidRPr="00B50C73">
        <w:t>Angela</w:t>
      </w:r>
      <w:r w:rsidRPr="00B50C73">
        <w:t xml:space="preserve">, </w:t>
      </w:r>
      <w:r w:rsidRPr="00B50C73">
        <w:rPr>
          <w:iCs/>
        </w:rPr>
        <w:t>(</w:t>
      </w:r>
      <w:r w:rsidR="00176134" w:rsidRPr="00B50C73">
        <w:rPr>
          <w:iCs/>
        </w:rPr>
        <w:t>Adela</w:t>
      </w:r>
      <w:r w:rsidRPr="00B50C73">
        <w:rPr>
          <w:iCs/>
        </w:rPr>
        <w:t xml:space="preserve"> </w:t>
      </w:r>
      <w:r w:rsidR="00176134" w:rsidRPr="00B50C73">
        <w:rPr>
          <w:iCs/>
        </w:rPr>
        <w:t>Chan</w:t>
      </w:r>
      <w:r w:rsidRPr="00B50C73">
        <w:rPr>
          <w:iCs/>
        </w:rPr>
        <w:t xml:space="preserve"> </w:t>
      </w:r>
      <w:r w:rsidR="009B0DE5" w:rsidRPr="00B50C73">
        <w:rPr>
          <w:iCs/>
        </w:rPr>
        <w:t>Jr</w:t>
      </w:r>
      <w:r w:rsidRPr="00B50C73">
        <w:rPr>
          <w:iCs/>
        </w:rPr>
        <w:t xml:space="preserve"> and </w:t>
      </w:r>
      <w:r w:rsidR="00176134" w:rsidRPr="00B50C73">
        <w:rPr>
          <w:iCs/>
        </w:rPr>
        <w:t>Angela</w:t>
      </w:r>
      <w:r w:rsidRPr="00B50C73">
        <w:rPr>
          <w:iCs/>
        </w:rPr>
        <w:t xml:space="preserve"> </w:t>
      </w:r>
      <w:r w:rsidR="00176134" w:rsidRPr="00B50C73">
        <w:rPr>
          <w:iCs/>
        </w:rPr>
        <w:t>Chan</w:t>
      </w:r>
      <w:r w:rsidRPr="00B50C73">
        <w:rPr>
          <w:iCs/>
        </w:rPr>
        <w:t xml:space="preserve"> raises their right hands to </w:t>
      </w:r>
      <w:r w:rsidR="00176134" w:rsidRPr="00B50C73">
        <w:rPr>
          <w:iCs/>
        </w:rPr>
        <w:t>Adela</w:t>
      </w:r>
      <w:r w:rsidRPr="00B50C73">
        <w:rPr>
          <w:iCs/>
        </w:rPr>
        <w:t xml:space="preserve"> </w:t>
      </w:r>
      <w:r w:rsidR="00176134" w:rsidRPr="00B50C73">
        <w:rPr>
          <w:iCs/>
        </w:rPr>
        <w:t>Chan</w:t>
      </w:r>
      <w:r w:rsidRPr="00B50C73">
        <w:rPr>
          <w:iCs/>
        </w:rPr>
        <w:t xml:space="preserve"> </w:t>
      </w:r>
      <w:r w:rsidR="009B0DE5" w:rsidRPr="00B50C73">
        <w:rPr>
          <w:iCs/>
        </w:rPr>
        <w:t>Sr</w:t>
      </w:r>
      <w:r w:rsidRPr="00B50C73">
        <w:rPr>
          <w:iCs/>
        </w:rPr>
        <w:t>)</w:t>
      </w:r>
      <w:r w:rsidRPr="00B50C73">
        <w:t xml:space="preserve"> who helped reorder our community</w:t>
      </w:r>
      <w:r w:rsidR="00190344" w:rsidRPr="00B50C73">
        <w:t xml:space="preserve"> against the </w:t>
      </w:r>
      <w:r w:rsidR="00190344" w:rsidRPr="001F4EC7">
        <w:rPr>
          <w:i/>
          <w:iCs/>
        </w:rPr>
        <w:t>Worst-</w:t>
      </w:r>
      <w:r w:rsidR="0085664C" w:rsidRPr="001F4EC7">
        <w:rPr>
          <w:i/>
          <w:iCs/>
        </w:rPr>
        <w:t>A</w:t>
      </w:r>
      <w:r w:rsidR="00190344" w:rsidRPr="001F4EC7">
        <w:rPr>
          <w:i/>
          <w:iCs/>
        </w:rPr>
        <w:t>lli</w:t>
      </w:r>
      <w:r w:rsidR="009C74F8" w:rsidRPr="001F4EC7">
        <w:rPr>
          <w:i/>
          <w:iCs/>
        </w:rPr>
        <w:t>ance of</w:t>
      </w:r>
      <w:r w:rsidR="00190344" w:rsidRPr="001F4EC7">
        <w:rPr>
          <w:i/>
          <w:iCs/>
        </w:rPr>
        <w:t xml:space="preserve"> </w:t>
      </w:r>
      <w:r w:rsidR="0085664C" w:rsidRPr="001F4EC7">
        <w:rPr>
          <w:i/>
          <w:iCs/>
        </w:rPr>
        <w:t>R</w:t>
      </w:r>
      <w:r w:rsidR="00190344" w:rsidRPr="001F4EC7">
        <w:rPr>
          <w:i/>
          <w:iCs/>
        </w:rPr>
        <w:t>aci</w:t>
      </w:r>
      <w:r w:rsidR="00BE6CA0" w:rsidRPr="001F4EC7">
        <w:rPr>
          <w:i/>
          <w:iCs/>
        </w:rPr>
        <w:t>st</w:t>
      </w:r>
      <w:r w:rsidR="009C74F8" w:rsidRPr="001F4EC7">
        <w:rPr>
          <w:i/>
          <w:iCs/>
        </w:rPr>
        <w:t>s</w:t>
      </w:r>
      <w:r w:rsidR="00BE6CA0" w:rsidRPr="001F4EC7">
        <w:rPr>
          <w:i/>
          <w:iCs/>
        </w:rPr>
        <w:t xml:space="preserve"> and </w:t>
      </w:r>
      <w:r w:rsidR="0085664C" w:rsidRPr="001F4EC7">
        <w:rPr>
          <w:i/>
          <w:iCs/>
        </w:rPr>
        <w:t>Notorious</w:t>
      </w:r>
      <w:r w:rsidR="00BE6CA0" w:rsidRPr="001F4EC7">
        <w:rPr>
          <w:i/>
          <w:iCs/>
        </w:rPr>
        <w:t xml:space="preserve"> Eaters of </w:t>
      </w:r>
      <w:r w:rsidR="00290868" w:rsidRPr="001F4EC7">
        <w:rPr>
          <w:i/>
          <w:iCs/>
        </w:rPr>
        <w:t>Reunification</w:t>
      </w:r>
      <w:r w:rsidRPr="00B50C73">
        <w:t>, we can reunion, and we must reunion.</w:t>
      </w:r>
    </w:p>
    <w:p w14:paraId="4D917E06" w14:textId="4206AEF8" w:rsidR="00162074" w:rsidRPr="00B50C73" w:rsidRDefault="008D02D1" w:rsidP="007E3170">
      <w:r w:rsidRPr="00B50C73">
        <w:t xml:space="preserve">Applause with some </w:t>
      </w:r>
      <w:r w:rsidR="00B714EA" w:rsidRPr="00B50C73">
        <w:t xml:space="preserve">shouting, </w:t>
      </w:r>
      <w:r w:rsidRPr="00B50C73">
        <w:t>“Reunion!”</w:t>
      </w:r>
    </w:p>
    <w:p w14:paraId="619C8485" w14:textId="4DE9698F" w:rsidR="00162074" w:rsidRPr="00B50C73" w:rsidRDefault="00257A1A" w:rsidP="00692F50">
      <w:pPr>
        <w:pStyle w:val="Character"/>
      </w:pPr>
      <w:r w:rsidRPr="00B50C73">
        <w:t xml:space="preserve">ADELA CHAN </w:t>
      </w:r>
      <w:r w:rsidR="005605FE">
        <w:t>SR</w:t>
      </w:r>
    </w:p>
    <w:p w14:paraId="4C94C213" w14:textId="1933F21E" w:rsidR="00162074" w:rsidRPr="00B50C73" w:rsidRDefault="006E4140" w:rsidP="007E3170">
      <w:pPr>
        <w:pStyle w:val="Line"/>
      </w:pPr>
      <w:r w:rsidRPr="00B50C73">
        <w:t xml:space="preserve">Yes, the local animals and plants have been returning. World Celebration, World Discovery, World Nature, and World Showcase has been rebooting. This results from your perseverance. What is true for the perseverance of my dearest daughters is also true for you, my fellow </w:t>
      </w:r>
      <w:r w:rsidR="00754FF7" w:rsidRPr="00B50C73">
        <w:t>EPCOT</w:t>
      </w:r>
      <w:r w:rsidRPr="00B50C73">
        <w:t xml:space="preserve"> representatives.</w:t>
      </w:r>
    </w:p>
    <w:p w14:paraId="01E631FE" w14:textId="557A16F6" w:rsidR="00162074" w:rsidRPr="00B50C73" w:rsidRDefault="00257A1A" w:rsidP="00692F50">
      <w:pPr>
        <w:pStyle w:val="Character"/>
      </w:pPr>
      <w:r w:rsidRPr="00B50C73">
        <w:t>AGENT V</w:t>
      </w:r>
    </w:p>
    <w:p w14:paraId="77187DA4" w14:textId="43EDAF22" w:rsidR="00162074" w:rsidRPr="00B50C73" w:rsidRDefault="006E4140" w:rsidP="007E3170">
      <w:pPr>
        <w:pStyle w:val="Line"/>
      </w:pPr>
      <w:r w:rsidRPr="00B50C73">
        <w:t>You had to face great challenges on your Magic Journey. Like all of us, you were living with great uncertainty through the pandemics, wars and trade wars, economic and political crises, droughts, earthquakes, floods</w:t>
      </w:r>
      <w:r w:rsidR="00DB4EE1">
        <w:rPr>
          <w:rFonts w:hint="eastAsia"/>
          <w:lang w:eastAsia="zh-TW"/>
        </w:rPr>
        <w:t xml:space="preserve"> </w:t>
      </w:r>
      <w:r w:rsidR="00DB4EE1">
        <w:t>and other calamities</w:t>
      </w:r>
      <w:r w:rsidRPr="00B50C73">
        <w:t xml:space="preserve">. You did not know when you could prevent them again. You did not know whether you could return to your powerful homelands tomorrow. You did not know if your teammates would be with you for the next competition. You did not even know if this competition would </w:t>
      </w:r>
      <w:r w:rsidR="00FE653D">
        <w:t>end</w:t>
      </w:r>
      <w:r w:rsidRPr="00B50C73">
        <w:t xml:space="preserve"> at all.</w:t>
      </w:r>
    </w:p>
    <w:p w14:paraId="0198E868" w14:textId="626A3922" w:rsidR="00162074" w:rsidRPr="00B50C73" w:rsidRDefault="00257A1A" w:rsidP="00692F50">
      <w:pPr>
        <w:pStyle w:val="Character"/>
      </w:pPr>
      <w:r w:rsidRPr="00B50C73">
        <w:t xml:space="preserve">ADELA CHAN </w:t>
      </w:r>
      <w:r w:rsidR="005605FE">
        <w:t>SR</w:t>
      </w:r>
    </w:p>
    <w:p w14:paraId="62189082" w14:textId="77777777" w:rsidR="00162074" w:rsidRPr="00B50C73" w:rsidRDefault="006E4140" w:rsidP="007E3170">
      <w:pPr>
        <w:pStyle w:val="Line"/>
      </w:pPr>
      <w:r w:rsidRPr="00B50C73">
        <w:t>However, you struggled, you persevered, you never gave up, and today you are making your Magic dreams come true. You are true Explorers, Perceivers, Creators, Organizers, and Teachers, inspiring us to persist like you, and for you, to make this moment possible.</w:t>
      </w:r>
    </w:p>
    <w:p w14:paraId="636CA3F1" w14:textId="77777777" w:rsidR="00162074" w:rsidRPr="00B50C73" w:rsidRDefault="006E4140" w:rsidP="007E3170">
      <w:r w:rsidRPr="00B50C73">
        <w:t>People yell, “Dream It Possible!” A firework rises from Nordics Pavilion.</w:t>
      </w:r>
    </w:p>
    <w:p w14:paraId="5C5B3C2B" w14:textId="77777777" w:rsidR="00616BDD" w:rsidRPr="00B50C73" w:rsidRDefault="00291693" w:rsidP="001919B6">
      <w:pPr>
        <w:pStyle w:val="a"/>
      </w:pPr>
      <w:r w:rsidRPr="00B50C73">
        <w:t>INT. NORDICS PAVILION</w:t>
      </w:r>
      <w:r w:rsidR="00616BDD" w:rsidRPr="00B50C73">
        <w:t xml:space="preserve"> — CONTD</w:t>
      </w:r>
    </w:p>
    <w:p w14:paraId="24464C14" w14:textId="3BADD644" w:rsidR="00162074" w:rsidRPr="00B50C73" w:rsidRDefault="00291693" w:rsidP="00616BDD">
      <w:r w:rsidRPr="00B50C73">
        <w:t xml:space="preserve">ELSA </w:t>
      </w:r>
      <w:r w:rsidR="00616BDD" w:rsidRPr="00B50C73">
        <w:t xml:space="preserve">and </w:t>
      </w:r>
      <w:r w:rsidRPr="00B50C73">
        <w:t xml:space="preserve">ANNA </w:t>
      </w:r>
      <w:r w:rsidR="00616BDD" w:rsidRPr="00B50C73">
        <w:t xml:space="preserve">are watching the EPCOT 50th anniversary </w:t>
      </w:r>
      <w:r w:rsidR="00871136" w:rsidRPr="00B50C73">
        <w:t xml:space="preserve">through a </w:t>
      </w:r>
      <w:r w:rsidR="00827C40" w:rsidRPr="00B50C73">
        <w:t>VR “screen”</w:t>
      </w:r>
      <w:r w:rsidR="00616BDD" w:rsidRPr="00B50C73">
        <w:t>.</w:t>
      </w:r>
    </w:p>
    <w:p w14:paraId="37E1532A" w14:textId="53377204" w:rsidR="00162074" w:rsidRPr="00B50C73" w:rsidRDefault="00257A1A" w:rsidP="00692F50">
      <w:pPr>
        <w:pStyle w:val="Character"/>
      </w:pPr>
      <w:r w:rsidRPr="00B50C73">
        <w:t xml:space="preserve">(ADELA CHAN </w:t>
      </w:r>
      <w:r w:rsidR="005605FE">
        <w:t>SR</w:t>
      </w:r>
      <w:r w:rsidRPr="00B50C73">
        <w:t>)</w:t>
      </w:r>
    </w:p>
    <w:p w14:paraId="5A403910" w14:textId="338149C7" w:rsidR="00162074" w:rsidRPr="00B50C73" w:rsidRDefault="006E4140" w:rsidP="007E3170">
      <w:pPr>
        <w:pStyle w:val="Line"/>
      </w:pPr>
      <w:r w:rsidRPr="00B50C73">
        <w:t>This made all of us a true community – the Experimental Prototype Community of Tomorrow!</w:t>
      </w:r>
      <w:r w:rsidR="00B64157" w:rsidRPr="00B50C73">
        <w:t xml:space="preserve"> The lesson we’ve learned is </w:t>
      </w:r>
      <w:r w:rsidR="00B64157" w:rsidRPr="00B50C73">
        <w:rPr>
          <w:rFonts w:hint="eastAsia"/>
        </w:rPr>
        <w:t>that</w:t>
      </w:r>
      <w:r w:rsidR="00B64157" w:rsidRPr="00B50C73">
        <w:t xml:space="preserve"> without perseverance, solidarity, or resilience, there is no peace.</w:t>
      </w:r>
    </w:p>
    <w:p w14:paraId="6CDA0D9A" w14:textId="43094950" w:rsidR="00162074" w:rsidRPr="00B50C73" w:rsidRDefault="00257A1A" w:rsidP="00692F50">
      <w:pPr>
        <w:pStyle w:val="Character"/>
      </w:pPr>
      <w:r w:rsidRPr="00B50C73">
        <w:lastRenderedPageBreak/>
        <w:t>ELSA</w:t>
      </w:r>
    </w:p>
    <w:p w14:paraId="0448B147" w14:textId="58E052D3" w:rsidR="00162074" w:rsidRPr="00B50C73" w:rsidRDefault="00277287" w:rsidP="007E3170">
      <w:pPr>
        <w:pStyle w:val="Line"/>
      </w:pPr>
      <w:r w:rsidRPr="00B50C73">
        <w:t xml:space="preserve">The </w:t>
      </w:r>
      <w:r w:rsidR="00ED4FCF" w:rsidRPr="00B50C73">
        <w:t>winter</w:t>
      </w:r>
      <w:r w:rsidRPr="00B50C73">
        <w:t xml:space="preserve"> will never bother </w:t>
      </w:r>
      <w:r w:rsidR="00ED4FCF" w:rsidRPr="00B50C73">
        <w:t>us</w:t>
      </w:r>
      <w:r w:rsidRPr="00B50C73">
        <w:t xml:space="preserve"> anyway</w:t>
      </w:r>
      <w:r w:rsidR="00C33535" w:rsidRPr="00B50C73">
        <w:t>!</w:t>
      </w:r>
    </w:p>
    <w:p w14:paraId="73C5ACA8" w14:textId="5CD99ADD" w:rsidR="00162074" w:rsidRPr="00B50C73" w:rsidRDefault="00257A1A" w:rsidP="00692F50">
      <w:pPr>
        <w:pStyle w:val="Character"/>
      </w:pPr>
      <w:r w:rsidRPr="00B50C73">
        <w:t>ANNA</w:t>
      </w:r>
    </w:p>
    <w:p w14:paraId="017DAE42" w14:textId="77777777" w:rsidR="00162074" w:rsidRPr="00B50C73" w:rsidRDefault="006E4140" w:rsidP="007E3170">
      <w:pPr>
        <w:pStyle w:val="Line"/>
      </w:pPr>
      <w:r w:rsidRPr="00B50C73">
        <w:t xml:space="preserve">Nothing is blocking my way, for the first time in forever! </w:t>
      </w:r>
      <w:r w:rsidRPr="00B50C73">
        <w:rPr>
          <w:iCs/>
        </w:rPr>
        <w:t>(Scurries out the pavilion)</w:t>
      </w:r>
    </w:p>
    <w:p w14:paraId="4D92CBF4" w14:textId="10F304AD" w:rsidR="00162074" w:rsidRPr="00B50C73" w:rsidRDefault="006E4140" w:rsidP="007E3170">
      <w:r w:rsidRPr="00B50C73">
        <w:t xml:space="preserve">Camera following, </w:t>
      </w:r>
      <w:r w:rsidR="000676E0" w:rsidRPr="00B50C73">
        <w:t>ELSA</w:t>
      </w:r>
      <w:r w:rsidRPr="00B50C73">
        <w:t xml:space="preserve"> also scurries out the Pavilion, </w:t>
      </w:r>
      <w:r w:rsidR="003E0574" w:rsidRPr="00B50C73">
        <w:t xml:space="preserve">into the </w:t>
      </w:r>
      <w:r w:rsidR="00000AD7" w:rsidRPr="00B50C73">
        <w:t>attendants surrounding the World Showcase Lagoon.</w:t>
      </w:r>
    </w:p>
    <w:p w14:paraId="0FD2469B" w14:textId="5A6E34DD" w:rsidR="00162074" w:rsidRPr="00B50C73" w:rsidRDefault="00291693" w:rsidP="001919B6">
      <w:pPr>
        <w:pStyle w:val="a"/>
      </w:pPr>
      <w:r w:rsidRPr="00B50C73">
        <w:t>EXT. WORLD CELEBRATION PLAZA</w:t>
      </w:r>
      <w:r w:rsidR="000C6A5A" w:rsidRPr="00B50C73">
        <w:t xml:space="preserve">, </w:t>
      </w:r>
      <w:r w:rsidRPr="00B50C73">
        <w:t xml:space="preserve">VIEWED FROM ADELA CHAN </w:t>
      </w:r>
      <w:r w:rsidR="005605FE">
        <w:t>JR</w:t>
      </w:r>
      <w:r w:rsidRPr="00B50C73">
        <w:t xml:space="preserve"> AND ANGELA CHAN ATOP THE THREE-LEVEL FESTIVAL AREA</w:t>
      </w:r>
      <w:r w:rsidR="000C6A5A" w:rsidRPr="00B50C73">
        <w:t xml:space="preserve"> — CONTD</w:t>
      </w:r>
    </w:p>
    <w:p w14:paraId="10EB6707" w14:textId="4171BB69" w:rsidR="00162074" w:rsidRPr="00B50C73" w:rsidRDefault="00257A1A" w:rsidP="00692F50">
      <w:pPr>
        <w:pStyle w:val="Character"/>
      </w:pPr>
      <w:r w:rsidRPr="00B50C73">
        <w:t xml:space="preserve">ADELA CHAN </w:t>
      </w:r>
      <w:r w:rsidR="005605FE">
        <w:t>SR</w:t>
      </w:r>
    </w:p>
    <w:p w14:paraId="31DC2C4B" w14:textId="3D2A0C3B" w:rsidR="00162074" w:rsidRPr="00B50C73" w:rsidRDefault="006E4140" w:rsidP="007E3170">
      <w:pPr>
        <w:pStyle w:val="Line"/>
      </w:pPr>
      <w:r w:rsidRPr="00B50C73">
        <w:t xml:space="preserve">In this </w:t>
      </w:r>
      <w:r w:rsidR="00754FF7" w:rsidRPr="00B50C73">
        <w:t>EPCOT</w:t>
      </w:r>
      <w:r w:rsidRPr="00B50C73">
        <w:t xml:space="preserve"> spirit of solidarity, resilience and peace, we welcome the Refugee Team, who has landed in </w:t>
      </w:r>
      <w:r w:rsidR="00754FF7" w:rsidRPr="00B50C73">
        <w:t>EPCOT</w:t>
      </w:r>
      <w:r w:rsidRPr="00B50C73">
        <w:t xml:space="preserve"> World Showcase Lagoon through helicopters.</w:t>
      </w:r>
    </w:p>
    <w:p w14:paraId="669C0E4A" w14:textId="474EAAD5" w:rsidR="00162074" w:rsidRPr="00B50C73" w:rsidRDefault="00257A1A" w:rsidP="00692F50">
      <w:pPr>
        <w:pStyle w:val="Character"/>
      </w:pPr>
      <w:r w:rsidRPr="00B50C73">
        <w:t>AGENT V</w:t>
      </w:r>
    </w:p>
    <w:p w14:paraId="0BDD0CF2" w14:textId="747C8031" w:rsidR="00162074" w:rsidRPr="00B50C73" w:rsidRDefault="006E4140" w:rsidP="007E3170">
      <w:pPr>
        <w:pStyle w:val="Line"/>
      </w:pPr>
      <w:r w:rsidRPr="00B50C73">
        <w:t xml:space="preserve">Dear refugee residents. (Shakes hand with </w:t>
      </w:r>
      <w:r w:rsidR="00176134" w:rsidRPr="00B50C73">
        <w:t>Adela</w:t>
      </w:r>
      <w:r w:rsidRPr="00B50C73">
        <w:t xml:space="preserve"> </w:t>
      </w:r>
      <w:r w:rsidR="00176134" w:rsidRPr="00B50C73">
        <w:t>Chan</w:t>
      </w:r>
      <w:r w:rsidRPr="00B50C73">
        <w:t xml:space="preserve"> </w:t>
      </w:r>
      <w:r w:rsidR="009B0DE5" w:rsidRPr="00B50C73">
        <w:t>Sr</w:t>
      </w:r>
      <w:r w:rsidRPr="00B50C73">
        <w:t>)</w:t>
      </w:r>
    </w:p>
    <w:p w14:paraId="3A464E25" w14:textId="1069B098" w:rsidR="00162074" w:rsidRPr="00B50C73" w:rsidRDefault="00257A1A" w:rsidP="00692F50">
      <w:pPr>
        <w:pStyle w:val="Character"/>
      </w:pPr>
      <w:r w:rsidRPr="00B50C73">
        <w:t xml:space="preserve">ADELA CHAN </w:t>
      </w:r>
      <w:r w:rsidR="005605FE">
        <w:t>SR</w:t>
      </w:r>
    </w:p>
    <w:p w14:paraId="3630BE0E" w14:textId="77777777" w:rsidR="00162074" w:rsidRPr="00B50C73" w:rsidRDefault="006E4140" w:rsidP="007E3170">
      <w:pPr>
        <w:pStyle w:val="Line"/>
      </w:pPr>
      <w:r w:rsidRPr="00B50C73">
        <w:t>With your talent and human spirit, you are demonstrating what an enrichment refugees are for society. Having to flee from your homes due to violence, hunger or just your dissimilarities, today, you are much more than welcomed with our open arms and a peaceful home. Welcome to our Experimental Prototype Community of Tomorrow, where we are all equal, despite gender, race and ethnicity. We all respect the same rules.</w:t>
      </w:r>
    </w:p>
    <w:p w14:paraId="06F7E60C" w14:textId="2FBF00DC" w:rsidR="00162074" w:rsidRPr="00B50C73" w:rsidRDefault="006E4140" w:rsidP="007E3170">
      <w:pPr>
        <w:pStyle w:val="Line"/>
      </w:pPr>
      <w:r w:rsidRPr="00B50C73">
        <w:t xml:space="preserve">The </w:t>
      </w:r>
      <w:r w:rsidR="00754FF7" w:rsidRPr="00B50C73">
        <w:t>EPCOT</w:t>
      </w:r>
      <w:r w:rsidRPr="00B50C73">
        <w:t xml:space="preserve"> Experience makes all of us very humble because we feel that we are part of something bigger than ourselves. We are part of an event that unites the world. United in all our diversity, we become bigger than the sum of our parts. We are always stronger together.</w:t>
      </w:r>
    </w:p>
    <w:p w14:paraId="6F410E5B" w14:textId="576E4992" w:rsidR="00162074" w:rsidRPr="00B50C73" w:rsidRDefault="006E4140" w:rsidP="007E3170">
      <w:pPr>
        <w:pStyle w:val="Line"/>
      </w:pPr>
      <w:r w:rsidRPr="00B50C73">
        <w:t xml:space="preserve">Therefore, we are so grateful to you, the immigrants, for your commitment to these </w:t>
      </w:r>
      <w:r w:rsidR="00754FF7" w:rsidRPr="00B50C73">
        <w:t>EPCOT</w:t>
      </w:r>
      <w:r w:rsidRPr="00B50C73">
        <w:t xml:space="preserve"> values of solidarity, anti-discrimination, anti-drugging, inclusion and equality in your new </w:t>
      </w:r>
      <w:r w:rsidR="00754FF7" w:rsidRPr="00B50C73">
        <w:t>EPCOT</w:t>
      </w:r>
      <w:r w:rsidRPr="00B50C73">
        <w:t xml:space="preserve"> oath, that we are to…</w:t>
      </w:r>
    </w:p>
    <w:p w14:paraId="2DD0BB83" w14:textId="45D15ACD" w:rsidR="00162074" w:rsidRPr="00B50C73" w:rsidRDefault="006E4140" w:rsidP="007E3170">
      <w:r w:rsidRPr="00B50C73">
        <w:t xml:space="preserve">Zoom in, to </w:t>
      </w:r>
      <w:r w:rsidR="000676E0" w:rsidRPr="00B50C73">
        <w:t>AGENT V</w:t>
      </w:r>
      <w:r w:rsidRPr="00B50C73">
        <w:t xml:space="preserve"> and </w:t>
      </w:r>
      <w:r w:rsidR="003B578E" w:rsidRPr="00B50C73">
        <w:t>the</w:t>
      </w:r>
      <w:r w:rsidRPr="00B50C73">
        <w:t xml:space="preserve"> twelve princesses.</w:t>
      </w:r>
    </w:p>
    <w:p w14:paraId="3BB64D35" w14:textId="49807DC3" w:rsidR="00162074" w:rsidRPr="00B50C73" w:rsidRDefault="00257A1A" w:rsidP="00692F50">
      <w:pPr>
        <w:pStyle w:val="Character"/>
      </w:pPr>
      <w:r w:rsidRPr="00B50C73">
        <w:lastRenderedPageBreak/>
        <w:t>AGENT V</w:t>
      </w:r>
    </w:p>
    <w:p w14:paraId="5BBCC212" w14:textId="77777777" w:rsidR="00162074" w:rsidRPr="00B50C73" w:rsidRDefault="006E4140" w:rsidP="007E3170">
      <w:pPr>
        <w:pStyle w:val="Line"/>
      </w:pPr>
      <w:r w:rsidRPr="00B50C73">
        <w:t>Dream big, Princesses!</w:t>
      </w:r>
    </w:p>
    <w:p w14:paraId="736E01E1" w14:textId="72562C8F" w:rsidR="00162074" w:rsidRPr="00B50C73" w:rsidRDefault="00257A1A" w:rsidP="00692F50">
      <w:pPr>
        <w:pStyle w:val="Character"/>
      </w:pPr>
      <w:r w:rsidRPr="00B50C73">
        <w:t>SNOW WHITE</w:t>
      </w:r>
    </w:p>
    <w:p w14:paraId="5E4B10AB" w14:textId="77777777" w:rsidR="00162074" w:rsidRPr="00B50C73" w:rsidRDefault="006E4140" w:rsidP="007E3170">
      <w:pPr>
        <w:pStyle w:val="Line"/>
      </w:pPr>
      <w:r w:rsidRPr="00B50C73">
        <w:t>BE A FRIEND TO ALL!</w:t>
      </w:r>
    </w:p>
    <w:p w14:paraId="00CB5AC0" w14:textId="1EF71F0A" w:rsidR="00162074" w:rsidRPr="00B50C73" w:rsidRDefault="00257A1A" w:rsidP="00692F50">
      <w:pPr>
        <w:pStyle w:val="Character"/>
      </w:pPr>
      <w:r w:rsidRPr="00B50C73">
        <w:t>CINDERELLA</w:t>
      </w:r>
    </w:p>
    <w:p w14:paraId="14651713" w14:textId="77777777" w:rsidR="00162074" w:rsidRPr="00B50C73" w:rsidRDefault="006E4140" w:rsidP="007E3170">
      <w:pPr>
        <w:pStyle w:val="Line"/>
      </w:pPr>
      <w:r w:rsidRPr="00B50C73">
        <w:t>NEVER GIVE UP!</w:t>
      </w:r>
    </w:p>
    <w:p w14:paraId="0532E489" w14:textId="702FB3DB" w:rsidR="00162074" w:rsidRPr="00B50C73" w:rsidRDefault="00257A1A" w:rsidP="00692F50">
      <w:pPr>
        <w:pStyle w:val="Character"/>
      </w:pPr>
      <w:r w:rsidRPr="00B50C73">
        <w:t>AURORA</w:t>
      </w:r>
    </w:p>
    <w:p w14:paraId="0C761654" w14:textId="77777777" w:rsidR="00162074" w:rsidRPr="00B50C73" w:rsidRDefault="006E4140" w:rsidP="007E3170">
      <w:pPr>
        <w:pStyle w:val="Line"/>
      </w:pPr>
      <w:r w:rsidRPr="00B50C73">
        <w:t>ALWAYS WONDER!</w:t>
      </w:r>
    </w:p>
    <w:p w14:paraId="29435957" w14:textId="2556D217" w:rsidR="00162074" w:rsidRPr="00B50C73" w:rsidRDefault="00257A1A" w:rsidP="00692F50">
      <w:pPr>
        <w:pStyle w:val="Character"/>
      </w:pPr>
      <w:r w:rsidRPr="00B50C73">
        <w:t>ARIEL</w:t>
      </w:r>
    </w:p>
    <w:p w14:paraId="17C71F02" w14:textId="77777777" w:rsidR="00162074" w:rsidRPr="00B50C73" w:rsidRDefault="006E4140" w:rsidP="007E3170">
      <w:pPr>
        <w:pStyle w:val="Line"/>
      </w:pPr>
      <w:r w:rsidRPr="00B50C73">
        <w:t>EXPLORE NEW WORLDS!</w:t>
      </w:r>
    </w:p>
    <w:p w14:paraId="4CFD5AFE" w14:textId="36E99BCC" w:rsidR="00162074" w:rsidRPr="00B50C73" w:rsidRDefault="00257A1A" w:rsidP="00692F50">
      <w:pPr>
        <w:pStyle w:val="Character"/>
      </w:pPr>
      <w:r w:rsidRPr="00B50C73">
        <w:t>BELLE</w:t>
      </w:r>
    </w:p>
    <w:p w14:paraId="2E989A81" w14:textId="77777777" w:rsidR="00162074" w:rsidRPr="00B50C73" w:rsidRDefault="006E4140" w:rsidP="007E3170">
      <w:pPr>
        <w:pStyle w:val="Line"/>
      </w:pPr>
      <w:r w:rsidRPr="00B50C73">
        <w:t>DON’T JUDGE A BOOK BY ITS COVER!</w:t>
      </w:r>
    </w:p>
    <w:p w14:paraId="2F6C08F4" w14:textId="3A2681F7" w:rsidR="00162074" w:rsidRPr="00B50C73" w:rsidRDefault="00257A1A" w:rsidP="00692F50">
      <w:pPr>
        <w:pStyle w:val="Character"/>
      </w:pPr>
      <w:r w:rsidRPr="00B50C73">
        <w:t>JASMINE</w:t>
      </w:r>
    </w:p>
    <w:p w14:paraId="5EA0340F" w14:textId="77777777" w:rsidR="00162074" w:rsidRPr="00B50C73" w:rsidRDefault="006E4140" w:rsidP="007E3170">
      <w:pPr>
        <w:pStyle w:val="Line"/>
      </w:pPr>
      <w:r w:rsidRPr="00B50C73">
        <w:t>SEE THE GOOD IN OTHERS!</w:t>
      </w:r>
    </w:p>
    <w:p w14:paraId="42F9FEDD" w14:textId="111914CA" w:rsidR="00162074" w:rsidRPr="00B50C73" w:rsidRDefault="00257A1A" w:rsidP="00692F50">
      <w:pPr>
        <w:pStyle w:val="Character"/>
      </w:pPr>
      <w:r w:rsidRPr="00B50C73">
        <w:t>POCAHONTAS</w:t>
      </w:r>
    </w:p>
    <w:p w14:paraId="0BB32ED8" w14:textId="77777777" w:rsidR="00162074" w:rsidRPr="00B50C73" w:rsidRDefault="006E4140" w:rsidP="007E3170">
      <w:pPr>
        <w:pStyle w:val="Line"/>
      </w:pPr>
      <w:r w:rsidRPr="00B50C73">
        <w:t>RESPECT THE EARTH!</w:t>
      </w:r>
    </w:p>
    <w:p w14:paraId="7418BDAD" w14:textId="01111A11" w:rsidR="00162074" w:rsidRPr="00B50C73" w:rsidRDefault="00257A1A" w:rsidP="00692F50">
      <w:pPr>
        <w:pStyle w:val="Character"/>
      </w:pPr>
      <w:r w:rsidRPr="00B50C73">
        <w:t>MULAN</w:t>
      </w:r>
    </w:p>
    <w:p w14:paraId="7431924D" w14:textId="77777777" w:rsidR="00162074" w:rsidRPr="00B50C73" w:rsidRDefault="006E4140" w:rsidP="007E3170">
      <w:pPr>
        <w:pStyle w:val="Line"/>
      </w:pPr>
      <w:r w:rsidRPr="00B50C73">
        <w:t>FIND YOUR INNER WARRIOR!</w:t>
      </w:r>
    </w:p>
    <w:p w14:paraId="2CC688F0" w14:textId="5EB45D64" w:rsidR="00162074" w:rsidRPr="00B50C73" w:rsidRDefault="00257A1A" w:rsidP="00692F50">
      <w:pPr>
        <w:pStyle w:val="Character"/>
      </w:pPr>
      <w:r w:rsidRPr="00B50C73">
        <w:t>TIANA</w:t>
      </w:r>
    </w:p>
    <w:p w14:paraId="5780277E" w14:textId="77777777" w:rsidR="00162074" w:rsidRPr="00B50C73" w:rsidRDefault="006E4140" w:rsidP="007E3170">
      <w:pPr>
        <w:pStyle w:val="Line"/>
      </w:pPr>
      <w:r w:rsidRPr="00B50C73">
        <w:t>MAKE A DREAM REAL!</w:t>
      </w:r>
    </w:p>
    <w:p w14:paraId="6A77F17A" w14:textId="28B0E0F0" w:rsidR="00162074" w:rsidRPr="00B50C73" w:rsidRDefault="00257A1A" w:rsidP="00692F50">
      <w:pPr>
        <w:pStyle w:val="Character"/>
      </w:pPr>
      <w:r w:rsidRPr="00B50C73">
        <w:t>RAPUNZEL</w:t>
      </w:r>
    </w:p>
    <w:p w14:paraId="1677B3F5" w14:textId="77777777" w:rsidR="00162074" w:rsidRPr="00B50C73" w:rsidRDefault="006E4140" w:rsidP="007E3170">
      <w:pPr>
        <w:pStyle w:val="Line"/>
      </w:pPr>
      <w:r w:rsidRPr="00B50C73">
        <w:t>JUMP INTO NEW ADVENTURES!</w:t>
      </w:r>
    </w:p>
    <w:p w14:paraId="093F814B" w14:textId="0EA6BAF4" w:rsidR="00162074" w:rsidRPr="00B50C73" w:rsidRDefault="00257A1A" w:rsidP="00692F50">
      <w:pPr>
        <w:pStyle w:val="Character"/>
      </w:pPr>
      <w:r w:rsidRPr="00B50C73">
        <w:t>MERIDA</w:t>
      </w:r>
    </w:p>
    <w:p w14:paraId="644FD211" w14:textId="77777777" w:rsidR="00162074" w:rsidRPr="00B50C73" w:rsidRDefault="006E4140" w:rsidP="007E3170">
      <w:pPr>
        <w:pStyle w:val="Line"/>
      </w:pPr>
      <w:r w:rsidRPr="00B50C73">
        <w:t>BE BRAVE!</w:t>
      </w:r>
    </w:p>
    <w:p w14:paraId="653ABC60" w14:textId="4DCD79FC" w:rsidR="00162074" w:rsidRPr="00B50C73" w:rsidRDefault="00257A1A" w:rsidP="00692F50">
      <w:pPr>
        <w:pStyle w:val="Character"/>
      </w:pPr>
      <w:r w:rsidRPr="00B50C73">
        <w:t>MOANA</w:t>
      </w:r>
    </w:p>
    <w:p w14:paraId="1959A5CA" w14:textId="77777777" w:rsidR="00162074" w:rsidRPr="00B50C73" w:rsidRDefault="006E4140" w:rsidP="007E3170">
      <w:pPr>
        <w:pStyle w:val="Line"/>
      </w:pPr>
      <w:r w:rsidRPr="00B50C73">
        <w:t>FIND YOUR OWN WAY!</w:t>
      </w:r>
    </w:p>
    <w:p w14:paraId="1F39F3FA" w14:textId="29A844C5" w:rsidR="00162074" w:rsidRPr="00B50C73" w:rsidRDefault="002667C4" w:rsidP="007E3170">
      <w:r w:rsidRPr="00B50C73">
        <w:t xml:space="preserve">Doves set flying, </w:t>
      </w:r>
      <w:r w:rsidR="000676E0" w:rsidRPr="00B50C73">
        <w:t>AGENT V</w:t>
      </w:r>
      <w:r w:rsidR="006E4140" w:rsidRPr="00B50C73">
        <w:t xml:space="preserve"> and the twelve princesses started their parade, leading 50 of the refugee dwellers, seventeen dressed in white and 33 dressed in red. The International </w:t>
      </w:r>
      <w:r w:rsidR="006E4140" w:rsidRPr="00B50C73">
        <w:lastRenderedPageBreak/>
        <w:t>Song starts with prelude.</w:t>
      </w:r>
      <w:r w:rsidR="005069A8">
        <w:t xml:space="preserve"> When its first verse ends </w:t>
      </w:r>
      <w:r w:rsidR="005069A8" w:rsidRPr="00B50C73">
        <w:t>—</w:t>
      </w:r>
    </w:p>
    <w:p w14:paraId="0B72A725" w14:textId="5936CFF3" w:rsidR="000C6A5A" w:rsidRPr="00B50C73" w:rsidRDefault="00291693" w:rsidP="001919B6">
      <w:pPr>
        <w:pStyle w:val="a"/>
      </w:pPr>
      <w:r w:rsidRPr="00B50C73">
        <w:t>EXT. THE PLAZA LEVEL OF FESTIVAL AREA</w:t>
      </w:r>
      <w:r w:rsidR="000C6A5A" w:rsidRPr="00B50C73">
        <w:t xml:space="preserve"> </w:t>
      </w:r>
      <w:r w:rsidR="002D6A11" w:rsidRPr="00B50C73">
        <w:t>AND NEARBY</w:t>
      </w:r>
      <w:r w:rsidR="005069A8">
        <w:t xml:space="preserve"> </w:t>
      </w:r>
      <w:r w:rsidR="000C6A5A" w:rsidRPr="00B50C73">
        <w:t>— CONTD</w:t>
      </w:r>
    </w:p>
    <w:p w14:paraId="23810A41" w14:textId="1B183358" w:rsidR="00037C7F" w:rsidRPr="00B50C73" w:rsidRDefault="00291693" w:rsidP="000C6A5A">
      <w:r w:rsidRPr="00B50C73">
        <w:t xml:space="preserve">ADELA CHAN </w:t>
      </w:r>
      <w:r w:rsidR="005605FE">
        <w:t>JR</w:t>
      </w:r>
      <w:r w:rsidRPr="00B50C73">
        <w:t xml:space="preserve">, ANGELA CHAN </w:t>
      </w:r>
      <w:r w:rsidR="0037553D">
        <w:t xml:space="preserve">each leads four </w:t>
      </w:r>
      <w:r w:rsidR="000C6A5A" w:rsidRPr="00B50C73">
        <w:t>refugee dwellers convoying the United Nation flag and the EPCOT flag, singing the United Nations’ song.</w:t>
      </w:r>
    </w:p>
    <w:p w14:paraId="2873290B" w14:textId="4638B4F7" w:rsidR="00037C7F" w:rsidRPr="00B50C73" w:rsidRDefault="00257A1A" w:rsidP="00692F50">
      <w:pPr>
        <w:pStyle w:val="Character"/>
      </w:pPr>
      <w:r w:rsidRPr="00B50C73">
        <w:t xml:space="preserve">ADELA CHAN </w:t>
      </w:r>
      <w:r w:rsidR="005605FE">
        <w:t>JR</w:t>
      </w:r>
      <w:r w:rsidRPr="00B50C73">
        <w:t xml:space="preserve"> (SING)</w:t>
      </w:r>
    </w:p>
    <w:p w14:paraId="106B5F12" w14:textId="068C443F" w:rsidR="00EA1050" w:rsidRPr="00B50C73" w:rsidRDefault="00EA1050" w:rsidP="007E3170">
      <w:pPr>
        <w:pStyle w:val="Line"/>
      </w:pPr>
      <w:r w:rsidRPr="00B50C73">
        <w:t xml:space="preserve">The sun and the stars </w:t>
      </w:r>
      <w:r w:rsidR="00807C75" w:rsidRPr="00B50C73">
        <w:t xml:space="preserve">all </w:t>
      </w:r>
      <w:r w:rsidRPr="00B50C73">
        <w:t>are ringing</w:t>
      </w:r>
      <w:r w:rsidR="00AD6BCC" w:rsidRPr="00B50C73">
        <w:t>,</w:t>
      </w:r>
    </w:p>
    <w:p w14:paraId="25143BDF" w14:textId="4E22D1FE" w:rsidR="007F4CD2" w:rsidRPr="00B50C73" w:rsidRDefault="00EA1050" w:rsidP="007E3170">
      <w:pPr>
        <w:pStyle w:val="Line"/>
      </w:pPr>
      <w:r w:rsidRPr="00B50C73">
        <w:t>With song rising strong from the Earth</w:t>
      </w:r>
      <w:r w:rsidR="00AD6BCC" w:rsidRPr="00B50C73">
        <w:t>.</w:t>
      </w:r>
    </w:p>
    <w:p w14:paraId="3EF210BC" w14:textId="09EEEE31" w:rsidR="00EA1050" w:rsidRPr="00B50C73" w:rsidRDefault="00EA1050" w:rsidP="007E3170">
      <w:pPr>
        <w:pStyle w:val="Line"/>
      </w:pPr>
      <w:r w:rsidRPr="00B50C73">
        <w:t>The hope of humanity singing</w:t>
      </w:r>
      <w:r w:rsidR="00AD6BCC" w:rsidRPr="00B50C73">
        <w:t>,</w:t>
      </w:r>
    </w:p>
    <w:p w14:paraId="6778C068" w14:textId="28DEE474" w:rsidR="00EA1050" w:rsidRPr="00B50C73" w:rsidRDefault="00EA1050" w:rsidP="007E3170">
      <w:pPr>
        <w:pStyle w:val="Line"/>
      </w:pPr>
      <w:r w:rsidRPr="00B50C73">
        <w:t>A hymn to a new world in birth</w:t>
      </w:r>
      <w:r w:rsidR="00AD6BCC" w:rsidRPr="00B50C73">
        <w:t>.</w:t>
      </w:r>
    </w:p>
    <w:p w14:paraId="6AF22FDC" w14:textId="02F1D7A9" w:rsidR="00EA1050" w:rsidRPr="00B50C73" w:rsidRDefault="00257A1A" w:rsidP="00692F50">
      <w:pPr>
        <w:pStyle w:val="Character"/>
      </w:pPr>
      <w:r w:rsidRPr="00B50C73">
        <w:t>(DWELLERS) (SING)</w:t>
      </w:r>
    </w:p>
    <w:p w14:paraId="51259110" w14:textId="2E347C2F" w:rsidR="00EA1050" w:rsidRPr="00B50C73" w:rsidRDefault="00EA1050" w:rsidP="007E3170">
      <w:pPr>
        <w:pStyle w:val="Line"/>
      </w:pPr>
      <w:r w:rsidRPr="00B50C73">
        <w:t>United Nations on the march</w:t>
      </w:r>
      <w:r w:rsidR="00AD6BCC" w:rsidRPr="00B50C73">
        <w:t>,</w:t>
      </w:r>
    </w:p>
    <w:p w14:paraId="041F2A9A" w14:textId="77777777" w:rsidR="006855A5" w:rsidRPr="00B50C73" w:rsidRDefault="00EA1050" w:rsidP="007E3170">
      <w:pPr>
        <w:pStyle w:val="Line"/>
      </w:pPr>
      <w:r w:rsidRPr="00B50C73">
        <w:t>With flags unfurled</w:t>
      </w:r>
      <w:r w:rsidR="00AD6BCC" w:rsidRPr="00B50C73">
        <w:t>.</w:t>
      </w:r>
    </w:p>
    <w:p w14:paraId="3AB20E5E" w14:textId="77777777" w:rsidR="006855A5" w:rsidRPr="00B50C73" w:rsidRDefault="006855A5" w:rsidP="007E3170">
      <w:pPr>
        <w:pStyle w:val="Line"/>
      </w:pPr>
      <w:r w:rsidRPr="00B50C73">
        <w:t>Together fight for victory,</w:t>
      </w:r>
    </w:p>
    <w:p w14:paraId="6E4DFB74" w14:textId="77777777" w:rsidR="006855A5" w:rsidRPr="00B50C73" w:rsidRDefault="006855A5" w:rsidP="007E3170">
      <w:pPr>
        <w:pStyle w:val="Line"/>
      </w:pPr>
      <w:r w:rsidRPr="00B50C73">
        <w:t>A free new world.</w:t>
      </w:r>
    </w:p>
    <w:p w14:paraId="40B47818" w14:textId="77777777" w:rsidR="006855A5" w:rsidRPr="00B50C73" w:rsidRDefault="006855A5" w:rsidP="007E3170">
      <w:pPr>
        <w:pStyle w:val="Line"/>
      </w:pPr>
      <w:r w:rsidRPr="00B50C73">
        <w:t>Together fight for victory,</w:t>
      </w:r>
    </w:p>
    <w:p w14:paraId="133AA077" w14:textId="666FFA5F" w:rsidR="00AD6BCC" w:rsidRPr="00B50C73" w:rsidRDefault="006855A5" w:rsidP="007E3170">
      <w:pPr>
        <w:pStyle w:val="Line"/>
      </w:pPr>
      <w:r w:rsidRPr="00B50C73">
        <w:t>A free new world.</w:t>
      </w:r>
    </w:p>
    <w:p w14:paraId="506E1C8A" w14:textId="5F34B6BB" w:rsidR="00EA1050" w:rsidRPr="00B50C73" w:rsidRDefault="00257A1A" w:rsidP="00692F50">
      <w:pPr>
        <w:pStyle w:val="Character"/>
      </w:pPr>
      <w:r w:rsidRPr="00B50C73">
        <w:t>ANGELA CHAN (SING)</w:t>
      </w:r>
    </w:p>
    <w:p w14:paraId="2B49B4DF" w14:textId="2ADC3593" w:rsidR="00EA1050" w:rsidRPr="00B50C73" w:rsidRDefault="00EA1050" w:rsidP="007E3170">
      <w:pPr>
        <w:pStyle w:val="Line"/>
      </w:pPr>
      <w:r w:rsidRPr="00B50C73">
        <w:t>Take heart all new nations swept under</w:t>
      </w:r>
      <w:r w:rsidR="00AD6BCC" w:rsidRPr="00B50C73">
        <w:t>,</w:t>
      </w:r>
    </w:p>
    <w:p w14:paraId="45ACA794" w14:textId="645D4DAD" w:rsidR="00EA1050" w:rsidRPr="00B50C73" w:rsidRDefault="00EA1050" w:rsidP="007E3170">
      <w:pPr>
        <w:pStyle w:val="Line"/>
      </w:pPr>
      <w:r w:rsidRPr="00B50C73">
        <w:t>By powers of darkness that rise</w:t>
      </w:r>
      <w:r w:rsidR="00AD6BCC" w:rsidRPr="00B50C73">
        <w:t>.</w:t>
      </w:r>
    </w:p>
    <w:p w14:paraId="0BA5A712" w14:textId="5D000218" w:rsidR="00EA1050" w:rsidRPr="00B50C73" w:rsidRDefault="00EA1050" w:rsidP="007E3170">
      <w:pPr>
        <w:pStyle w:val="Line"/>
      </w:pPr>
      <w:r w:rsidRPr="00B50C73">
        <w:t>The wrath of the people shall thunder</w:t>
      </w:r>
      <w:r w:rsidR="00AD6BCC" w:rsidRPr="00B50C73">
        <w:t>,</w:t>
      </w:r>
    </w:p>
    <w:p w14:paraId="6D0709E5" w14:textId="6A79C275" w:rsidR="00EA1050" w:rsidRPr="00B50C73" w:rsidRDefault="00EA1050" w:rsidP="007E3170">
      <w:pPr>
        <w:pStyle w:val="Line"/>
      </w:pPr>
      <w:r w:rsidRPr="00B50C73">
        <w:t>Relentless as time and the tide</w:t>
      </w:r>
      <w:r w:rsidR="00AD6BCC" w:rsidRPr="00B50C73">
        <w:t>.</w:t>
      </w:r>
    </w:p>
    <w:p w14:paraId="54B5FB34" w14:textId="6BB7E9C1" w:rsidR="00AD6BCC" w:rsidRPr="00B50C73" w:rsidRDefault="00257A1A" w:rsidP="00692F50">
      <w:pPr>
        <w:pStyle w:val="Character"/>
      </w:pPr>
      <w:r w:rsidRPr="00B50C73">
        <w:t>(DWELLERS) (SING)</w:t>
      </w:r>
    </w:p>
    <w:p w14:paraId="6472D740" w14:textId="77777777" w:rsidR="00AD6BCC" w:rsidRPr="00B50C73" w:rsidRDefault="00AD6BCC" w:rsidP="007E3170">
      <w:pPr>
        <w:pStyle w:val="Line"/>
      </w:pPr>
      <w:r w:rsidRPr="00B50C73">
        <w:t>United Nations on the march,</w:t>
      </w:r>
    </w:p>
    <w:p w14:paraId="24B89887" w14:textId="77777777" w:rsidR="00AD6BCC" w:rsidRPr="00B50C73" w:rsidRDefault="00AD6BCC" w:rsidP="007E3170">
      <w:pPr>
        <w:pStyle w:val="Line"/>
      </w:pPr>
      <w:r w:rsidRPr="00B50C73">
        <w:t>With flags unfurled.</w:t>
      </w:r>
    </w:p>
    <w:p w14:paraId="58C04A8F" w14:textId="77777777" w:rsidR="00AD6BCC" w:rsidRPr="00B50C73" w:rsidRDefault="00AD6BCC" w:rsidP="007E3170">
      <w:pPr>
        <w:pStyle w:val="Line"/>
      </w:pPr>
      <w:r w:rsidRPr="00B50C73">
        <w:t>Together fight for victory,</w:t>
      </w:r>
    </w:p>
    <w:p w14:paraId="70E4FD8E" w14:textId="77777777" w:rsidR="006855A5" w:rsidRPr="00B50C73" w:rsidRDefault="00AD6BCC" w:rsidP="007E3170">
      <w:pPr>
        <w:pStyle w:val="Line"/>
      </w:pPr>
      <w:r w:rsidRPr="00B50C73">
        <w:t>A free new world.</w:t>
      </w:r>
    </w:p>
    <w:p w14:paraId="1BE011C5" w14:textId="77777777" w:rsidR="006855A5" w:rsidRPr="00B50C73" w:rsidRDefault="006855A5" w:rsidP="007E3170">
      <w:pPr>
        <w:pStyle w:val="Line"/>
      </w:pPr>
      <w:r w:rsidRPr="00B50C73">
        <w:t>Together fight for victory,</w:t>
      </w:r>
    </w:p>
    <w:p w14:paraId="65C437F9" w14:textId="77777777" w:rsidR="00D748A3" w:rsidRPr="00B50C73" w:rsidRDefault="006855A5" w:rsidP="00D748A3">
      <w:pPr>
        <w:pStyle w:val="Line"/>
      </w:pPr>
      <w:r w:rsidRPr="00B50C73">
        <w:t>A free new world.</w:t>
      </w:r>
    </w:p>
    <w:p w14:paraId="33A43DE0" w14:textId="77777777" w:rsidR="00D748A3" w:rsidRPr="00B50C73" w:rsidRDefault="00D748A3" w:rsidP="00D748A3">
      <w:pPr>
        <w:pStyle w:val="Character"/>
      </w:pPr>
      <w:r w:rsidRPr="00B50C73">
        <w:t>(AGENT V) (SING)</w:t>
      </w:r>
    </w:p>
    <w:p w14:paraId="3EE67BDD" w14:textId="77777777" w:rsidR="00D748A3" w:rsidRPr="00B50C73" w:rsidRDefault="00D748A3" w:rsidP="00D748A3">
      <w:pPr>
        <w:pStyle w:val="Line"/>
      </w:pPr>
      <w:r w:rsidRPr="00B50C73">
        <w:t>As soon as the sun meets the morning,</w:t>
      </w:r>
    </w:p>
    <w:p w14:paraId="2B2A9DAF" w14:textId="77777777" w:rsidR="00D748A3" w:rsidRPr="00B50C73" w:rsidRDefault="00D748A3" w:rsidP="00D748A3">
      <w:pPr>
        <w:pStyle w:val="Line"/>
      </w:pPr>
      <w:r w:rsidRPr="00B50C73">
        <w:t>And rivers go down to the sea.</w:t>
      </w:r>
    </w:p>
    <w:p w14:paraId="1CF01898" w14:textId="77777777" w:rsidR="00D748A3" w:rsidRPr="00B50C73" w:rsidRDefault="00D748A3" w:rsidP="00D748A3">
      <w:pPr>
        <w:pStyle w:val="Line"/>
      </w:pPr>
      <w:r w:rsidRPr="00B50C73">
        <w:t>A new world for mankind is dawning,</w:t>
      </w:r>
    </w:p>
    <w:p w14:paraId="41EC46C7" w14:textId="77777777" w:rsidR="00D748A3" w:rsidRPr="00B50C73" w:rsidRDefault="00D748A3" w:rsidP="00D748A3">
      <w:pPr>
        <w:pStyle w:val="Line"/>
      </w:pPr>
      <w:r w:rsidRPr="00B50C73">
        <w:t>Our children shall live proud and free.</w:t>
      </w:r>
    </w:p>
    <w:p w14:paraId="206405AE" w14:textId="77777777" w:rsidR="00D748A3" w:rsidRPr="00B50C73" w:rsidRDefault="00D748A3" w:rsidP="00D748A3">
      <w:pPr>
        <w:pStyle w:val="Character"/>
      </w:pPr>
      <w:r w:rsidRPr="00B50C73">
        <w:lastRenderedPageBreak/>
        <w:t>(DWELLERS) (SING)</w:t>
      </w:r>
    </w:p>
    <w:p w14:paraId="383A9F55" w14:textId="77777777" w:rsidR="00D748A3" w:rsidRPr="00B50C73" w:rsidRDefault="00D748A3" w:rsidP="00D748A3">
      <w:pPr>
        <w:pStyle w:val="Line"/>
      </w:pPr>
      <w:r w:rsidRPr="00B50C73">
        <w:t>United Nations on the march,</w:t>
      </w:r>
    </w:p>
    <w:p w14:paraId="3BFF3F6B" w14:textId="77777777" w:rsidR="00D748A3" w:rsidRPr="00B50C73" w:rsidRDefault="00D748A3" w:rsidP="00D748A3">
      <w:pPr>
        <w:pStyle w:val="Line"/>
      </w:pPr>
      <w:r w:rsidRPr="00B50C73">
        <w:t>With flags unfurled.</w:t>
      </w:r>
    </w:p>
    <w:p w14:paraId="4A30C6E9" w14:textId="77777777" w:rsidR="00D748A3" w:rsidRPr="00B50C73" w:rsidRDefault="00D748A3" w:rsidP="00D748A3">
      <w:pPr>
        <w:pStyle w:val="Line"/>
      </w:pPr>
      <w:r w:rsidRPr="00B50C73">
        <w:t>Together fight for victory,</w:t>
      </w:r>
    </w:p>
    <w:p w14:paraId="4C4BA6B8" w14:textId="77777777" w:rsidR="00D748A3" w:rsidRPr="00B50C73" w:rsidRDefault="00D748A3" w:rsidP="00D748A3">
      <w:pPr>
        <w:pStyle w:val="Line"/>
      </w:pPr>
      <w:r w:rsidRPr="00B50C73">
        <w:t>A free new world.</w:t>
      </w:r>
    </w:p>
    <w:p w14:paraId="0D47C507" w14:textId="77777777" w:rsidR="00D748A3" w:rsidRPr="00B50C73" w:rsidRDefault="00D748A3" w:rsidP="00D748A3">
      <w:pPr>
        <w:pStyle w:val="Line"/>
      </w:pPr>
      <w:r w:rsidRPr="00B50C73">
        <w:t>Together fight for victory,</w:t>
      </w:r>
    </w:p>
    <w:p w14:paraId="155E4B67" w14:textId="77777777" w:rsidR="00D748A3" w:rsidRPr="00B50C73" w:rsidRDefault="00D748A3" w:rsidP="00D748A3">
      <w:pPr>
        <w:pStyle w:val="Line"/>
      </w:pPr>
      <w:r w:rsidRPr="00B50C73">
        <w:t>A free new world.</w:t>
      </w:r>
    </w:p>
    <w:p w14:paraId="28A4A0E8" w14:textId="5D7F6830" w:rsidR="00A776ED" w:rsidRPr="00B50C73" w:rsidRDefault="00A776ED" w:rsidP="007E3170">
      <w:pPr>
        <w:pStyle w:val="Line"/>
      </w:pPr>
    </w:p>
    <w:p w14:paraId="17ED9308" w14:textId="75B5D8F6" w:rsidR="00E43149" w:rsidRPr="00B50C73" w:rsidRDefault="00D110BB" w:rsidP="007E3170">
      <w:r w:rsidRPr="00B50C73">
        <w:t>Back</w:t>
      </w:r>
      <w:r w:rsidR="00DF3654" w:rsidRPr="00B50C73">
        <w:t xml:space="preserve"> to </w:t>
      </w:r>
      <w:r w:rsidR="00534697" w:rsidRPr="00B50C73">
        <w:t>ADELA</w:t>
      </w:r>
      <w:r w:rsidR="00DF3654" w:rsidRPr="00B50C73">
        <w:t xml:space="preserve"> </w:t>
      </w:r>
      <w:r w:rsidR="00534697" w:rsidRPr="00B50C73">
        <w:t>CHAN</w:t>
      </w:r>
      <w:r w:rsidR="00DF3654" w:rsidRPr="00B50C73">
        <w:t xml:space="preserve"> </w:t>
      </w:r>
      <w:r w:rsidR="005605FE">
        <w:t>SR</w:t>
      </w:r>
      <w:r w:rsidR="00DE20CF" w:rsidRPr="00B50C73">
        <w:t xml:space="preserve"> continuing the speech</w:t>
      </w:r>
      <w:r w:rsidR="000E07A8" w:rsidRPr="00B50C73">
        <w:t>.</w:t>
      </w:r>
      <w:r w:rsidR="0000086E" w:rsidRPr="00B50C73">
        <w:t xml:space="preserve"> The song continues in </w:t>
      </w:r>
      <w:r w:rsidR="00A84C89" w:rsidRPr="00B50C73">
        <w:t>background</w:t>
      </w:r>
      <w:r w:rsidR="0000086E" w:rsidRPr="00B50C73">
        <w:t>.</w:t>
      </w:r>
    </w:p>
    <w:p w14:paraId="0C0A0A6A" w14:textId="36863CC9" w:rsidR="00587A3F" w:rsidRPr="00B50C73" w:rsidRDefault="00257A1A" w:rsidP="00692F50">
      <w:pPr>
        <w:pStyle w:val="Character"/>
      </w:pPr>
      <w:r w:rsidRPr="00B50C73">
        <w:t xml:space="preserve">ADELA CHAN </w:t>
      </w:r>
      <w:r w:rsidR="005605FE">
        <w:t>SR</w:t>
      </w:r>
    </w:p>
    <w:p w14:paraId="0868200F" w14:textId="503BC4F4" w:rsidR="00B96E56" w:rsidRPr="00B50C73" w:rsidRDefault="00FD654B" w:rsidP="007E3170">
      <w:pPr>
        <w:pStyle w:val="Line"/>
      </w:pPr>
      <w:r w:rsidRPr="00B50C73">
        <w:t>FASTER, HIGHER, STRONGER – TOGETHER!</w:t>
      </w:r>
      <w:r w:rsidR="00B96E56" w:rsidRPr="00B50C73">
        <w:t xml:space="preserve"> this is the light at the end of the dark tunnel. The catastrophe forced us to be apart, to keep our distance from each other</w:t>
      </w:r>
      <w:r w:rsidR="00B71CC8" w:rsidRPr="00B50C73">
        <w:t>, and t</w:t>
      </w:r>
      <w:r w:rsidR="00B96E56" w:rsidRPr="00B50C73">
        <w:t xml:space="preserve">o stay away even from our loved ones. This separation </w:t>
      </w:r>
      <w:r w:rsidR="00B71CC8" w:rsidRPr="00B50C73">
        <w:t>darkened this tunnel</w:t>
      </w:r>
      <w:r w:rsidR="00B96E56" w:rsidRPr="00B50C73">
        <w:t xml:space="preserve">. But today, wherever in the world you </w:t>
      </w:r>
      <w:r w:rsidR="00684AFC" w:rsidRPr="00B50C73">
        <w:t>were</w:t>
      </w:r>
      <w:r w:rsidR="00B96E56" w:rsidRPr="00B50C73">
        <w:t xml:space="preserve">, we are united in sharing this moment together. The </w:t>
      </w:r>
      <w:r w:rsidR="00684AFC" w:rsidRPr="00B50C73">
        <w:t>Spaceship Earth, Imagination and Odyssey Events</w:t>
      </w:r>
      <w:r w:rsidR="00B96E56" w:rsidRPr="00B50C73">
        <w:t xml:space="preserve"> make this light shine brighter for all of us.</w:t>
      </w:r>
    </w:p>
    <w:p w14:paraId="5DE044B0" w14:textId="2A5D0833" w:rsidR="00B96E56" w:rsidRPr="00B50C73" w:rsidRDefault="00B96E56" w:rsidP="007E3170">
      <w:pPr>
        <w:pStyle w:val="Line"/>
      </w:pPr>
      <w:r w:rsidRPr="00B50C73">
        <w:t xml:space="preserve">I humbly </w:t>
      </w:r>
      <w:r w:rsidR="00096B60" w:rsidRPr="00B50C73">
        <w:t xml:space="preserve">but honorably </w:t>
      </w:r>
      <w:r w:rsidRPr="00B50C73">
        <w:t xml:space="preserve">request </w:t>
      </w:r>
      <w:r w:rsidR="00AF11B1" w:rsidRPr="00B50C73">
        <w:t>their</w:t>
      </w:r>
      <w:r w:rsidRPr="00B50C73">
        <w:t xml:space="preserve"> Majest</w:t>
      </w:r>
      <w:r w:rsidR="00AF11B1" w:rsidRPr="00B50C73">
        <w:t>ies</w:t>
      </w:r>
      <w:r w:rsidRPr="00B50C73">
        <w:t xml:space="preserve"> </w:t>
      </w:r>
      <w:r w:rsidR="00096B60" w:rsidRPr="00B50C73">
        <w:t>Highnesses</w:t>
      </w:r>
      <w:r w:rsidRPr="00B50C73">
        <w:t xml:space="preserve"> </w:t>
      </w:r>
      <w:r w:rsidR="00096B60" w:rsidRPr="00B50C73">
        <w:t xml:space="preserve">and Excellencies </w:t>
      </w:r>
      <w:r w:rsidRPr="00B50C73">
        <w:t xml:space="preserve">to declare open the </w:t>
      </w:r>
      <w:r w:rsidR="00096B60" w:rsidRPr="00B50C73">
        <w:t>Experimental Prototype Community of Tomorrow</w:t>
      </w:r>
      <w:r w:rsidRPr="00B50C73">
        <w:t>.</w:t>
      </w:r>
    </w:p>
    <w:p w14:paraId="4E104326" w14:textId="2E3F25AF" w:rsidR="006875FF" w:rsidRPr="00B50C73" w:rsidRDefault="006875FF" w:rsidP="007E3170">
      <w:r w:rsidRPr="00B50C73">
        <w:t>Applause</w:t>
      </w:r>
      <w:r w:rsidR="00E235ED" w:rsidRPr="00B50C73">
        <w:t xml:space="preserve">, lasting </w:t>
      </w:r>
      <w:r w:rsidR="005847E8" w:rsidRPr="00B50C73">
        <w:t>for nineteen seconds</w:t>
      </w:r>
      <w:r w:rsidRPr="00B50C73">
        <w:t>.</w:t>
      </w:r>
    </w:p>
    <w:p w14:paraId="63F480E1" w14:textId="77777777" w:rsidR="005847E8" w:rsidRPr="00B50C73" w:rsidRDefault="00291693" w:rsidP="001919B6">
      <w:pPr>
        <w:pStyle w:val="a"/>
      </w:pPr>
      <w:r w:rsidRPr="00B50C73">
        <w:t>EXT. THE ENTRANCE PLAZA</w:t>
      </w:r>
      <w:r w:rsidR="005847E8" w:rsidRPr="00B50C73">
        <w:t xml:space="preserve"> —</w:t>
      </w:r>
      <w:r w:rsidRPr="00B50C73">
        <w:t xml:space="preserve"> </w:t>
      </w:r>
      <w:r w:rsidR="005847E8" w:rsidRPr="00B50C73">
        <w:t>CONTD</w:t>
      </w:r>
    </w:p>
    <w:p w14:paraId="77C5395A" w14:textId="0F8EB3FE" w:rsidR="00644D32" w:rsidRPr="00B50C73" w:rsidRDefault="005847E8" w:rsidP="005847E8">
      <w:r w:rsidRPr="00B50C73">
        <w:t xml:space="preserve">The flag bearers arrive, replacing a star banner with the EPCOT flag on the central post. The original </w:t>
      </w:r>
      <w:r w:rsidR="008D2F71" w:rsidRPr="00B50C73">
        <w:t xml:space="preserve">Future World </w:t>
      </w:r>
      <w:r w:rsidRPr="00B50C73">
        <w:t xml:space="preserve">theme song </w:t>
      </w:r>
      <w:r w:rsidR="008D2F71" w:rsidRPr="00B50C73">
        <w:rPr>
          <w:i/>
          <w:iCs/>
        </w:rPr>
        <w:t>Legacy</w:t>
      </w:r>
      <w:r w:rsidR="008D2F71" w:rsidRPr="00B50C73">
        <w:t xml:space="preserve"> </w:t>
      </w:r>
      <w:r w:rsidRPr="00B50C73">
        <w:t>starts.</w:t>
      </w:r>
    </w:p>
    <w:p w14:paraId="3251447B" w14:textId="06EF2D3F" w:rsidR="00B57912" w:rsidRPr="00B50C73" w:rsidRDefault="00257A1A" w:rsidP="00692F50">
      <w:pPr>
        <w:pStyle w:val="Character"/>
      </w:pPr>
      <w:r w:rsidRPr="00B50C73">
        <w:t xml:space="preserve">(ADELA CHAN </w:t>
      </w:r>
      <w:r w:rsidR="005605FE">
        <w:t>SR</w:t>
      </w:r>
      <w:r w:rsidRPr="00B50C73">
        <w:t>)</w:t>
      </w:r>
    </w:p>
    <w:p w14:paraId="3D8DE3C4" w14:textId="575B5477" w:rsidR="00C633A5" w:rsidRPr="00B50C73" w:rsidRDefault="00E235ED" w:rsidP="00D748A3">
      <w:pPr>
        <w:pStyle w:val="Line"/>
      </w:pPr>
      <w:r w:rsidRPr="00B50C73">
        <w:t>Happy New Year!</w:t>
      </w:r>
    </w:p>
    <w:p w14:paraId="5A836537" w14:textId="381A8B74" w:rsidR="00607E40" w:rsidRPr="00B50C73" w:rsidRDefault="00607E40" w:rsidP="007E3170">
      <w:r w:rsidRPr="00B50C73">
        <w:t>All eight flag bearers return.</w:t>
      </w:r>
      <w:r w:rsidR="008F774A" w:rsidRPr="00B50C73">
        <w:t xml:space="preserve"> Passengers </w:t>
      </w:r>
      <w:r w:rsidR="00D259D9" w:rsidRPr="00B50C73">
        <w:t>descen</w:t>
      </w:r>
      <w:r w:rsidR="003C2E41" w:rsidRPr="00B50C73">
        <w:t>d</w:t>
      </w:r>
      <w:r w:rsidR="00D259D9" w:rsidRPr="00B50C73">
        <w:t xml:space="preserve"> from the </w:t>
      </w:r>
      <w:r w:rsidR="008C63A6" w:rsidRPr="00B50C73">
        <w:t>monorail</w:t>
      </w:r>
      <w:r w:rsidR="00D259D9" w:rsidRPr="00B50C73">
        <w:t>.</w:t>
      </w:r>
    </w:p>
    <w:p w14:paraId="7C2B380B" w14:textId="08871AD4" w:rsidR="008A0CA4" w:rsidRPr="00B50C73" w:rsidRDefault="00291693" w:rsidP="00D110BB">
      <w:pPr>
        <w:pStyle w:val="a"/>
      </w:pPr>
      <w:r w:rsidRPr="00B50C73">
        <w:t>INT. MIDDLE-EXPO LEVEL OF FESTIVAL AREA</w:t>
      </w:r>
      <w:r w:rsidR="008A0CA4" w:rsidRPr="00B50C73">
        <w:t>, EXHIBITING VARIOUS NEW YEAR CELEBRATIONS AROUND THE WORLD — CONTD</w:t>
      </w:r>
    </w:p>
    <w:p w14:paraId="6029076F" w14:textId="4AD8D9E0" w:rsidR="00C33535" w:rsidRPr="00B50C73" w:rsidRDefault="00D110BB" w:rsidP="00D110BB">
      <w:r w:rsidRPr="00B50C73">
        <w:t xml:space="preserve">Over the showcases of items relating </w:t>
      </w:r>
      <w:r w:rsidR="001976DA" w:rsidRPr="00B50C73">
        <w:t>Chinese New Year</w:t>
      </w:r>
      <w:r w:rsidRPr="00B50C73">
        <w:t xml:space="preserve"> with </w:t>
      </w:r>
      <w:r w:rsidR="001976DA" w:rsidRPr="00B50C73">
        <w:t xml:space="preserve">Chinese-English </w:t>
      </w:r>
      <w:r w:rsidRPr="00B50C73">
        <w:t xml:space="preserve">descriptions, </w:t>
      </w:r>
      <w:r w:rsidR="001976DA" w:rsidRPr="00B50C73">
        <w:t xml:space="preserve">ANNA </w:t>
      </w:r>
      <w:r w:rsidRPr="00B50C73">
        <w:t xml:space="preserve">and </w:t>
      </w:r>
      <w:r w:rsidR="001976DA" w:rsidRPr="00B50C73">
        <w:t xml:space="preserve">ELSA </w:t>
      </w:r>
      <w:r w:rsidRPr="00B50C73">
        <w:t>become overjoyed</w:t>
      </w:r>
      <w:r w:rsidR="00291693" w:rsidRPr="00B50C73">
        <w:t>.</w:t>
      </w:r>
    </w:p>
    <w:p w14:paraId="7147BEC9" w14:textId="1F0AD218" w:rsidR="00B603C4" w:rsidRPr="00B50C73" w:rsidRDefault="00257A1A" w:rsidP="00692F50">
      <w:pPr>
        <w:pStyle w:val="Character"/>
      </w:pPr>
      <w:r w:rsidRPr="00B50C73">
        <w:lastRenderedPageBreak/>
        <w:t>ANNA</w:t>
      </w:r>
    </w:p>
    <w:p w14:paraId="767E58F8" w14:textId="15E435D7" w:rsidR="00B603C4" w:rsidRPr="00B50C73" w:rsidRDefault="00BF504B" w:rsidP="007E3170">
      <w:pPr>
        <w:pStyle w:val="Line"/>
      </w:pPr>
      <w:r w:rsidRPr="00B50C73">
        <w:rPr>
          <w:iCs/>
        </w:rPr>
        <w:t xml:space="preserve">(Pointing a red envelope </w:t>
      </w:r>
      <w:r w:rsidR="006519B4" w:rsidRPr="00B50C73">
        <w:rPr>
          <w:iCs/>
        </w:rPr>
        <w:t xml:space="preserve">with a Mickey Mouse </w:t>
      </w:r>
      <w:r w:rsidR="00785BB2" w:rsidRPr="00B50C73">
        <w:rPr>
          <w:iCs/>
        </w:rPr>
        <w:t xml:space="preserve">head </w:t>
      </w:r>
      <w:r w:rsidR="006519B4" w:rsidRPr="00B50C73">
        <w:rPr>
          <w:iCs/>
        </w:rPr>
        <w:t xml:space="preserve">silhouette </w:t>
      </w:r>
      <w:r w:rsidR="00785BB2" w:rsidRPr="00B50C73">
        <w:rPr>
          <w:iCs/>
        </w:rPr>
        <w:t xml:space="preserve">infilled digits 50 </w:t>
      </w:r>
      <w:r w:rsidR="00407304" w:rsidRPr="00B50C73">
        <w:rPr>
          <w:iCs/>
        </w:rPr>
        <w:t>in a glass showcase</w:t>
      </w:r>
      <w:r w:rsidR="003B413E" w:rsidRPr="00B50C73">
        <w:rPr>
          <w:iCs/>
        </w:rPr>
        <w:t xml:space="preserve">, reading the </w:t>
      </w:r>
      <w:r w:rsidR="00A63540" w:rsidRPr="00B50C73">
        <w:rPr>
          <w:iCs/>
        </w:rPr>
        <w:t>description</w:t>
      </w:r>
      <w:r w:rsidR="00407304" w:rsidRPr="00B50C73">
        <w:rPr>
          <w:iCs/>
        </w:rPr>
        <w:t>)</w:t>
      </w:r>
      <w:r w:rsidR="00407304" w:rsidRPr="00B50C73">
        <w:t xml:space="preserve"> </w:t>
      </w:r>
      <w:r w:rsidR="002549A1" w:rsidRPr="00B50C73">
        <w:t>Today is February 11, Chinese New Year</w:t>
      </w:r>
      <w:r w:rsidR="004F7DA4" w:rsidRPr="00B50C73">
        <w:t>.</w:t>
      </w:r>
      <w:r w:rsidR="006076F0" w:rsidRPr="00B50C73">
        <w:t xml:space="preserve"> On the first day,</w:t>
      </w:r>
      <w:r w:rsidR="006519B4" w:rsidRPr="00B50C73">
        <w:t xml:space="preserve"> Lion dances </w:t>
      </w:r>
      <w:r w:rsidR="00B7434B" w:rsidRPr="00B50C73">
        <w:t xml:space="preserve">are performed </w:t>
      </w:r>
      <w:r w:rsidR="006724E2" w:rsidRPr="00B50C73">
        <w:t xml:space="preserve">to evict devils and unluck. </w:t>
      </w:r>
      <w:r w:rsidR="0088393A" w:rsidRPr="00B50C73">
        <w:t xml:space="preserve">Although banned by </w:t>
      </w:r>
      <w:r w:rsidR="00470E6D" w:rsidRPr="00B50C73">
        <w:t>most</w:t>
      </w:r>
      <w:r w:rsidR="0088393A" w:rsidRPr="00B50C73">
        <w:t xml:space="preserve"> cities for safety, fireworks and firecrackers</w:t>
      </w:r>
      <w:r w:rsidR="00BB1F09" w:rsidRPr="00B50C73">
        <w:t xml:space="preserve"> </w:t>
      </w:r>
      <w:r w:rsidR="003B6DAC" w:rsidRPr="00B50C73">
        <w:rPr>
          <w:iCs/>
        </w:rPr>
        <w:t xml:space="preserve">(points to </w:t>
      </w:r>
      <w:r w:rsidR="00A84BC7" w:rsidRPr="00B50C73">
        <w:rPr>
          <w:iCs/>
        </w:rPr>
        <w:t xml:space="preserve">the bunch of 50 </w:t>
      </w:r>
      <w:r w:rsidR="003B6DAC" w:rsidRPr="00B50C73">
        <w:rPr>
          <w:iCs/>
        </w:rPr>
        <w:t>firecrackers in the same showcase)</w:t>
      </w:r>
      <w:r w:rsidR="003B6DAC" w:rsidRPr="00B50C73">
        <w:t xml:space="preserve"> </w:t>
      </w:r>
      <w:r w:rsidR="00BB1F09" w:rsidRPr="00B50C73">
        <w:t xml:space="preserve">are </w:t>
      </w:r>
      <w:r w:rsidR="0029172D" w:rsidRPr="00B50C73">
        <w:t>prevalent</w:t>
      </w:r>
      <w:r w:rsidR="00BB1F09" w:rsidRPr="00B50C73">
        <w:t xml:space="preserve"> home and abroad</w:t>
      </w:r>
      <w:r w:rsidR="003B413E" w:rsidRPr="00B50C73">
        <w:t>. F</w:t>
      </w:r>
      <w:r w:rsidR="00BB1F09" w:rsidRPr="00B50C73">
        <w:t>or example, Orlando Chinatown</w:t>
      </w:r>
      <w:r w:rsidR="00A63540" w:rsidRPr="00B50C73">
        <w:t xml:space="preserve"> set</w:t>
      </w:r>
      <w:r w:rsidR="00BB1F09" w:rsidRPr="00B50C73">
        <w:t xml:space="preserve"> </w:t>
      </w:r>
      <w:r w:rsidR="00A63540" w:rsidRPr="00B50C73">
        <w:t>f</w:t>
      </w:r>
      <w:r w:rsidR="00BB1F09" w:rsidRPr="00B50C73">
        <w:t>ireworks at midnight</w:t>
      </w:r>
      <w:r w:rsidR="00470E6D" w:rsidRPr="00B50C73">
        <w:t xml:space="preserve">, </w:t>
      </w:r>
      <w:r w:rsidR="00A63540" w:rsidRPr="00B50C73">
        <w:t>blowing up</w:t>
      </w:r>
      <w:r w:rsidR="00470E6D" w:rsidRPr="00B50C73">
        <w:t xml:space="preserve"> seven of </w:t>
      </w:r>
      <w:r w:rsidR="0029172D" w:rsidRPr="00B50C73">
        <w:t>World Showcase</w:t>
      </w:r>
      <w:r w:rsidR="00470E6D" w:rsidRPr="00B50C73">
        <w:t xml:space="preserve"> pavilions</w:t>
      </w:r>
      <w:r w:rsidR="00BB1F09" w:rsidRPr="00B50C73">
        <w:t>.</w:t>
      </w:r>
    </w:p>
    <w:p w14:paraId="652EC126" w14:textId="11601788" w:rsidR="00B603C4" w:rsidRPr="00B50C73" w:rsidRDefault="00257A1A" w:rsidP="00692F50">
      <w:pPr>
        <w:pStyle w:val="Character"/>
      </w:pPr>
      <w:r w:rsidRPr="00B50C73">
        <w:t>ELSA</w:t>
      </w:r>
    </w:p>
    <w:p w14:paraId="161AC1EB" w14:textId="77777777" w:rsidR="008D5F33" w:rsidRPr="00B50C73" w:rsidRDefault="00577D4B" w:rsidP="007E3170">
      <w:pPr>
        <w:pStyle w:val="Line"/>
      </w:pPr>
      <w:r w:rsidRPr="00B50C73">
        <w:rPr>
          <w:rFonts w:hint="eastAsia"/>
        </w:rPr>
        <w:t>On</w:t>
      </w:r>
      <w:r w:rsidRPr="00B50C73">
        <w:t xml:space="preserve"> t</w:t>
      </w:r>
      <w:r w:rsidRPr="00B50C73">
        <w:rPr>
          <w:rFonts w:hint="eastAsia"/>
        </w:rPr>
        <w:t>he second day of the Chinese New Year, known as "beginning of the year"</w:t>
      </w:r>
      <w:r w:rsidRPr="00B50C73">
        <w:t>,</w:t>
      </w:r>
      <w:r w:rsidRPr="00B50C73">
        <w:rPr>
          <w:rFonts w:hint="eastAsia"/>
        </w:rPr>
        <w:t xml:space="preserve"> married daughters </w:t>
      </w:r>
      <w:r w:rsidRPr="00B50C73">
        <w:t>are accustomed to</w:t>
      </w:r>
      <w:r w:rsidR="00064786" w:rsidRPr="00B50C73">
        <w:t xml:space="preserve"> visiting</w:t>
      </w:r>
      <w:r w:rsidRPr="00B50C73">
        <w:rPr>
          <w:rFonts w:hint="eastAsia"/>
        </w:rPr>
        <w:t xml:space="preserve"> their birth parents, relatives and close friends.</w:t>
      </w:r>
      <w:r w:rsidR="003B413E" w:rsidRPr="00B50C73">
        <w:t xml:space="preserve"> And to the eighth day, </w:t>
      </w:r>
      <w:r w:rsidR="000E2530" w:rsidRPr="00B50C73">
        <w:t>workforces return to industries</w:t>
      </w:r>
      <w:r w:rsidR="008D5F33" w:rsidRPr="00B50C73">
        <w:t>.</w:t>
      </w:r>
    </w:p>
    <w:p w14:paraId="4EAFFF72" w14:textId="563666E9" w:rsidR="00B603C4" w:rsidRPr="00B50C73" w:rsidRDefault="008D5F33" w:rsidP="007E3170">
      <w:pPr>
        <w:pStyle w:val="Line"/>
      </w:pPr>
      <w:r w:rsidRPr="00B50C73">
        <w:t>On the fifteenth day,</w:t>
      </w:r>
      <w:r w:rsidR="000E2530" w:rsidRPr="00B50C73">
        <w:t xml:space="preserve"> </w:t>
      </w:r>
      <w:r w:rsidR="00BE3A4C" w:rsidRPr="00B50C73">
        <w:t xml:space="preserve">Lantern Festival ends the celebration, details </w:t>
      </w:r>
      <w:r w:rsidR="00E876E9" w:rsidRPr="00B50C73">
        <w:t>revealed on February 25</w:t>
      </w:r>
      <w:r w:rsidR="004515D6" w:rsidRPr="00B50C73">
        <w:t>.</w:t>
      </w:r>
    </w:p>
    <w:p w14:paraId="0016E54B" w14:textId="3D2D6C1A" w:rsidR="00B74358" w:rsidRPr="00B50C73" w:rsidRDefault="00257A1A" w:rsidP="00692F50">
      <w:pPr>
        <w:pStyle w:val="Character"/>
      </w:pPr>
      <w:r w:rsidRPr="00B50C73">
        <w:t>ANNA</w:t>
      </w:r>
    </w:p>
    <w:p w14:paraId="1D0274B1" w14:textId="65550FEB" w:rsidR="00B74358" w:rsidRPr="00B50C73" w:rsidRDefault="005662D0" w:rsidP="007E3170">
      <w:pPr>
        <w:pStyle w:val="Line"/>
      </w:pPr>
      <w:r w:rsidRPr="00B50C73">
        <w:t>Let’s</w:t>
      </w:r>
      <w:r w:rsidR="00B74358" w:rsidRPr="00B50C73">
        <w:t xml:space="preserve"> set off to observe how grand the </w:t>
      </w:r>
      <w:r w:rsidR="00C84ACE" w:rsidRPr="00B50C73">
        <w:t>new year day</w:t>
      </w:r>
      <w:r w:rsidR="00B74358" w:rsidRPr="00B50C73">
        <w:t xml:space="preserve"> of a new superpower will appear.</w:t>
      </w:r>
    </w:p>
    <w:p w14:paraId="5386956C" w14:textId="00A09455" w:rsidR="005336DA" w:rsidRPr="00B50C73" w:rsidRDefault="005336DA" w:rsidP="007E3170">
      <w:r w:rsidRPr="00B50C73">
        <w:t>Both descend to Plaza level</w:t>
      </w:r>
      <w:r w:rsidR="00447E47" w:rsidRPr="00B50C73">
        <w:t>, to greet the representatives</w:t>
      </w:r>
      <w:r w:rsidR="009F7023" w:rsidRPr="00B50C73">
        <w:t xml:space="preserve"> of nations.</w:t>
      </w:r>
    </w:p>
    <w:p w14:paraId="15BB0E8E" w14:textId="0C798238" w:rsidR="0028165F" w:rsidRPr="00B50C73" w:rsidRDefault="00291693" w:rsidP="001919B6">
      <w:pPr>
        <w:pStyle w:val="a"/>
      </w:pPr>
      <w:r w:rsidRPr="00B50C73">
        <w:t>EXT. WORLD CELEBRATION, IN BIRD’S EYE VIEW</w:t>
      </w:r>
      <w:r w:rsidR="00DF2BD3" w:rsidRPr="00B50C73">
        <w:t xml:space="preserve"> — CONTD</w:t>
      </w:r>
    </w:p>
    <w:p w14:paraId="0B555F4E" w14:textId="21E78D5F" w:rsidR="00016E62" w:rsidRPr="00B50C73" w:rsidRDefault="00257A1A" w:rsidP="00692F50">
      <w:pPr>
        <w:pStyle w:val="Character"/>
      </w:pPr>
      <w:r w:rsidRPr="00B50C73">
        <w:t>(AGENT V)</w:t>
      </w:r>
    </w:p>
    <w:p w14:paraId="1D19CA42" w14:textId="67E92D58" w:rsidR="0034744C" w:rsidRPr="00B50C73" w:rsidRDefault="00B55824" w:rsidP="007E3170">
      <w:pPr>
        <w:pStyle w:val="Line"/>
      </w:pPr>
      <w:r w:rsidRPr="00B50C73">
        <w:t xml:space="preserve">From now on, </w:t>
      </w:r>
      <w:r w:rsidR="00FA0D3E" w:rsidRPr="00B50C73">
        <w:t>the world is our family</w:t>
      </w:r>
      <w:r w:rsidR="0034744C" w:rsidRPr="00B50C73">
        <w:t>!</w:t>
      </w:r>
    </w:p>
    <w:p w14:paraId="1A2CEC7C" w14:textId="37F91DE3" w:rsidR="00AE7274" w:rsidRPr="00B50C73" w:rsidRDefault="002C4849" w:rsidP="007E3170">
      <w:pPr>
        <w:rPr>
          <w:rFonts w:eastAsia="PMingLiU"/>
          <w:lang w:eastAsia="zh-TW"/>
        </w:rPr>
      </w:pPr>
      <w:r w:rsidRPr="00B50C73">
        <w:t>Twelve</w:t>
      </w:r>
      <w:r w:rsidR="0034744C" w:rsidRPr="00B50C73">
        <w:t xml:space="preserve"> representative</w:t>
      </w:r>
      <w:r w:rsidR="00835762" w:rsidRPr="00B50C73">
        <w:t xml:space="preserve"> leader</w:t>
      </w:r>
      <w:r w:rsidR="00E65E84" w:rsidRPr="00B50C73">
        <w:t xml:space="preserve">s go on parade from Odyssey Events Pavilion around World Showcase lagoon, bearing the flags of </w:t>
      </w:r>
      <w:r w:rsidR="00454CEF" w:rsidRPr="00B50C73">
        <w:t xml:space="preserve">EPCOT and </w:t>
      </w:r>
      <w:r w:rsidR="002237EB" w:rsidRPr="00B50C73">
        <w:t xml:space="preserve">the </w:t>
      </w:r>
      <w:r w:rsidR="003D09F6" w:rsidRPr="00B50C73">
        <w:rPr>
          <w:rFonts w:hint="eastAsia"/>
        </w:rPr>
        <w:t>eleven</w:t>
      </w:r>
      <w:r w:rsidR="003D09F6" w:rsidRPr="00B50C73">
        <w:t xml:space="preserve"> </w:t>
      </w:r>
      <w:r w:rsidR="000465E8" w:rsidRPr="00B50C73">
        <w:t>original World Showcase countries</w:t>
      </w:r>
      <w:r w:rsidR="00627FEA" w:rsidRPr="00B50C73">
        <w:rPr>
          <w:rStyle w:val="afe"/>
        </w:rPr>
        <w:footnoteReference w:id="6"/>
      </w:r>
      <w:r w:rsidR="00511B39" w:rsidRPr="00B50C73">
        <w:t xml:space="preserve">, with the union jack </w:t>
      </w:r>
      <w:r w:rsidR="002A127C" w:rsidRPr="00B50C73">
        <w:t>split</w:t>
      </w:r>
      <w:r w:rsidR="00511B39" w:rsidRPr="00B50C73">
        <w:t xml:space="preserve"> into his three crosses</w:t>
      </w:r>
      <w:r w:rsidR="004B4DE3" w:rsidRPr="00B50C73">
        <w:rPr>
          <w:rFonts w:eastAsia="PMingLiU" w:hint="eastAsia"/>
          <w:lang w:eastAsia="zh-TW"/>
        </w:rPr>
        <w:t>.</w:t>
      </w:r>
    </w:p>
    <w:p w14:paraId="66078ADB" w14:textId="12D04C57" w:rsidR="00AC7073" w:rsidRPr="00B50C73" w:rsidRDefault="00257A1A" w:rsidP="00692F50">
      <w:pPr>
        <w:pStyle w:val="Character"/>
      </w:pPr>
      <w:r w:rsidRPr="00B50C73">
        <w:t>(AGENT V)</w:t>
      </w:r>
    </w:p>
    <w:p w14:paraId="326AD519" w14:textId="7D65DC7D" w:rsidR="00AC7073" w:rsidRPr="00B50C73" w:rsidRDefault="00AC7073" w:rsidP="007E3170">
      <w:pPr>
        <w:pStyle w:val="Line"/>
      </w:pPr>
      <w:r w:rsidRPr="00B50C73">
        <w:t xml:space="preserve">The tapestry of nations </w:t>
      </w:r>
      <w:r w:rsidR="00D77DAB" w:rsidRPr="00B50C73">
        <w:t>is</w:t>
      </w:r>
      <w:r w:rsidR="009518DA" w:rsidRPr="00B50C73">
        <w:t xml:space="preserve"> now </w:t>
      </w:r>
      <w:r w:rsidR="00D77DAB" w:rsidRPr="00B50C73">
        <w:t xml:space="preserve">hung onto </w:t>
      </w:r>
      <w:r w:rsidR="00FB193D" w:rsidRPr="00B50C73">
        <w:t>the Great Wall of</w:t>
      </w:r>
      <w:r w:rsidR="000D34EC" w:rsidRPr="00B50C73">
        <w:t xml:space="preserve"> Common Destiny for Humankind</w:t>
      </w:r>
      <w:r w:rsidR="009518DA" w:rsidRPr="00B50C73">
        <w:t>!</w:t>
      </w:r>
    </w:p>
    <w:p w14:paraId="47C8B241" w14:textId="1CB0A30D" w:rsidR="005B6478" w:rsidRPr="00B50C73" w:rsidRDefault="005B6478" w:rsidP="007E3170">
      <w:r w:rsidRPr="00B50C73">
        <w:lastRenderedPageBreak/>
        <w:t xml:space="preserve">Applause, </w:t>
      </w:r>
      <w:r w:rsidR="00C34551" w:rsidRPr="00B50C73">
        <w:t>loud</w:t>
      </w:r>
      <w:r w:rsidR="00EA20B1" w:rsidRPr="00B50C73">
        <w:t xml:space="preserve"> into the depth of resident</w:t>
      </w:r>
      <w:r w:rsidR="00C2039F" w:rsidRPr="00B50C73">
        <w:t>i</w:t>
      </w:r>
      <w:r w:rsidR="00EA20B1" w:rsidRPr="00B50C73">
        <w:t>al areas</w:t>
      </w:r>
      <w:r w:rsidRPr="00B50C73">
        <w:t>.</w:t>
      </w:r>
    </w:p>
    <w:p w14:paraId="37CD3750" w14:textId="31E2F2BC" w:rsidR="00FD6F8E" w:rsidRPr="00B50C73" w:rsidRDefault="00291693" w:rsidP="001919B6">
      <w:pPr>
        <w:pStyle w:val="a"/>
      </w:pPr>
      <w:r w:rsidRPr="00B50C73">
        <w:t>EXT. WORLD SHOWCASE LAGOON — DAY.</w:t>
      </w:r>
    </w:p>
    <w:p w14:paraId="0DBF2C18" w14:textId="7BA50A5F" w:rsidR="00864AD9" w:rsidRPr="00B50C73" w:rsidRDefault="00FD1E5C" w:rsidP="00FD6F8E">
      <w:r w:rsidRPr="00B50C73">
        <w:t>Ariel dives and jumps, jumps and dives.</w:t>
      </w:r>
      <w:r w:rsidR="00941E38" w:rsidRPr="00B50C73">
        <w:t xml:space="preserve"> Fountains</w:t>
      </w:r>
      <w:r w:rsidR="00557C68" w:rsidRPr="00B50C73">
        <w:t xml:space="preserve"> rises</w:t>
      </w:r>
      <w:r w:rsidR="000B66AA" w:rsidRPr="00B50C73">
        <w:t xml:space="preserve"> when </w:t>
      </w:r>
      <w:r w:rsidR="00534697" w:rsidRPr="00B50C73">
        <w:t>ADELA</w:t>
      </w:r>
      <w:r w:rsidR="000B66AA" w:rsidRPr="00B50C73">
        <w:t xml:space="preserve"> </w:t>
      </w:r>
      <w:r w:rsidR="00534697" w:rsidRPr="00B50C73">
        <w:t>CHAN</w:t>
      </w:r>
      <w:r w:rsidR="000B66AA" w:rsidRPr="00B50C73">
        <w:t xml:space="preserve"> </w:t>
      </w:r>
      <w:r w:rsidR="005605FE">
        <w:t>JR</w:t>
      </w:r>
      <w:r w:rsidR="000B66AA" w:rsidRPr="00B50C73">
        <w:t xml:space="preserve"> and </w:t>
      </w:r>
      <w:r w:rsidR="00534697" w:rsidRPr="00B50C73">
        <w:t>ANGELA</w:t>
      </w:r>
      <w:r w:rsidR="000B66AA" w:rsidRPr="00B50C73">
        <w:t xml:space="preserve"> </w:t>
      </w:r>
      <w:r w:rsidR="00534697" w:rsidRPr="00B50C73">
        <w:t>CHAN</w:t>
      </w:r>
      <w:r w:rsidR="000B66AA" w:rsidRPr="00B50C73">
        <w:t xml:space="preserve"> reach the</w:t>
      </w:r>
      <w:r w:rsidR="00B15716" w:rsidRPr="00B50C73">
        <w:t xml:space="preserve"> World Showcase Plaza nearby</w:t>
      </w:r>
      <w:r w:rsidR="00557C68" w:rsidRPr="00B50C73">
        <w:t>.</w:t>
      </w:r>
    </w:p>
    <w:p w14:paraId="6653E5E8" w14:textId="32E8063A" w:rsidR="00A139DA" w:rsidRPr="00B50C73" w:rsidRDefault="00257A1A" w:rsidP="00692F50">
      <w:pPr>
        <w:pStyle w:val="Character"/>
      </w:pPr>
      <w:r w:rsidRPr="00B50C73">
        <w:t>(AGENT V)</w:t>
      </w:r>
    </w:p>
    <w:p w14:paraId="00412923" w14:textId="3DC5303E" w:rsidR="000B66AA" w:rsidRPr="00B50C73" w:rsidRDefault="00557C68" w:rsidP="007E3170">
      <w:pPr>
        <w:pStyle w:val="Line"/>
      </w:pPr>
      <w:r w:rsidRPr="00B50C73">
        <w:t>We gather</w:t>
      </w:r>
      <w:r w:rsidR="00FB6E3E" w:rsidRPr="00B50C73">
        <w:t>.</w:t>
      </w:r>
      <w:r w:rsidRPr="00B50C73">
        <w:t xml:space="preserve"> </w:t>
      </w:r>
      <w:r w:rsidR="00FB6E3E" w:rsidRPr="00B50C73">
        <w:t>W</w:t>
      </w:r>
      <w:r w:rsidRPr="00B50C73">
        <w:t>e celebrate</w:t>
      </w:r>
      <w:r w:rsidR="00FB6E3E" w:rsidRPr="00B50C73">
        <w:t>.</w:t>
      </w:r>
      <w:r w:rsidRPr="00B50C73">
        <w:t xml:space="preserve"> </w:t>
      </w:r>
      <w:r w:rsidR="00FB6E3E" w:rsidRPr="00B50C73">
        <w:t>We</w:t>
      </w:r>
      <w:r w:rsidRPr="00B50C73">
        <w:t xml:space="preserve"> unite</w:t>
      </w:r>
      <w:r w:rsidR="00FB6E3E" w:rsidRPr="00B50C73">
        <w:t xml:space="preserve">. This </w:t>
      </w:r>
      <w:r w:rsidR="00ED37D7" w:rsidRPr="00B50C73">
        <w:t>paints</w:t>
      </w:r>
      <w:r w:rsidR="00FB6E3E" w:rsidRPr="00B50C73">
        <w:t xml:space="preserve"> our world harmonious.</w:t>
      </w:r>
    </w:p>
    <w:p w14:paraId="7F8EA8FF" w14:textId="5EDB279B" w:rsidR="000B66AA" w:rsidRPr="00B50C73" w:rsidRDefault="00257A1A" w:rsidP="00692F50">
      <w:pPr>
        <w:pStyle w:val="Character"/>
      </w:pPr>
      <w:r w:rsidRPr="00B50C73">
        <w:t xml:space="preserve">ADELA CHAN </w:t>
      </w:r>
      <w:r w:rsidR="005605FE">
        <w:t>JR</w:t>
      </w:r>
    </w:p>
    <w:p w14:paraId="1E0019A2" w14:textId="34D3FBD8" w:rsidR="00B15716" w:rsidRPr="00B50C73" w:rsidRDefault="00B15716" w:rsidP="007E3170">
      <w:pPr>
        <w:pStyle w:val="Line"/>
      </w:pPr>
      <w:r w:rsidRPr="00B50C73">
        <w:rPr>
          <w:i/>
          <w:iCs/>
        </w:rPr>
        <w:t xml:space="preserve">El </w:t>
      </w:r>
      <w:r w:rsidR="005F180E" w:rsidRPr="00B50C73">
        <w:rPr>
          <w:i/>
          <w:iCs/>
        </w:rPr>
        <w:t>M</w:t>
      </w:r>
      <w:r w:rsidRPr="00B50C73">
        <w:rPr>
          <w:i/>
          <w:iCs/>
        </w:rPr>
        <w:t xml:space="preserve">undo es mi </w:t>
      </w:r>
      <w:r w:rsidR="005F180E" w:rsidRPr="00B50C73">
        <w:rPr>
          <w:i/>
          <w:iCs/>
        </w:rPr>
        <w:t>F</w:t>
      </w:r>
      <w:r w:rsidRPr="00B50C73">
        <w:rPr>
          <w:i/>
          <w:iCs/>
        </w:rPr>
        <w:t>amilia!</w:t>
      </w:r>
      <w:r w:rsidR="005C3A07" w:rsidRPr="00B50C73">
        <w:t xml:space="preserve"> [</w:t>
      </w:r>
      <w:r w:rsidR="00DF2BD3" w:rsidRPr="00B50C73">
        <w:t xml:space="preserve">ESP: </w:t>
      </w:r>
      <w:r w:rsidR="005C3A07" w:rsidRPr="00B50C73">
        <w:t>The World is my Family!]</w:t>
      </w:r>
    </w:p>
    <w:p w14:paraId="18B6D5B3" w14:textId="69BC6A99" w:rsidR="00B15716" w:rsidRPr="00B50C73" w:rsidRDefault="00257A1A" w:rsidP="00692F50">
      <w:pPr>
        <w:pStyle w:val="Character"/>
      </w:pPr>
      <w:r w:rsidRPr="00B50C73">
        <w:t>ANGELA CHAN</w:t>
      </w:r>
    </w:p>
    <w:p w14:paraId="61C930DD" w14:textId="316CA4F6" w:rsidR="004D2FB7" w:rsidRPr="00B50C73" w:rsidRDefault="002C3F68" w:rsidP="007E3170">
      <w:pPr>
        <w:pStyle w:val="Line"/>
      </w:pPr>
      <w:r w:rsidRPr="00B50C73">
        <w:rPr>
          <w:i/>
          <w:iCs/>
        </w:rPr>
        <w:t>N</w:t>
      </w:r>
      <w:r w:rsidR="00FE54FB" w:rsidRPr="00B50C73">
        <w:rPr>
          <w:i/>
          <w:iCs/>
        </w:rPr>
        <w:t>uestr</w:t>
      </w:r>
      <w:r w:rsidR="005F180E" w:rsidRPr="00B50C73">
        <w:rPr>
          <w:i/>
          <w:iCs/>
        </w:rPr>
        <w:t>a</w:t>
      </w:r>
      <w:r w:rsidR="00FE54FB" w:rsidRPr="00B50C73">
        <w:rPr>
          <w:i/>
          <w:iCs/>
        </w:rPr>
        <w:t xml:space="preserve">, no </w:t>
      </w:r>
      <w:r w:rsidR="005F180E" w:rsidRPr="00B50C73">
        <w:rPr>
          <w:i/>
          <w:iCs/>
        </w:rPr>
        <w:t>M</w:t>
      </w:r>
      <w:r w:rsidR="00FE54FB" w:rsidRPr="00B50C73">
        <w:rPr>
          <w:i/>
          <w:iCs/>
        </w:rPr>
        <w:t>i</w:t>
      </w:r>
      <w:r w:rsidR="005F180E" w:rsidRPr="00B50C73">
        <w:rPr>
          <w:i/>
          <w:iCs/>
        </w:rPr>
        <w:t>a</w:t>
      </w:r>
      <w:r w:rsidR="00FE54FB" w:rsidRPr="00B50C73">
        <w:rPr>
          <w:i/>
          <w:iCs/>
        </w:rPr>
        <w:t>.</w:t>
      </w:r>
      <w:r w:rsidR="00752E4F" w:rsidRPr="00B50C73">
        <w:t xml:space="preserve"> [</w:t>
      </w:r>
      <w:r w:rsidR="00DF2BD3" w:rsidRPr="00B50C73">
        <w:t xml:space="preserve">ESP: </w:t>
      </w:r>
      <w:r w:rsidR="00752E4F" w:rsidRPr="00B50C73">
        <w:t xml:space="preserve">Ours, not </w:t>
      </w:r>
      <w:r w:rsidR="005C3A07" w:rsidRPr="00B50C73">
        <w:t>M</w:t>
      </w:r>
      <w:r w:rsidR="00752E4F" w:rsidRPr="00B50C73">
        <w:t>ine.]</w:t>
      </w:r>
    </w:p>
    <w:p w14:paraId="553FB102" w14:textId="34E7D99A" w:rsidR="00323740" w:rsidRPr="00B50C73" w:rsidRDefault="00730577" w:rsidP="007E3170">
      <w:r w:rsidRPr="00B50C73">
        <w:t>ARIEL</w:t>
      </w:r>
      <w:r w:rsidR="00727EAE" w:rsidRPr="00B50C73">
        <w:t xml:space="preserve"> jumps </w:t>
      </w:r>
      <w:r w:rsidR="005F3C3B" w:rsidRPr="00B50C73">
        <w:t>i</w:t>
      </w:r>
      <w:r w:rsidR="00727EAE" w:rsidRPr="00B50C73">
        <w:t>nto</w:t>
      </w:r>
      <w:r w:rsidR="005F3C3B" w:rsidRPr="00B50C73">
        <w:t xml:space="preserve"> </w:t>
      </w:r>
      <w:r w:rsidR="00534697" w:rsidRPr="00B50C73">
        <w:t>ADELA</w:t>
      </w:r>
      <w:r w:rsidR="00727EAE" w:rsidRPr="00B50C73">
        <w:t xml:space="preserve"> </w:t>
      </w:r>
      <w:r w:rsidR="00534697" w:rsidRPr="00B50C73">
        <w:t>CHAN</w:t>
      </w:r>
      <w:r w:rsidR="00727EAE" w:rsidRPr="00B50C73">
        <w:t xml:space="preserve"> </w:t>
      </w:r>
      <w:r w:rsidR="005605FE">
        <w:t>JR</w:t>
      </w:r>
      <w:r w:rsidR="005F3C3B" w:rsidRPr="00B50C73">
        <w:t>’s arms</w:t>
      </w:r>
      <w:r w:rsidR="00F460E9" w:rsidRPr="00B50C73">
        <w:t>, which astounds the other princesses</w:t>
      </w:r>
      <w:r w:rsidR="00DA7D93" w:rsidRPr="00B50C73">
        <w:t>, and extinguishes the applause</w:t>
      </w:r>
      <w:r w:rsidR="00F460E9" w:rsidRPr="00B50C73">
        <w:t>.</w:t>
      </w:r>
    </w:p>
    <w:p w14:paraId="3C300615" w14:textId="428E6F52" w:rsidR="00F460E9" w:rsidRPr="00B50C73" w:rsidRDefault="00257A1A" w:rsidP="00692F50">
      <w:pPr>
        <w:pStyle w:val="Character"/>
      </w:pPr>
      <w:r w:rsidRPr="00B50C73">
        <w:t>(AGENT V)</w:t>
      </w:r>
    </w:p>
    <w:p w14:paraId="088A5403" w14:textId="51BB63AA" w:rsidR="00C34551" w:rsidRPr="00B50C73" w:rsidRDefault="00ED3ABE" w:rsidP="007E3170">
      <w:pPr>
        <w:pStyle w:val="Line"/>
      </w:pPr>
      <w:r w:rsidRPr="00B50C73">
        <w:rPr>
          <w:iCs/>
        </w:rPr>
        <w:t>(Pan to her)</w:t>
      </w:r>
      <w:r w:rsidRPr="00B50C73">
        <w:t xml:space="preserve"> </w:t>
      </w:r>
      <w:r w:rsidR="007306BA" w:rsidRPr="00B50C73">
        <w:t xml:space="preserve">Besides the Imagination and Odyssey Events </w:t>
      </w:r>
      <w:r w:rsidR="00CF043F" w:rsidRPr="00B50C73">
        <w:t xml:space="preserve">that have been shining our Spaceship Earth in the Vast Cosmos, </w:t>
      </w:r>
      <w:r w:rsidR="00C7206A" w:rsidRPr="00B50C73">
        <w:t>our Discovery and Nature also deserve commi</w:t>
      </w:r>
      <w:r w:rsidR="00DE1308" w:rsidRPr="00B50C73">
        <w:t xml:space="preserve">ssion </w:t>
      </w:r>
      <w:r w:rsidR="00C7206A" w:rsidRPr="00B50C73">
        <w:t xml:space="preserve">to memory. </w:t>
      </w:r>
      <w:r w:rsidR="001E0E83" w:rsidRPr="00B50C73">
        <w:t>We</w:t>
      </w:r>
      <w:r w:rsidR="00DE1308" w:rsidRPr="00B50C73">
        <w:t xml:space="preserve"> Play</w:t>
      </w:r>
      <w:r w:rsidR="00B91228" w:rsidRPr="00B50C73">
        <w:t xml:space="preserve"> </w:t>
      </w:r>
      <w:r w:rsidR="006D28B4" w:rsidRPr="00B50C73">
        <w:t>along</w:t>
      </w:r>
      <w:r w:rsidR="0022366A" w:rsidRPr="00B50C73">
        <w:t xml:space="preserve"> the Journey of Water </w:t>
      </w:r>
      <w:r w:rsidR="006D28B4" w:rsidRPr="00B50C73">
        <w:t>between</w:t>
      </w:r>
      <w:r w:rsidR="0022366A" w:rsidRPr="00B50C73">
        <w:t xml:space="preserve"> the Land and the Living Seas.</w:t>
      </w:r>
      <w:r w:rsidR="00B91228" w:rsidRPr="00B50C73">
        <w:t xml:space="preserve"> </w:t>
      </w:r>
      <w:r w:rsidR="006D28B4" w:rsidRPr="00B50C73">
        <w:t xml:space="preserve">We </w:t>
      </w:r>
      <w:r w:rsidR="00B91228" w:rsidRPr="00B50C73">
        <w:t>Test ourselves on</w:t>
      </w:r>
      <w:r w:rsidR="00BA3A75" w:rsidRPr="00B50C73">
        <w:t xml:space="preserve"> the</w:t>
      </w:r>
      <w:r w:rsidR="00B91228" w:rsidRPr="00B50C73">
        <w:t xml:space="preserve"> Track</w:t>
      </w:r>
      <w:r w:rsidR="00BA3A75" w:rsidRPr="00B50C73">
        <w:t xml:space="preserve"> of volatility, uncertainty, complexity </w:t>
      </w:r>
      <w:r w:rsidR="00BE1682" w:rsidRPr="00B50C73">
        <w:t xml:space="preserve">and ambiguity, </w:t>
      </w:r>
      <w:r w:rsidR="006D28B4" w:rsidRPr="00B50C73">
        <w:t xml:space="preserve">to accomplish </w:t>
      </w:r>
      <w:r w:rsidR="00BE1682" w:rsidRPr="00B50C73">
        <w:t xml:space="preserve">our enormous </w:t>
      </w:r>
      <w:r w:rsidR="006D28B4" w:rsidRPr="00B50C73">
        <w:t xml:space="preserve">Mission of Space. We </w:t>
      </w:r>
      <w:r w:rsidR="00C34551" w:rsidRPr="00B50C73">
        <w:t>are bound to become Guardians of the Galaxy.</w:t>
      </w:r>
      <w:r w:rsidR="001E0E83" w:rsidRPr="00B50C73">
        <w:t xml:space="preserve"> The New Year is the beginning, not the end.</w:t>
      </w:r>
    </w:p>
    <w:p w14:paraId="0045D1C7" w14:textId="2B1FE3A8" w:rsidR="00DA7D93" w:rsidRPr="00B50C73" w:rsidRDefault="004E0012" w:rsidP="007E3170">
      <w:r w:rsidRPr="00B50C73">
        <w:t>Applauses rise high up into the clouds.</w:t>
      </w:r>
    </w:p>
    <w:p w14:paraId="21A909B5" w14:textId="77777777" w:rsidR="00B714EA" w:rsidRPr="00B50C73" w:rsidRDefault="00291693" w:rsidP="001919B6">
      <w:pPr>
        <w:pStyle w:val="a"/>
      </w:pPr>
      <w:r w:rsidRPr="00B50C73">
        <w:t>EXT. DREAMERS’ POINT</w:t>
      </w:r>
      <w:r w:rsidR="00D15373" w:rsidRPr="00B50C73">
        <w:t xml:space="preserve"> — </w:t>
      </w:r>
      <w:r w:rsidR="00B714EA" w:rsidRPr="00B50C73">
        <w:t>CONTD</w:t>
      </w:r>
    </w:p>
    <w:p w14:paraId="0DA78847" w14:textId="21A590D8" w:rsidR="00A15956" w:rsidRPr="00B50C73" w:rsidRDefault="00C97482" w:rsidP="00B714EA">
      <w:r w:rsidRPr="00B50C73">
        <w:t>The interactive fountain reboot</w:t>
      </w:r>
      <w:r w:rsidR="00C77637" w:rsidRPr="00B50C73">
        <w:t>s</w:t>
      </w:r>
      <w:r w:rsidR="00291693" w:rsidRPr="00B50C73">
        <w:t xml:space="preserve">, </w:t>
      </w:r>
      <w:r w:rsidRPr="00B50C73">
        <w:t>surrounded by 21 EPCOT dwellers</w:t>
      </w:r>
      <w:r w:rsidR="00291693" w:rsidRPr="00B50C73">
        <w:t xml:space="preserve">. </w:t>
      </w:r>
      <w:r w:rsidR="00C77637" w:rsidRPr="00B50C73">
        <w:t>Zoom</w:t>
      </w:r>
      <w:r w:rsidRPr="00B50C73">
        <w:t xml:space="preserve"> </w:t>
      </w:r>
      <w:r w:rsidR="00C77637" w:rsidRPr="00B50C73">
        <w:t>in</w:t>
      </w:r>
      <w:r w:rsidR="006F1177" w:rsidRPr="00B50C73">
        <w:t>to</w:t>
      </w:r>
      <w:r w:rsidRPr="00B50C73">
        <w:t xml:space="preserve"> </w:t>
      </w:r>
      <w:r w:rsidR="00291693" w:rsidRPr="00B50C73">
        <w:t xml:space="preserve">AGENT </w:t>
      </w:r>
      <w:r w:rsidRPr="00B50C73">
        <w:t>V on the top level of World Celebration Festival Area.</w:t>
      </w:r>
    </w:p>
    <w:p w14:paraId="083DC351" w14:textId="262545E7" w:rsidR="00FA1C33" w:rsidRPr="00B50C73" w:rsidRDefault="00257A1A" w:rsidP="00692F50">
      <w:pPr>
        <w:pStyle w:val="Character"/>
      </w:pPr>
      <w:r w:rsidRPr="00B50C73">
        <w:t>AGENT V</w:t>
      </w:r>
    </w:p>
    <w:p w14:paraId="51827F33" w14:textId="264401E5" w:rsidR="00FA1C33" w:rsidRPr="00B50C73" w:rsidRDefault="004E0A2B" w:rsidP="007E3170">
      <w:pPr>
        <w:pStyle w:val="Line"/>
      </w:pPr>
      <w:r w:rsidRPr="00B50C73">
        <w:t xml:space="preserve">Doubt as someone may, we </w:t>
      </w:r>
      <w:r w:rsidR="00EB57F5" w:rsidRPr="00B50C73">
        <w:t xml:space="preserve">solemnly announce that </w:t>
      </w:r>
      <w:r w:rsidR="00754FF7" w:rsidRPr="00B50C73">
        <w:t>EPCOT</w:t>
      </w:r>
      <w:r w:rsidR="004E0012" w:rsidRPr="00B50C73">
        <w:t xml:space="preserve"> is now opened! E</w:t>
      </w:r>
      <w:r w:rsidR="00EB57F5" w:rsidRPr="00B50C73">
        <w:t xml:space="preserve">very dweller of </w:t>
      </w:r>
      <w:r w:rsidR="00754FF7" w:rsidRPr="00B50C73">
        <w:t>EPCOT</w:t>
      </w:r>
      <w:r w:rsidR="00EB57F5" w:rsidRPr="00B50C73">
        <w:t xml:space="preserve"> will </w:t>
      </w:r>
      <w:r w:rsidR="00DA7D93" w:rsidRPr="00B50C73">
        <w:t xml:space="preserve">live peacefully, </w:t>
      </w:r>
      <w:r w:rsidR="00E32EB9" w:rsidRPr="00B50C73">
        <w:t>resiliently and harmoniously</w:t>
      </w:r>
      <w:r w:rsidR="001E0E83" w:rsidRPr="00B50C73">
        <w:t>!</w:t>
      </w:r>
    </w:p>
    <w:p w14:paraId="5DB0AFB9" w14:textId="6DB4CA29" w:rsidR="001E0E83" w:rsidRPr="00B50C73" w:rsidRDefault="001E0E83" w:rsidP="007E3170">
      <w:r w:rsidRPr="00B50C73">
        <w:t xml:space="preserve">Applauses </w:t>
      </w:r>
      <w:r w:rsidR="00E52A96" w:rsidRPr="00B50C73">
        <w:t>ignite the first torch on her hand</w:t>
      </w:r>
      <w:r w:rsidR="00D450EC" w:rsidRPr="00B50C73">
        <w:t xml:space="preserve">, in </w:t>
      </w:r>
      <w:r w:rsidR="00E458B5" w:rsidRPr="00B50C73">
        <w:t xml:space="preserve">the </w:t>
      </w:r>
      <w:r w:rsidR="00D450EC" w:rsidRPr="00B50C73">
        <w:t xml:space="preserve">shape of </w:t>
      </w:r>
      <w:r w:rsidR="00E458B5" w:rsidRPr="00B50C73">
        <w:t xml:space="preserve">Sorcerer </w:t>
      </w:r>
      <w:r w:rsidR="00271189" w:rsidRPr="00B50C73">
        <w:t>Mickey</w:t>
      </w:r>
      <w:r w:rsidR="00F76040" w:rsidRPr="00B50C73">
        <w:t>’s magic wand</w:t>
      </w:r>
      <w:r w:rsidR="00E52A96" w:rsidRPr="00B50C73">
        <w:t>.</w:t>
      </w:r>
    </w:p>
    <w:p w14:paraId="3E908C83" w14:textId="77777777" w:rsidR="00546096" w:rsidRPr="00B50C73" w:rsidRDefault="00291693" w:rsidP="001919B6">
      <w:pPr>
        <w:pStyle w:val="a"/>
      </w:pPr>
      <w:r w:rsidRPr="00B50C73">
        <w:lastRenderedPageBreak/>
        <w:t>EXT. PLAZA LEVEL OF WORLD CELEBRATION FESTIVAL AREA</w:t>
      </w:r>
      <w:r w:rsidR="00546096" w:rsidRPr="00B50C73">
        <w:t xml:space="preserve"> — CONTD</w:t>
      </w:r>
    </w:p>
    <w:p w14:paraId="6C32095B" w14:textId="1C4D8CB1" w:rsidR="00E52A96" w:rsidRPr="00B50C73" w:rsidRDefault="00291693" w:rsidP="00546096">
      <w:r w:rsidRPr="00B50C73">
        <w:t xml:space="preserve">ELSA, ANNA </w:t>
      </w:r>
      <w:r w:rsidR="00546096" w:rsidRPr="00B50C73">
        <w:t xml:space="preserve">and </w:t>
      </w:r>
      <w:r w:rsidRPr="00B50C73">
        <w:t xml:space="preserve">RAYA, </w:t>
      </w:r>
      <w:r w:rsidR="00546096" w:rsidRPr="00B50C73">
        <w:t xml:space="preserve">known as the Queens of Celebration, Discovery and Nature, holding upright one torch in the same shape of the first. </w:t>
      </w:r>
      <w:r w:rsidRPr="00B50C73">
        <w:t xml:space="preserve">AGENT V </w:t>
      </w:r>
      <w:r w:rsidR="00546096" w:rsidRPr="00B50C73">
        <w:t>ignite their torches with hers</w:t>
      </w:r>
      <w:r w:rsidRPr="00B50C73">
        <w:t>.</w:t>
      </w:r>
    </w:p>
    <w:p w14:paraId="5BD338AC" w14:textId="5E377E69" w:rsidR="00CD459B" w:rsidRPr="00B50C73" w:rsidRDefault="00257A1A" w:rsidP="00692F50">
      <w:pPr>
        <w:pStyle w:val="Character"/>
      </w:pPr>
      <w:r w:rsidRPr="00B50C73">
        <w:t>AGENT V</w:t>
      </w:r>
    </w:p>
    <w:p w14:paraId="5AE9A0F1" w14:textId="091134B1" w:rsidR="003B6FBA" w:rsidRPr="00B50C73" w:rsidRDefault="003B6FBA" w:rsidP="007E3170">
      <w:pPr>
        <w:pStyle w:val="Line"/>
      </w:pPr>
      <w:r w:rsidRPr="00B50C73">
        <w:t xml:space="preserve">Elsa, Anna and Raya, </w:t>
      </w:r>
      <w:r w:rsidR="00E51704" w:rsidRPr="00B50C73">
        <w:t xml:space="preserve">will ascend to the throne </w:t>
      </w:r>
      <w:r w:rsidR="002E5464" w:rsidRPr="00B50C73">
        <w:t xml:space="preserve">upon lighting up our </w:t>
      </w:r>
      <w:r w:rsidR="00754FF7" w:rsidRPr="00B50C73">
        <w:t>EPCOT</w:t>
      </w:r>
      <w:r w:rsidR="002E5464" w:rsidRPr="00B50C73">
        <w:t xml:space="preserve">. </w:t>
      </w:r>
      <w:r w:rsidR="002E5464" w:rsidRPr="00B50C73">
        <w:rPr>
          <w:iCs/>
        </w:rPr>
        <w:t>(Points Elsa)</w:t>
      </w:r>
      <w:r w:rsidR="002E5464" w:rsidRPr="00B50C73">
        <w:t xml:space="preserve"> One, </w:t>
      </w:r>
      <w:r w:rsidR="002E5464" w:rsidRPr="00B50C73">
        <w:rPr>
          <w:iCs/>
        </w:rPr>
        <w:t>(</w:t>
      </w:r>
      <w:r w:rsidR="009A0A5B" w:rsidRPr="00B50C73">
        <w:rPr>
          <w:iCs/>
        </w:rPr>
        <w:t>p</w:t>
      </w:r>
      <w:r w:rsidR="002E5464" w:rsidRPr="00B50C73">
        <w:rPr>
          <w:iCs/>
        </w:rPr>
        <w:t>oints Anna)</w:t>
      </w:r>
      <w:r w:rsidR="002E5464" w:rsidRPr="00B50C73">
        <w:t xml:space="preserve"> Two, </w:t>
      </w:r>
      <w:r w:rsidR="002E5464" w:rsidRPr="00B50C73">
        <w:rPr>
          <w:iCs/>
        </w:rPr>
        <w:t>(</w:t>
      </w:r>
      <w:r w:rsidR="009A0A5B" w:rsidRPr="00B50C73">
        <w:rPr>
          <w:iCs/>
        </w:rPr>
        <w:t>p</w:t>
      </w:r>
      <w:r w:rsidR="002E5464" w:rsidRPr="00B50C73">
        <w:rPr>
          <w:iCs/>
        </w:rPr>
        <w:t>oints Raya)</w:t>
      </w:r>
      <w:r w:rsidR="002E5464" w:rsidRPr="00B50C73">
        <w:t xml:space="preserve"> Three, </w:t>
      </w:r>
      <w:r w:rsidR="009A0A5B" w:rsidRPr="00B50C73">
        <w:rPr>
          <w:iCs/>
        </w:rPr>
        <w:t>(points herself)</w:t>
      </w:r>
      <w:r w:rsidR="009A0A5B" w:rsidRPr="00B50C73">
        <w:t xml:space="preserve"> Four, and cycle up to twenty.</w:t>
      </w:r>
      <w:r w:rsidR="000142C7" w:rsidRPr="00B50C73">
        <w:t xml:space="preserve"> </w:t>
      </w:r>
      <w:r w:rsidR="002C6E50" w:rsidRPr="00B50C73">
        <w:t xml:space="preserve">Then, </w:t>
      </w:r>
      <w:r w:rsidR="009511BA" w:rsidRPr="00B50C73">
        <w:t>we</w:t>
      </w:r>
      <w:r w:rsidR="002C6E50" w:rsidRPr="00B50C73">
        <w:t xml:space="preserve"> will find ourselves </w:t>
      </w:r>
      <w:r w:rsidR="00B05218" w:rsidRPr="00B50C73">
        <w:t>glowing</w:t>
      </w:r>
      <w:r w:rsidR="00634359" w:rsidRPr="00B50C73">
        <w:t>!</w:t>
      </w:r>
    </w:p>
    <w:p w14:paraId="0117BB39" w14:textId="76D0C237" w:rsidR="003B6FBA" w:rsidRPr="00B50C73" w:rsidRDefault="003B6FBA" w:rsidP="007E3170">
      <w:r w:rsidRPr="00B50C73">
        <w:t>All start jogging around the World Showcase Lagoon.</w:t>
      </w:r>
    </w:p>
    <w:p w14:paraId="6C15BA48" w14:textId="61B623B3" w:rsidR="00EE2C25" w:rsidRPr="00B50C73" w:rsidRDefault="00291693" w:rsidP="001919B6">
      <w:pPr>
        <w:pStyle w:val="a"/>
      </w:pPr>
      <w:r w:rsidRPr="00B50C73">
        <w:t>EXT. WORLD SHOWCASE FOOTPATH</w:t>
      </w:r>
      <w:r w:rsidR="003F7A94" w:rsidRPr="00B50C73">
        <w:t xml:space="preserve"> — CONTD</w:t>
      </w:r>
    </w:p>
    <w:p w14:paraId="2EB29D57" w14:textId="546D0B5D" w:rsidR="00EE2C25" w:rsidRPr="00B50C73" w:rsidRDefault="00257A1A" w:rsidP="00692F50">
      <w:pPr>
        <w:pStyle w:val="Character"/>
      </w:pPr>
      <w:r w:rsidRPr="00B50C73">
        <w:t xml:space="preserve">(ADELA CHAN </w:t>
      </w:r>
      <w:r w:rsidR="005605FE">
        <w:t>SR</w:t>
      </w:r>
      <w:r w:rsidRPr="00B50C73">
        <w:t>)</w:t>
      </w:r>
    </w:p>
    <w:p w14:paraId="5222463C" w14:textId="64CFA809" w:rsidR="00EE2C25" w:rsidRPr="00B50C73" w:rsidRDefault="00EE2C25" w:rsidP="007E3170">
      <w:pPr>
        <w:pStyle w:val="Line"/>
      </w:pPr>
      <w:r w:rsidRPr="00B50C73">
        <w:t xml:space="preserve">Now </w:t>
      </w:r>
      <w:r w:rsidR="00C15359" w:rsidRPr="00B50C73">
        <w:t xml:space="preserve">let’s </w:t>
      </w:r>
      <w:r w:rsidRPr="00B50C73">
        <w:t xml:space="preserve">ignite </w:t>
      </w:r>
      <w:r w:rsidR="00C15359" w:rsidRPr="00B50C73">
        <w:t>our hope of globe</w:t>
      </w:r>
      <w:r w:rsidR="002C6E50" w:rsidRPr="00B50C73">
        <w:t xml:space="preserve"> together</w:t>
      </w:r>
      <w:r w:rsidR="00C15359" w:rsidRPr="00B50C73">
        <w:t>!</w:t>
      </w:r>
    </w:p>
    <w:p w14:paraId="1EE4D482" w14:textId="66FDDDB3" w:rsidR="008C1C45" w:rsidRPr="00B50C73" w:rsidRDefault="000676E0" w:rsidP="007E3170">
      <w:r w:rsidRPr="00B50C73">
        <w:t>AGENT V</w:t>
      </w:r>
      <w:r w:rsidR="000142C7" w:rsidRPr="00B50C73">
        <w:t xml:space="preserve">, </w:t>
      </w:r>
      <w:r w:rsidRPr="00B50C73">
        <w:t>ELSA</w:t>
      </w:r>
      <w:r w:rsidR="000142C7" w:rsidRPr="00B50C73">
        <w:t xml:space="preserve">, </w:t>
      </w:r>
      <w:r w:rsidRPr="00B50C73">
        <w:t>ANNA</w:t>
      </w:r>
      <w:r w:rsidR="000142C7" w:rsidRPr="00B50C73">
        <w:t xml:space="preserve"> and </w:t>
      </w:r>
      <w:r w:rsidRPr="00B50C73">
        <w:t>RAYA</w:t>
      </w:r>
      <w:r w:rsidR="000142C7" w:rsidRPr="00B50C73">
        <w:t xml:space="preserve"> ignite the </w:t>
      </w:r>
      <w:r w:rsidR="00B5297B" w:rsidRPr="00B50C73">
        <w:t xml:space="preserve">twenty </w:t>
      </w:r>
      <w:r w:rsidR="003375CE" w:rsidRPr="00B50C73">
        <w:t>firework torches</w:t>
      </w:r>
      <w:r w:rsidR="00B5297B" w:rsidRPr="00B50C73">
        <w:t xml:space="preserve"> surrounding the Lagoon.</w:t>
      </w:r>
      <w:r w:rsidR="00B0542E" w:rsidRPr="00B50C73">
        <w:t xml:space="preserve"> Upon </w:t>
      </w:r>
      <w:r w:rsidR="00AD3426" w:rsidRPr="00B50C73">
        <w:t>lighting</w:t>
      </w:r>
      <w:r w:rsidR="00B0542E" w:rsidRPr="00B50C73">
        <w:t xml:space="preserve"> to the twentieth, </w:t>
      </w:r>
      <w:r w:rsidR="00AD3426" w:rsidRPr="00B50C73">
        <w:t xml:space="preserve">they ignite the torch in the hand of </w:t>
      </w:r>
      <w:r w:rsidR="00534697" w:rsidRPr="00B50C73">
        <w:t>ADELA</w:t>
      </w:r>
      <w:r w:rsidR="00AD3426" w:rsidRPr="00B50C73">
        <w:t xml:space="preserve"> </w:t>
      </w:r>
      <w:r w:rsidR="00534697" w:rsidRPr="00B50C73">
        <w:t>CHAN</w:t>
      </w:r>
      <w:r w:rsidR="00AD3426" w:rsidRPr="00B50C73">
        <w:t xml:space="preserve"> </w:t>
      </w:r>
      <w:r w:rsidR="005605FE">
        <w:t>JR</w:t>
      </w:r>
      <w:r w:rsidR="00AD3426" w:rsidRPr="00B50C73">
        <w:t xml:space="preserve">, as well as another in the hand of </w:t>
      </w:r>
      <w:r w:rsidR="00534697" w:rsidRPr="00B50C73">
        <w:t>ANGELA</w:t>
      </w:r>
      <w:r w:rsidR="00AD3426" w:rsidRPr="00B50C73">
        <w:t xml:space="preserve"> </w:t>
      </w:r>
      <w:r w:rsidR="00534697" w:rsidRPr="00B50C73">
        <w:t>CHAN</w:t>
      </w:r>
      <w:r w:rsidR="00AD3426" w:rsidRPr="00B50C73">
        <w:t>.</w:t>
      </w:r>
    </w:p>
    <w:p w14:paraId="04538567" w14:textId="0D1603B9" w:rsidR="00162074" w:rsidRPr="00B50C73" w:rsidRDefault="00257A1A" w:rsidP="00692F50">
      <w:pPr>
        <w:pStyle w:val="Character"/>
      </w:pPr>
      <w:r w:rsidRPr="00B50C73">
        <w:t xml:space="preserve">ADELA CHAN </w:t>
      </w:r>
      <w:r w:rsidR="005605FE">
        <w:t>JR</w:t>
      </w:r>
      <w:r w:rsidRPr="00B50C73">
        <w:t>, ANGELA CHAN</w:t>
      </w:r>
    </w:p>
    <w:p w14:paraId="133185BB" w14:textId="77777777" w:rsidR="00162074" w:rsidRPr="00B50C73" w:rsidRDefault="006E4140" w:rsidP="007E3170">
      <w:pPr>
        <w:pStyle w:val="Line"/>
      </w:pPr>
      <w:r w:rsidRPr="00B50C73">
        <w:t>The dreams we dreamed, the hopes inside us,</w:t>
      </w:r>
    </w:p>
    <w:p w14:paraId="6DE40B15" w14:textId="77777777" w:rsidR="00162074" w:rsidRPr="00B50C73" w:rsidRDefault="006E4140" w:rsidP="007E3170">
      <w:pPr>
        <w:pStyle w:val="Line"/>
      </w:pPr>
      <w:r w:rsidRPr="00B50C73">
        <w:t>Ignite the path we take to guide us;</w:t>
      </w:r>
    </w:p>
    <w:p w14:paraId="608A0EA7" w14:textId="77777777" w:rsidR="00162074" w:rsidRPr="00B50C73" w:rsidRDefault="006E4140" w:rsidP="007E3170">
      <w:pPr>
        <w:pStyle w:val="Line"/>
      </w:pPr>
      <w:r w:rsidRPr="00B50C73">
        <w:t>And hand in hand, the future is unfurled,</w:t>
      </w:r>
    </w:p>
    <w:p w14:paraId="2B60F768" w14:textId="77777777" w:rsidR="00162074" w:rsidRPr="00B50C73" w:rsidRDefault="006E4140" w:rsidP="007E3170">
      <w:pPr>
        <w:pStyle w:val="Line"/>
      </w:pPr>
      <w:r w:rsidRPr="00B50C73">
        <w:t>From just one spark to whole new world!</w:t>
      </w:r>
    </w:p>
    <w:p w14:paraId="57D3C9B3" w14:textId="1643A8C8" w:rsidR="006F11EF" w:rsidRPr="00B50C73" w:rsidRDefault="0002754D" w:rsidP="007E3170">
      <w:bookmarkStart w:id="32" w:name="_Toc80735952"/>
      <w:r w:rsidRPr="00B50C73">
        <w:t xml:space="preserve">Both </w:t>
      </w:r>
      <w:r w:rsidR="00BA14C0" w:rsidRPr="00B50C73">
        <w:t>ignit</w:t>
      </w:r>
      <w:r w:rsidR="006F11EF" w:rsidRPr="00B50C73">
        <w:t>e</w:t>
      </w:r>
      <w:r w:rsidR="00BA14C0" w:rsidRPr="00B50C73">
        <w:t xml:space="preserve"> </w:t>
      </w:r>
      <w:r w:rsidR="006F11EF" w:rsidRPr="00B50C73">
        <w:t>the 21</w:t>
      </w:r>
      <w:r w:rsidR="006F11EF" w:rsidRPr="00B50C73">
        <w:rPr>
          <w:vertAlign w:val="superscript"/>
        </w:rPr>
        <w:t>st</w:t>
      </w:r>
      <w:r w:rsidR="006F11EF" w:rsidRPr="00B50C73">
        <w:t xml:space="preserve"> and last</w:t>
      </w:r>
      <w:r w:rsidR="008C1C45" w:rsidRPr="00B50C73">
        <w:t xml:space="preserve"> firework</w:t>
      </w:r>
      <w:r w:rsidR="006F11EF" w:rsidRPr="00B50C73">
        <w:t xml:space="preserve"> </w:t>
      </w:r>
      <w:r w:rsidR="003375CE" w:rsidRPr="00B50C73">
        <w:t>torch</w:t>
      </w:r>
      <w:r w:rsidR="00BA14C0" w:rsidRPr="00B50C73">
        <w:t>.</w:t>
      </w:r>
      <w:r w:rsidR="008C1C45" w:rsidRPr="00B50C73">
        <w:t xml:space="preserve"> </w:t>
      </w:r>
      <w:r w:rsidR="00201A03" w:rsidRPr="00B50C73">
        <w:t>Thirty-nine</w:t>
      </w:r>
      <w:r w:rsidR="00597C0F" w:rsidRPr="00B50C73">
        <w:t xml:space="preserve"> cards</w:t>
      </w:r>
      <w:r w:rsidR="008C1C45" w:rsidRPr="00B50C73">
        <w:t xml:space="preserve"> </w:t>
      </w:r>
      <w:r w:rsidR="001048B3" w:rsidRPr="00B50C73">
        <w:t>drop onto their hands</w:t>
      </w:r>
      <w:r w:rsidR="008C1C45" w:rsidRPr="00B50C73">
        <w:t>.</w:t>
      </w:r>
    </w:p>
    <w:p w14:paraId="31ED616C" w14:textId="3D1879D7" w:rsidR="005A6926" w:rsidRPr="00B50C73" w:rsidRDefault="00257A1A" w:rsidP="00692F50">
      <w:pPr>
        <w:pStyle w:val="Character"/>
      </w:pPr>
      <w:r w:rsidRPr="00B50C73">
        <w:t xml:space="preserve">ADELA CHAN </w:t>
      </w:r>
      <w:r w:rsidR="005605FE">
        <w:t>JR</w:t>
      </w:r>
    </w:p>
    <w:p w14:paraId="5560CB83" w14:textId="745B8DCC" w:rsidR="005A6926" w:rsidRPr="00B50C73" w:rsidRDefault="005A6926" w:rsidP="007E3170">
      <w:pPr>
        <w:pStyle w:val="Line"/>
      </w:pPr>
      <w:r w:rsidRPr="00B50C73">
        <w:t>The 21</w:t>
      </w:r>
      <w:r w:rsidRPr="00B50C73">
        <w:rPr>
          <w:vertAlign w:val="superscript"/>
        </w:rPr>
        <w:t>st</w:t>
      </w:r>
      <w:r w:rsidRPr="00B50C73">
        <w:t xml:space="preserve"> century begins </w:t>
      </w:r>
      <w:r w:rsidR="00D536E2" w:rsidRPr="00B50C73">
        <w:t xml:space="preserve">in </w:t>
      </w:r>
      <w:r w:rsidRPr="00B50C73">
        <w:t>October 1, 1982, and comple</w:t>
      </w:r>
      <w:r w:rsidR="00D536E2" w:rsidRPr="00B50C73">
        <w:t>tes today</w:t>
      </w:r>
      <w:r w:rsidR="00634359" w:rsidRPr="00B50C73">
        <w:t xml:space="preserve"> ahead of 2</w:t>
      </w:r>
      <w:r w:rsidR="00545BCE" w:rsidRPr="00B50C73">
        <w:t>100</w:t>
      </w:r>
      <w:r w:rsidRPr="00B50C73">
        <w:t>.</w:t>
      </w:r>
    </w:p>
    <w:p w14:paraId="0AD557D2" w14:textId="783DAA62" w:rsidR="00D536E2" w:rsidRPr="00B50C73" w:rsidRDefault="00257A1A" w:rsidP="00692F50">
      <w:pPr>
        <w:pStyle w:val="Character"/>
      </w:pPr>
      <w:r w:rsidRPr="00B50C73">
        <w:t>ANGELA CHAN</w:t>
      </w:r>
    </w:p>
    <w:p w14:paraId="7931E023" w14:textId="0D6E47DA" w:rsidR="00AE59C6" w:rsidRPr="00B50C73" w:rsidRDefault="00D536E2" w:rsidP="007E3170">
      <w:pPr>
        <w:pStyle w:val="Line"/>
      </w:pPr>
      <w:r w:rsidRPr="00B50C73">
        <w:t>Then starts the 22</w:t>
      </w:r>
      <w:r w:rsidRPr="00B50C73">
        <w:rPr>
          <w:vertAlign w:val="superscript"/>
        </w:rPr>
        <w:t>nd</w:t>
      </w:r>
      <w:r w:rsidRPr="00B50C73">
        <w:t xml:space="preserve"> century</w:t>
      </w:r>
      <w:r w:rsidR="00D760B6" w:rsidRPr="00B50C73">
        <w:t>!</w:t>
      </w:r>
    </w:p>
    <w:p w14:paraId="04C00BBA" w14:textId="37B665D2" w:rsidR="002804FB" w:rsidRPr="00B50C73" w:rsidRDefault="00291693" w:rsidP="001919B6">
      <w:pPr>
        <w:pStyle w:val="a"/>
      </w:pPr>
      <w:r w:rsidRPr="00B50C73">
        <w:t>INT. CONNECTIONS CAFE &amp; EATERY</w:t>
      </w:r>
      <w:r w:rsidR="002804FB" w:rsidRPr="00B50C73">
        <w:t xml:space="preserve"> — 08:00</w:t>
      </w:r>
    </w:p>
    <w:p w14:paraId="24E601FC" w14:textId="184DC86D" w:rsidR="008C1C45" w:rsidRPr="00B50C73" w:rsidRDefault="0028605D" w:rsidP="0028605D">
      <w:r w:rsidRPr="00B50C73">
        <w:t>Having rest, the Princesses and Queens are dining foods all over the world</w:t>
      </w:r>
      <w:r w:rsidR="006D042E" w:rsidRPr="00B50C73">
        <w:t xml:space="preserve">, along with </w:t>
      </w:r>
      <w:r w:rsidR="006D042E" w:rsidRPr="00B50C73">
        <w:lastRenderedPageBreak/>
        <w:t>hundreds of EPCOT Dwellers</w:t>
      </w:r>
      <w:r w:rsidRPr="00B50C73">
        <w:t>.</w:t>
      </w:r>
    </w:p>
    <w:p w14:paraId="16408F66" w14:textId="6BF424FF" w:rsidR="00BB0302" w:rsidRPr="00B50C73" w:rsidRDefault="00257A1A" w:rsidP="00692F50">
      <w:pPr>
        <w:pStyle w:val="Character"/>
      </w:pPr>
      <w:r w:rsidRPr="00B50C73">
        <w:t xml:space="preserve">(ADELA CHAN </w:t>
      </w:r>
      <w:r w:rsidR="005605FE">
        <w:t>SR</w:t>
      </w:r>
      <w:r w:rsidRPr="00B50C73">
        <w:t>)</w:t>
      </w:r>
    </w:p>
    <w:p w14:paraId="599F54C0" w14:textId="708E3820" w:rsidR="00AC031C" w:rsidRPr="00B50C73" w:rsidRDefault="00BB0302" w:rsidP="00F468A6">
      <w:pPr>
        <w:pStyle w:val="Line"/>
      </w:pPr>
      <w:r w:rsidRPr="00B50C73">
        <w:t xml:space="preserve">The opening ceremony of </w:t>
      </w:r>
      <w:r w:rsidR="00754FF7" w:rsidRPr="00B50C73">
        <w:t>EPCOT</w:t>
      </w:r>
      <w:r w:rsidR="008C040B" w:rsidRPr="00B50C73">
        <w:t xml:space="preserve"> 50</w:t>
      </w:r>
      <w:r w:rsidR="008C040B" w:rsidRPr="00B50C73">
        <w:rPr>
          <w:vertAlign w:val="superscript"/>
        </w:rPr>
        <w:t>th</w:t>
      </w:r>
      <w:r w:rsidR="008C040B" w:rsidRPr="00B50C73">
        <w:t xml:space="preserve"> anniversary ends here. Let’s return to your homes and gather your families. Have a Happy New Year!</w:t>
      </w:r>
    </w:p>
    <w:p w14:paraId="2D27F901" w14:textId="77777777" w:rsidR="006025C3" w:rsidRPr="00B50C73" w:rsidRDefault="006025C3" w:rsidP="007E3170">
      <w:r w:rsidRPr="00B50C73">
        <w:t>The screen cuts to credits.</w:t>
      </w:r>
    </w:p>
    <w:p w14:paraId="42002959" w14:textId="12584939" w:rsidR="00162074" w:rsidRPr="00B50C73" w:rsidRDefault="006025C3" w:rsidP="007E3170">
      <w:pPr>
        <w:pStyle w:val="ae"/>
        <w:rPr>
          <w:rFonts w:asciiTheme="majorHAnsi" w:eastAsiaTheme="majorEastAsia" w:hAnsiTheme="majorHAnsi" w:cstheme="majorBidi"/>
          <w:color w:val="2F5496" w:themeColor="accent1" w:themeShade="BF"/>
          <w:sz w:val="40"/>
          <w:szCs w:val="40"/>
        </w:rPr>
      </w:pPr>
      <w:r w:rsidRPr="00B50C73">
        <w:t xml:space="preserve">— </w:t>
      </w:r>
      <w:r w:rsidR="0022422F" w:rsidRPr="00B50C73">
        <w:t>TITULI CAUDÆ</w:t>
      </w:r>
      <w:r w:rsidRPr="00B50C73">
        <w:t xml:space="preserve"> —</w:t>
      </w:r>
      <w:r w:rsidR="006E4140" w:rsidRPr="00B50C73">
        <w:br w:type="page"/>
      </w:r>
    </w:p>
    <w:p w14:paraId="1B3F09A2" w14:textId="64CCAAC0" w:rsidR="00162074" w:rsidRPr="00B50C73" w:rsidRDefault="006E4140" w:rsidP="007E3170">
      <w:pPr>
        <w:pStyle w:val="1"/>
      </w:pPr>
      <w:bookmarkStart w:id="33" w:name="_Toc121811742"/>
      <w:r w:rsidRPr="00B50C73">
        <w:lastRenderedPageBreak/>
        <w:t>Part 6. Years Later…</w:t>
      </w:r>
      <w:bookmarkEnd w:id="32"/>
      <w:bookmarkEnd w:id="33"/>
    </w:p>
    <w:p w14:paraId="0DF3A3DF" w14:textId="023CFD7A" w:rsidR="005F78DA" w:rsidRPr="00B50C73" w:rsidRDefault="005F78DA" w:rsidP="007E3170">
      <w:pPr>
        <w:pStyle w:val="Line"/>
      </w:pPr>
      <w:r w:rsidRPr="00B50C73">
        <w:t xml:space="preserve">mid-credit </w:t>
      </w:r>
      <w:r w:rsidR="00682ED3" w:rsidRPr="00B50C73">
        <w:t>bonus part</w:t>
      </w:r>
      <w:r w:rsidRPr="00B50C73">
        <w:t>.</w:t>
      </w:r>
    </w:p>
    <w:p w14:paraId="4312DA45" w14:textId="77777777" w:rsidR="0028048F" w:rsidRPr="00B50C73" w:rsidRDefault="00291693" w:rsidP="001919B6">
      <w:pPr>
        <w:pStyle w:val="a"/>
      </w:pPr>
      <w:bookmarkStart w:id="34" w:name="_Toc80735953"/>
      <w:r w:rsidRPr="00B50C73">
        <w:t>EXT. MAIN STREET USA, DISNEY MAGIC KINGDOM</w:t>
      </w:r>
      <w:r w:rsidR="0028048F" w:rsidRPr="00B50C73">
        <w:t xml:space="preserve"> — DAY</w:t>
      </w:r>
    </w:p>
    <w:p w14:paraId="42A2BC5C" w14:textId="5D815FE3" w:rsidR="00381760" w:rsidRPr="00B50C73" w:rsidRDefault="00291693" w:rsidP="0028048F">
      <w:r w:rsidRPr="00B50C73">
        <w:t xml:space="preserve">ADELA CHAN </w:t>
      </w:r>
      <w:r w:rsidR="005605FE">
        <w:t>SR</w:t>
      </w:r>
      <w:r w:rsidRPr="00B50C73">
        <w:t xml:space="preserve"> </w:t>
      </w:r>
      <w:r w:rsidR="0028048F" w:rsidRPr="00B50C73">
        <w:t>meet both daughters by the Walt Disney statue.</w:t>
      </w:r>
    </w:p>
    <w:p w14:paraId="05F3AB7E" w14:textId="40117044" w:rsidR="004F666D" w:rsidRPr="00B50C73" w:rsidRDefault="00257A1A" w:rsidP="00692F50">
      <w:pPr>
        <w:pStyle w:val="Character"/>
      </w:pPr>
      <w:r w:rsidRPr="00B50C73">
        <w:t xml:space="preserve">ADELA CHAN </w:t>
      </w:r>
      <w:r w:rsidR="005605FE">
        <w:t>SR</w:t>
      </w:r>
    </w:p>
    <w:p w14:paraId="0798F21E" w14:textId="01377B81" w:rsidR="004F666D" w:rsidRPr="00B50C73" w:rsidRDefault="004F666D" w:rsidP="007E3170">
      <w:pPr>
        <w:pStyle w:val="Line"/>
      </w:pPr>
      <w:r w:rsidRPr="00B50C73">
        <w:t xml:space="preserve">Welcome Back my </w:t>
      </w:r>
      <w:r w:rsidR="001F523E" w:rsidRPr="00B50C73">
        <w:t xml:space="preserve">dearest </w:t>
      </w:r>
      <w:r w:rsidRPr="00B50C73">
        <w:t>daughters!</w:t>
      </w:r>
      <w:r w:rsidR="006A3D9A" w:rsidRPr="00B50C73">
        <w:t xml:space="preserve"> Have you discovered any miracles yet?</w:t>
      </w:r>
    </w:p>
    <w:p w14:paraId="4889BA56" w14:textId="22A9E727" w:rsidR="006A3D9A" w:rsidRPr="00B50C73" w:rsidRDefault="00257A1A" w:rsidP="00692F50">
      <w:pPr>
        <w:pStyle w:val="Character"/>
      </w:pPr>
      <w:r w:rsidRPr="00B50C73">
        <w:t xml:space="preserve">ADELA CHAN </w:t>
      </w:r>
      <w:r w:rsidR="005605FE">
        <w:t>JR</w:t>
      </w:r>
    </w:p>
    <w:p w14:paraId="7385108D" w14:textId="01274D86" w:rsidR="006A3D9A" w:rsidRPr="00B50C73" w:rsidRDefault="006A53A6" w:rsidP="007E3170">
      <w:pPr>
        <w:pStyle w:val="Line"/>
      </w:pPr>
      <w:r w:rsidRPr="00B50C73">
        <w:t xml:space="preserve">Out of expectation, </w:t>
      </w:r>
      <w:r w:rsidR="001B1955" w:rsidRPr="00B50C73">
        <w:t>our homeland</w:t>
      </w:r>
      <w:r w:rsidR="008E1138" w:rsidRPr="00B50C73">
        <w:t xml:space="preserve"> has </w:t>
      </w:r>
      <w:r w:rsidR="00BB2D46" w:rsidRPr="00B50C73">
        <w:t>realized</w:t>
      </w:r>
      <w:r w:rsidR="008E1138" w:rsidRPr="00B50C73">
        <w:t xml:space="preserve"> </w:t>
      </w:r>
      <w:r w:rsidR="005F78DA" w:rsidRPr="00B50C73">
        <w:t>her</w:t>
      </w:r>
      <w:r w:rsidR="008E1138" w:rsidRPr="00B50C73">
        <w:t xml:space="preserve"> socialistic modernization.</w:t>
      </w:r>
    </w:p>
    <w:p w14:paraId="0AE364D6" w14:textId="6CC83295" w:rsidR="008E1138" w:rsidRPr="00B50C73" w:rsidRDefault="00257A1A" w:rsidP="00692F50">
      <w:pPr>
        <w:pStyle w:val="Character"/>
      </w:pPr>
      <w:r w:rsidRPr="00B50C73">
        <w:t>ANGELA CHAN</w:t>
      </w:r>
    </w:p>
    <w:p w14:paraId="6490EE59" w14:textId="48C69709" w:rsidR="008E1138" w:rsidRPr="00B50C73" w:rsidRDefault="00480351" w:rsidP="007E3170">
      <w:pPr>
        <w:pStyle w:val="Line"/>
      </w:pPr>
      <w:r w:rsidRPr="00B50C73">
        <w:t xml:space="preserve">Together for </w:t>
      </w:r>
      <w:r w:rsidR="006B7D7C" w:rsidRPr="00B50C73">
        <w:t>a Shared</w:t>
      </w:r>
      <w:r w:rsidRPr="00B50C73">
        <w:t xml:space="preserve"> Future</w:t>
      </w:r>
      <w:r w:rsidR="00AE7D4B" w:rsidRPr="00B50C73">
        <w:t>!</w:t>
      </w:r>
    </w:p>
    <w:p w14:paraId="63E5A0BE" w14:textId="3E5E7D8D" w:rsidR="005F78DA" w:rsidRPr="00B50C73" w:rsidRDefault="005F78DA" w:rsidP="007E3170">
      <w:r w:rsidRPr="00B50C73">
        <w:t>Credit continues</w:t>
      </w:r>
      <w:r w:rsidR="006A53A6" w:rsidRPr="00B50C73">
        <w:t>.</w:t>
      </w:r>
    </w:p>
    <w:p w14:paraId="44CDC96C" w14:textId="77777777" w:rsidR="006A3D9A" w:rsidRPr="00B50C73" w:rsidRDefault="006A3D9A" w:rsidP="007E3170">
      <w:pPr>
        <w:pStyle w:val="Line"/>
      </w:pPr>
    </w:p>
    <w:p w14:paraId="1E75F543" w14:textId="34504CA4" w:rsidR="00162074" w:rsidRPr="00B50C73" w:rsidRDefault="006E4140" w:rsidP="007E3170">
      <w:pPr>
        <w:pStyle w:val="Line"/>
        <w:rPr>
          <w:rFonts w:asciiTheme="majorHAnsi" w:eastAsiaTheme="majorEastAsia" w:hAnsiTheme="majorHAnsi" w:cstheme="majorBidi"/>
          <w:color w:val="2F5496" w:themeColor="accent1" w:themeShade="BF"/>
          <w:sz w:val="40"/>
          <w:szCs w:val="40"/>
        </w:rPr>
      </w:pPr>
      <w:r w:rsidRPr="00B50C73">
        <w:br w:type="page"/>
      </w:r>
    </w:p>
    <w:p w14:paraId="2E4EC63C" w14:textId="234C52A4" w:rsidR="00162074" w:rsidRPr="00B50C73" w:rsidRDefault="006E4140" w:rsidP="007E3170">
      <w:pPr>
        <w:pStyle w:val="1"/>
      </w:pPr>
      <w:bookmarkStart w:id="35" w:name="_Toc121811743"/>
      <w:r w:rsidRPr="00B50C73">
        <w:lastRenderedPageBreak/>
        <w:t>EPILOG</w:t>
      </w:r>
      <w:bookmarkEnd w:id="34"/>
      <w:bookmarkEnd w:id="35"/>
    </w:p>
    <w:p w14:paraId="39AE3FA6" w14:textId="1B69760B" w:rsidR="00517607" w:rsidRPr="00B50C73" w:rsidRDefault="00517607" w:rsidP="007E3170">
      <w:pPr>
        <w:pStyle w:val="Line"/>
      </w:pPr>
      <w:r w:rsidRPr="00B50C73">
        <w:t>post-credit scene</w:t>
      </w:r>
    </w:p>
    <w:p w14:paraId="7A75D5C3" w14:textId="3216F4A3" w:rsidR="00D75881" w:rsidRPr="00B50C73" w:rsidRDefault="00517607" w:rsidP="007E3170">
      <w:r w:rsidRPr="00B50C73">
        <w:t>DARK SCREEN</w:t>
      </w:r>
      <w:r w:rsidR="00665578" w:rsidRPr="00B50C73">
        <w:t>.</w:t>
      </w:r>
    </w:p>
    <w:p w14:paraId="0A4189F2" w14:textId="1A5AA797" w:rsidR="00D75881" w:rsidRPr="00B50C73" w:rsidRDefault="00257A1A" w:rsidP="00692F50">
      <w:pPr>
        <w:pStyle w:val="Character"/>
      </w:pPr>
      <w:r w:rsidRPr="00B50C73">
        <w:t>(MICROSOFIA)</w:t>
      </w:r>
    </w:p>
    <w:p w14:paraId="7F7DA338" w14:textId="67BDDC50" w:rsidR="0095048F" w:rsidRPr="00B50C73" w:rsidRDefault="0009358B" w:rsidP="007E3170">
      <w:pPr>
        <w:pStyle w:val="Line"/>
      </w:pPr>
      <w:r w:rsidRPr="00B50C73">
        <w:rPr>
          <w:iCs/>
        </w:rPr>
        <w:t xml:space="preserve">(Typing </w:t>
      </w:r>
      <w:r w:rsidR="008428D1" w:rsidRPr="00B50C73">
        <w:rPr>
          <w:iCs/>
        </w:rPr>
        <w:t xml:space="preserve">white letters </w:t>
      </w:r>
      <w:r w:rsidRPr="00B50C73">
        <w:rPr>
          <w:iCs/>
        </w:rPr>
        <w:t>and saying)</w:t>
      </w:r>
      <w:r w:rsidRPr="00B50C73">
        <w:t xml:space="preserve"> </w:t>
      </w:r>
      <w:r w:rsidR="00D75881" w:rsidRPr="00B50C73">
        <w:t xml:space="preserve">Welcome back, I am MICROSOFIA, the AI Assistant of you all. </w:t>
      </w:r>
      <w:r w:rsidR="00B71417" w:rsidRPr="00B50C73">
        <w:t>The story has ended</w:t>
      </w:r>
      <w:r w:rsidR="005450C5" w:rsidRPr="00B50C73">
        <w:t>,</w:t>
      </w:r>
      <w:r w:rsidR="003E45C8" w:rsidRPr="00B50C73">
        <w:t xml:space="preserve"> </w:t>
      </w:r>
      <w:r w:rsidR="00B71417" w:rsidRPr="00B50C73">
        <w:t xml:space="preserve">and let’s </w:t>
      </w:r>
      <w:r w:rsidR="00347E7C" w:rsidRPr="00B50C73">
        <w:t>g</w:t>
      </w:r>
      <w:r w:rsidR="00347E7C" w:rsidRPr="00B50C73">
        <w:rPr>
          <w:rFonts w:eastAsia="PMingLiU" w:hint="eastAsia"/>
          <w:lang w:eastAsia="zh-TW"/>
        </w:rPr>
        <w:t>o</w:t>
      </w:r>
      <w:r w:rsidR="00347E7C" w:rsidRPr="00B50C73">
        <w:t xml:space="preserve"> together</w:t>
      </w:r>
      <w:r w:rsidR="00FF332A" w:rsidRPr="00B50C73">
        <w:t xml:space="preserve"> </w:t>
      </w:r>
      <w:r w:rsidR="004532FC" w:rsidRPr="00B50C73">
        <w:t>in</w:t>
      </w:r>
      <w:r w:rsidR="00D923D5" w:rsidRPr="00B50C73">
        <w:t xml:space="preserve"> …</w:t>
      </w:r>
      <w:r w:rsidR="000913CC" w:rsidRPr="00B50C73">
        <w:t xml:space="preserve"> </w:t>
      </w:r>
      <w:r w:rsidR="000913CC" w:rsidRPr="00B50C73">
        <w:rPr>
          <w:iCs/>
        </w:rPr>
        <w:t>(Rolling calendar</w:t>
      </w:r>
      <w:r w:rsidR="00DF504E" w:rsidRPr="00B50C73">
        <w:rPr>
          <w:iCs/>
        </w:rPr>
        <w:t>, and then types 2035</w:t>
      </w:r>
      <w:r w:rsidR="000913CC" w:rsidRPr="00B50C73">
        <w:rPr>
          <w:iCs/>
        </w:rPr>
        <w:t>)</w:t>
      </w:r>
      <w:r w:rsidR="00D923D5" w:rsidRPr="00B50C73">
        <w:t xml:space="preserve"> </w:t>
      </w:r>
      <w:r w:rsidR="00646483" w:rsidRPr="00B50C73">
        <w:t>Two</w:t>
      </w:r>
      <w:r w:rsidR="00D7465F" w:rsidRPr="00B50C73">
        <w:t xml:space="preserve"> thousand and thirty-five</w:t>
      </w:r>
      <w:r w:rsidR="00AB08A2" w:rsidRPr="00B50C73">
        <w:t>!</w:t>
      </w:r>
    </w:p>
    <w:p w14:paraId="1DF956D5" w14:textId="1600B3DD" w:rsidR="00707A48" w:rsidRPr="00B50C73" w:rsidRDefault="00A41CED" w:rsidP="007E3170">
      <w:r w:rsidRPr="00B50C73">
        <w:t>Applause. The letters drop o</w:t>
      </w:r>
      <w:r w:rsidR="0009358B" w:rsidRPr="00B50C73">
        <w:t>ut of screen</w:t>
      </w:r>
      <w:r w:rsidR="00D56C75" w:rsidRPr="00B50C73">
        <w:t xml:space="preserve">, releasing sounds of breaking </w:t>
      </w:r>
      <w:r w:rsidR="00237D95" w:rsidRPr="00B50C73">
        <w:t>a steel wall</w:t>
      </w:r>
      <w:r w:rsidR="00D56C75" w:rsidRPr="00B50C73">
        <w:t>.</w:t>
      </w:r>
    </w:p>
    <w:p w14:paraId="1F17BCCC" w14:textId="46F6F1EF" w:rsidR="00162074" w:rsidRPr="00B50C73" w:rsidRDefault="001D3BE9" w:rsidP="007E3170">
      <w:pPr>
        <w:pStyle w:val="ae"/>
        <w:rPr>
          <w:rFonts w:asciiTheme="majorHAnsi" w:eastAsiaTheme="majorEastAsia" w:hAnsiTheme="majorHAnsi" w:cstheme="majorBidi"/>
          <w:color w:val="2F5496" w:themeColor="accent1" w:themeShade="BF"/>
          <w:sz w:val="40"/>
          <w:szCs w:val="40"/>
        </w:rPr>
      </w:pPr>
      <w:r w:rsidRPr="00B50C73">
        <w:t xml:space="preserve">— </w:t>
      </w:r>
      <w:r w:rsidR="00707A48" w:rsidRPr="00B50C73">
        <w:t>FINIS</w:t>
      </w:r>
      <w:r w:rsidRPr="00B50C73">
        <w:t xml:space="preserve"> —</w:t>
      </w:r>
      <w:r w:rsidR="006E4140" w:rsidRPr="00B50C73">
        <w:br w:type="page"/>
      </w:r>
    </w:p>
    <w:p w14:paraId="6CB29F25" w14:textId="3D8D9909" w:rsidR="00162074" w:rsidRPr="00B50C73" w:rsidRDefault="006E4140" w:rsidP="007E3170">
      <w:pPr>
        <w:pStyle w:val="1"/>
      </w:pPr>
      <w:bookmarkStart w:id="36" w:name="_Toc121811744"/>
      <w:r w:rsidRPr="00B50C73">
        <w:lastRenderedPageBreak/>
        <w:t>Appendix: Behind the scenes</w:t>
      </w:r>
      <w:bookmarkEnd w:id="36"/>
    </w:p>
    <w:p w14:paraId="626F33D6" w14:textId="40A42882" w:rsidR="00162074" w:rsidRPr="00B50C73" w:rsidRDefault="006E4140" w:rsidP="007E3170">
      <w:pPr>
        <w:pStyle w:val="aff6"/>
        <w:numPr>
          <w:ilvl w:val="0"/>
          <w:numId w:val="5"/>
        </w:numPr>
      </w:pPr>
      <w:r w:rsidRPr="00B50C73">
        <w:t>“The camera” refers to the camera that cast objects and scenes onto the screen unless otherwise specified.</w:t>
      </w:r>
    </w:p>
    <w:p w14:paraId="5F248324" w14:textId="77777777" w:rsidR="00162074" w:rsidRPr="00B50C73" w:rsidRDefault="006E4140" w:rsidP="007E3170">
      <w:pPr>
        <w:pStyle w:val="aff6"/>
        <w:numPr>
          <w:ilvl w:val="0"/>
          <w:numId w:val="5"/>
        </w:numPr>
      </w:pPr>
      <w:r w:rsidRPr="00B50C73">
        <w:t>Five towers are 18-story cylindrical towers connected with respective public basements, like Our Father’s five fingers.</w:t>
      </w:r>
    </w:p>
    <w:p w14:paraId="6315BCF7" w14:textId="5A3B1096" w:rsidR="004A3D85" w:rsidRPr="00B50C73" w:rsidRDefault="006E4140" w:rsidP="007207B4">
      <w:pPr>
        <w:pStyle w:val="aff6"/>
        <w:numPr>
          <w:ilvl w:val="0"/>
          <w:numId w:val="5"/>
        </w:numPr>
      </w:pPr>
      <w:r w:rsidRPr="00B50C73">
        <w:t>Cards in Part 4 are in the same dimension of standard bridge cards.</w:t>
      </w:r>
      <w:r w:rsidR="004A3D85" w:rsidRPr="00B50C73">
        <w:br w:type="page"/>
      </w:r>
    </w:p>
    <w:p w14:paraId="546B2545" w14:textId="381B5E5B" w:rsidR="00782DE0" w:rsidRPr="00B50C73" w:rsidRDefault="0050030A" w:rsidP="007E3170">
      <w:pPr>
        <w:pStyle w:val="1"/>
        <w:rPr>
          <w:lang w:eastAsia="zh-TW"/>
        </w:rPr>
      </w:pPr>
      <w:bookmarkStart w:id="37" w:name="_Toc121811745"/>
      <w:r w:rsidRPr="00B50C73">
        <w:rPr>
          <w:lang w:eastAsia="zh-TW"/>
        </w:rPr>
        <w:lastRenderedPageBreak/>
        <w:t>POSTSCRIPT</w:t>
      </w:r>
      <w:bookmarkEnd w:id="37"/>
    </w:p>
    <w:p w14:paraId="16D37C80" w14:textId="3DEE689E" w:rsidR="004A3D85" w:rsidRPr="00B50C73" w:rsidRDefault="00C51D0C" w:rsidP="007E3170">
      <w:pPr>
        <w:rPr>
          <w:lang w:eastAsia="zh-TW"/>
        </w:rPr>
      </w:pPr>
      <w:r w:rsidRPr="00B50C73">
        <w:rPr>
          <w:lang w:eastAsia="zh-TW"/>
        </w:rPr>
        <w:t xml:space="preserve">EPCOT SAVERS describes </w:t>
      </w:r>
      <w:r w:rsidR="00A65793" w:rsidRPr="00B50C73">
        <w:rPr>
          <w:lang w:eastAsia="zh-TW"/>
        </w:rPr>
        <w:t>the</w:t>
      </w:r>
      <w:r w:rsidRPr="00B50C73">
        <w:rPr>
          <w:lang w:eastAsia="zh-TW"/>
        </w:rPr>
        <w:t xml:space="preserve"> </w:t>
      </w:r>
      <w:r w:rsidR="00311167" w:rsidRPr="00B50C73">
        <w:rPr>
          <w:lang w:eastAsia="zh-TW"/>
        </w:rPr>
        <w:t>story of</w:t>
      </w:r>
      <w:r w:rsidR="008B7AEA" w:rsidRPr="00B50C73">
        <w:rPr>
          <w:lang w:eastAsia="zh-TW"/>
        </w:rPr>
        <w:t xml:space="preserve"> a pair of enduring sisters who save </w:t>
      </w:r>
      <w:r w:rsidR="00A65793" w:rsidRPr="00B50C73">
        <w:rPr>
          <w:lang w:eastAsia="zh-TW"/>
        </w:rPr>
        <w:t xml:space="preserve">our Experimental Prototype Community of Tomorrow (EPCOT) out of </w:t>
      </w:r>
      <w:r w:rsidR="004153EA" w:rsidRPr="00B50C73">
        <w:rPr>
          <w:lang w:eastAsia="zh-TW"/>
        </w:rPr>
        <w:t xml:space="preserve">the </w:t>
      </w:r>
      <w:r w:rsidR="00293CE0" w:rsidRPr="00B50C73">
        <w:rPr>
          <w:lang w:eastAsia="zh-TW"/>
        </w:rPr>
        <w:t xml:space="preserve">invading imperialisms of </w:t>
      </w:r>
      <w:r w:rsidR="00E92821" w:rsidRPr="00B50C73">
        <w:rPr>
          <w:lang w:eastAsia="zh-TW"/>
        </w:rPr>
        <w:t xml:space="preserve">the </w:t>
      </w:r>
      <w:r w:rsidR="00293CE0" w:rsidRPr="00B50C73">
        <w:rPr>
          <w:lang w:eastAsia="zh-TW"/>
        </w:rPr>
        <w:t>untied tastes.</w:t>
      </w:r>
    </w:p>
    <w:p w14:paraId="6B994362" w14:textId="01DD51A9" w:rsidR="00D533FB" w:rsidRPr="00B50C73" w:rsidRDefault="007207B4" w:rsidP="00AE48D5">
      <w:pPr>
        <w:rPr>
          <w:lang w:eastAsia="zh-TW"/>
        </w:rPr>
      </w:pPr>
      <w:r w:rsidRPr="00B50C73">
        <w:rPr>
          <w:lang w:eastAsia="zh-TW"/>
        </w:rPr>
        <w:t>We are commercially releasing this book thanks for Disney Wiki’s CC BY-SA License and then a live-action film</w:t>
      </w:r>
      <w:r w:rsidR="00AE48D5" w:rsidRPr="00B50C73">
        <w:rPr>
          <w:lang w:eastAsia="zh-TW"/>
        </w:rPr>
        <w:t>, with</w:t>
      </w:r>
      <w:r w:rsidR="006340ED" w:rsidRPr="00B50C73">
        <w:rPr>
          <w:lang w:eastAsia="zh-TW"/>
        </w:rPr>
        <w:t xml:space="preserve"> sincere</w:t>
      </w:r>
      <w:r w:rsidR="00AE48D5" w:rsidRPr="00B50C73">
        <w:rPr>
          <w:lang w:eastAsia="zh-TW"/>
        </w:rPr>
        <w:t xml:space="preserve"> </w:t>
      </w:r>
      <w:r w:rsidR="006340ED" w:rsidRPr="00B50C73">
        <w:rPr>
          <w:lang w:eastAsia="zh-TW"/>
        </w:rPr>
        <w:t xml:space="preserve">gratitude </w:t>
      </w:r>
      <w:r w:rsidR="008D21C7" w:rsidRPr="00B50C73">
        <w:rPr>
          <w:lang w:eastAsia="zh-TW"/>
        </w:rPr>
        <w:t xml:space="preserve">to the </w:t>
      </w:r>
      <w:r w:rsidR="00D02455" w:rsidRPr="00B50C73">
        <w:rPr>
          <w:lang w:eastAsia="zh-TW"/>
        </w:rPr>
        <w:t>7,87</w:t>
      </w:r>
      <w:r w:rsidR="00384861" w:rsidRPr="00B50C73">
        <w:rPr>
          <w:lang w:eastAsia="zh-TW"/>
        </w:rPr>
        <w:t>5</w:t>
      </w:r>
      <w:r w:rsidR="00D02455" w:rsidRPr="00B50C73">
        <w:rPr>
          <w:lang w:eastAsia="zh-TW"/>
        </w:rPr>
        <w:t xml:space="preserve"> </w:t>
      </w:r>
      <w:r w:rsidR="008D21C7" w:rsidRPr="00B50C73">
        <w:rPr>
          <w:lang w:eastAsia="zh-TW"/>
        </w:rPr>
        <w:t xml:space="preserve">million </w:t>
      </w:r>
      <w:r w:rsidR="00D02455" w:rsidRPr="00B50C73">
        <w:rPr>
          <w:lang w:eastAsia="zh-TW"/>
        </w:rPr>
        <w:t>contributors</w:t>
      </w:r>
      <w:r w:rsidR="008D21C7" w:rsidRPr="00B50C73">
        <w:rPr>
          <w:lang w:eastAsia="zh-TW"/>
        </w:rPr>
        <w:t xml:space="preserve"> who </w:t>
      </w:r>
      <w:r w:rsidR="00D02455" w:rsidRPr="00B50C73">
        <w:rPr>
          <w:lang w:eastAsia="zh-TW"/>
        </w:rPr>
        <w:t xml:space="preserve">are </w:t>
      </w:r>
      <w:r w:rsidR="00680E4A" w:rsidRPr="00B50C73">
        <w:rPr>
          <w:lang w:eastAsia="zh-TW"/>
        </w:rPr>
        <w:t>eternally</w:t>
      </w:r>
      <w:r w:rsidR="00AF3F6E" w:rsidRPr="00B50C73">
        <w:rPr>
          <w:lang w:eastAsia="zh-TW"/>
        </w:rPr>
        <w:t xml:space="preserve"> </w:t>
      </w:r>
      <w:r w:rsidR="008D21C7" w:rsidRPr="00B50C73">
        <w:rPr>
          <w:lang w:eastAsia="zh-TW"/>
        </w:rPr>
        <w:t>shar</w:t>
      </w:r>
      <w:r w:rsidR="00D02455" w:rsidRPr="00B50C73">
        <w:rPr>
          <w:lang w:eastAsia="zh-TW"/>
        </w:rPr>
        <w:t>ing</w:t>
      </w:r>
      <w:r w:rsidR="008D21C7" w:rsidRPr="00B50C73">
        <w:rPr>
          <w:lang w:eastAsia="zh-TW"/>
        </w:rPr>
        <w:t xml:space="preserve"> the </w:t>
      </w:r>
      <w:r w:rsidR="002E5F72" w:rsidRPr="00B50C73">
        <w:rPr>
          <w:lang w:eastAsia="zh-TW"/>
        </w:rPr>
        <w:t xml:space="preserve">spaceship </w:t>
      </w:r>
      <w:r w:rsidR="008D21C7" w:rsidRPr="00B50C73">
        <w:rPr>
          <w:lang w:eastAsia="zh-TW"/>
        </w:rPr>
        <w:t>earth</w:t>
      </w:r>
      <w:r w:rsidR="002E5F72" w:rsidRPr="00B50C73">
        <w:rPr>
          <w:lang w:eastAsia="zh-TW"/>
        </w:rPr>
        <w:t xml:space="preserve"> with us</w:t>
      </w:r>
      <w:r w:rsidR="00577B6C" w:rsidRPr="00B50C73">
        <w:rPr>
          <w:lang w:eastAsia="zh-TW"/>
        </w:rPr>
        <w:t>.</w:t>
      </w:r>
    </w:p>
    <w:p w14:paraId="65514FBC" w14:textId="275D5770" w:rsidR="00B63190" w:rsidRPr="00B50C73" w:rsidRDefault="00161471" w:rsidP="008238AB">
      <w:pPr>
        <w:jc w:val="right"/>
        <w:rPr>
          <w:lang w:eastAsia="zh-TW"/>
        </w:rPr>
      </w:pPr>
      <w:r w:rsidRPr="00B50C73">
        <w:rPr>
          <w:lang w:eastAsia="zh-TW"/>
        </w:rPr>
        <w:t>©</w:t>
      </w:r>
      <w:r w:rsidRPr="00B50C73">
        <w:rPr>
          <w:rFonts w:hint="eastAsia"/>
          <w:lang w:eastAsia="zh-TW"/>
        </w:rPr>
        <w:t xml:space="preserve"> </w:t>
      </w:r>
      <w:r w:rsidR="008238AB" w:rsidRPr="00B50C73">
        <w:rPr>
          <w:lang w:eastAsia="zh-TW"/>
        </w:rPr>
        <w:t xml:space="preserve">2022 </w:t>
      </w:r>
      <w:r w:rsidR="00B63190" w:rsidRPr="00B50C73">
        <w:rPr>
          <w:lang w:eastAsia="zh-TW"/>
        </w:rPr>
        <w:t>SAIL-TREE DAILY NEWS</w:t>
      </w:r>
      <w:r w:rsidRPr="00B50C73">
        <w:rPr>
          <w:rFonts w:hint="eastAsia"/>
          <w:lang w:eastAsia="zh-TW"/>
        </w:rPr>
        <w:t xml:space="preserve"> C</w:t>
      </w:r>
      <w:r w:rsidRPr="00B50C73">
        <w:rPr>
          <w:lang w:eastAsia="zh-TW"/>
        </w:rPr>
        <w:t>C-BY-SA</w:t>
      </w:r>
    </w:p>
    <w:p w14:paraId="44B7000D" w14:textId="23855C27" w:rsidR="00766770" w:rsidRPr="00B50C73" w:rsidRDefault="00577B6C" w:rsidP="00D14CD9">
      <w:pPr>
        <w:rPr>
          <w:lang w:eastAsia="zh-TW"/>
        </w:rPr>
      </w:pPr>
      <w:r w:rsidRPr="00B50C73">
        <w:rPr>
          <w:rFonts w:hint="eastAsia"/>
          <w:noProof/>
          <w:lang w:eastAsia="zh-TW"/>
        </w:rPr>
        <w:drawing>
          <wp:inline distT="0" distB="0" distL="0" distR="0" wp14:anchorId="1922454F" wp14:editId="54D582F8">
            <wp:extent cx="4413885" cy="2161566"/>
            <wp:effectExtent l="0" t="0" r="571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a:picLocks noChangeAspect="1"/>
                    </pic:cNvPicPr>
                  </pic:nvPicPr>
                  <pic:blipFill rotWithShape="1">
                    <a:blip r:embed="rId23">
                      <a:grayscl/>
                      <a:extLst>
                        <a:ext uri="{837473B0-CC2E-450A-ABE3-18F120FF3D39}">
                          <a1611:picAttrSrcUrl xmlns:a1611="http://schemas.microsoft.com/office/drawing/2016/11/main" r:id="rId24"/>
                        </a:ext>
                      </a:extLst>
                    </a:blip>
                    <a:stretch/>
                  </pic:blipFill>
                  <pic:spPr bwMode="auto">
                    <a:xfrm>
                      <a:off x="0" y="0"/>
                      <a:ext cx="4413885" cy="2161566"/>
                    </a:xfrm>
                    <a:prstGeom prst="rect">
                      <a:avLst/>
                    </a:prstGeom>
                    <a:extLst>
                      <a:ext uri="{53640926-AAD7-44D8-BBD7-CCE9431645EC}">
                        <a14:shadowObscured xmlns:a14="http://schemas.microsoft.com/office/drawing/2010/main"/>
                      </a:ext>
                    </a:extLst>
                  </pic:spPr>
                </pic:pic>
              </a:graphicData>
            </a:graphic>
          </wp:inline>
        </w:drawing>
      </w:r>
    </w:p>
    <w:sectPr w:rsidR="00766770" w:rsidRPr="00B50C73" w:rsidSect="00E05F01">
      <w:headerReference w:type="default" r:id="rId25"/>
      <w:footnotePr>
        <w:numRestart w:val="eachPage"/>
      </w:footnotePr>
      <w:pgSz w:w="8391" w:h="11906"/>
      <w:pgMar w:top="720" w:right="720" w:bottom="720" w:left="72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AFC6" w14:textId="77777777" w:rsidR="00E05F01" w:rsidRDefault="00E05F01" w:rsidP="007E3170">
      <w:r>
        <w:separator/>
      </w:r>
    </w:p>
  </w:endnote>
  <w:endnote w:type="continuationSeparator" w:id="0">
    <w:p w14:paraId="78263FE9" w14:textId="77777777" w:rsidR="00E05F01" w:rsidRDefault="00E05F01" w:rsidP="007E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800000AF" w:usb1="5000205B" w:usb2="00000000" w:usb3="00000000" w:csb0="0000009B" w:csb1="00000000"/>
  </w:font>
  <w:font w:name="I.Ming">
    <w:altName w:val="Microsoft JhengHei"/>
    <w:charset w:val="88"/>
    <w:family w:val="auto"/>
    <w:pitch w:val="variable"/>
    <w:sig w:usb0="E00002FF" w:usb1="3ACFEDFA" w:usb2="00000012" w:usb3="00000000" w:csb0="00100009"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New Walt Disney Font">
    <w:altName w:val="Calibri"/>
    <w:charset w:val="00"/>
    <w:family w:val="auto"/>
    <w:pitch w:val="variable"/>
    <w:sig w:usb0="A00000A7" w:usb1="5000004A" w:usb2="00000000" w:usb3="00000000" w:csb0="00000111" w:csb1="00000000"/>
  </w:font>
  <w:font w:name="Adobe Garamond Pro Bold">
    <w:altName w:val="Adobe Garamond Pro"/>
    <w:panose1 w:val="02020702060506020403"/>
    <w:charset w:val="00"/>
    <w:family w:val="roman"/>
    <w:notTrueType/>
    <w:pitch w:val="variable"/>
    <w:sig w:usb0="800000AF" w:usb1="5000205B" w:usb2="00000000" w:usb3="00000000" w:csb0="0000009B" w:csb1="00000000"/>
  </w:font>
  <w:font w:name="Inter">
    <w:altName w:val="Cambria Math"/>
    <w:charset w:val="00"/>
    <w:family w:val="modern"/>
    <w:pitch w:val="default"/>
    <w:sig w:usb0="00000000" w:usb1="00000000"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D8AA" w14:textId="77777777" w:rsidR="00E05F01" w:rsidRDefault="00E05F01" w:rsidP="007E3170">
      <w:r>
        <w:separator/>
      </w:r>
    </w:p>
  </w:footnote>
  <w:footnote w:type="continuationSeparator" w:id="0">
    <w:p w14:paraId="0DD0ABF8" w14:textId="77777777" w:rsidR="00E05F01" w:rsidRDefault="00E05F01" w:rsidP="007E3170">
      <w:r>
        <w:continuationSeparator/>
      </w:r>
    </w:p>
  </w:footnote>
  <w:footnote w:id="1">
    <w:p w14:paraId="6B119597" w14:textId="77777777" w:rsidR="006E4140" w:rsidRPr="00863608" w:rsidRDefault="006E4140" w:rsidP="007E3170">
      <w:pPr>
        <w:pStyle w:val="TOC5"/>
      </w:pPr>
      <w:r w:rsidRPr="00863608">
        <w:t>1 Names of off-</w:t>
      </w:r>
      <w:r w:rsidRPr="00863608">
        <w:rPr>
          <w:rFonts w:hint="eastAsia"/>
        </w:rPr>
        <w:t>scene</w:t>
      </w:r>
      <w:r w:rsidRPr="00863608">
        <w:t xml:space="preserve"> speaking characters are parenthesized.</w:t>
      </w:r>
    </w:p>
    <w:p w14:paraId="1CA4B266" w14:textId="77777777" w:rsidR="006E4140" w:rsidRDefault="006E4140" w:rsidP="007E3170">
      <w:pPr>
        <w:pStyle w:val="TOC5"/>
      </w:pPr>
      <w:r w:rsidRPr="00863608">
        <w:t>Notice: Apply cutting between scenes unless otherwise specified.</w:t>
      </w:r>
    </w:p>
  </w:footnote>
  <w:footnote w:id="2">
    <w:p w14:paraId="11FFCD0D" w14:textId="1ED6F447" w:rsidR="008B4997" w:rsidRDefault="008B4997">
      <w:pPr>
        <w:pStyle w:val="af0"/>
        <w:rPr>
          <w:lang w:eastAsia="zh-TW"/>
        </w:rPr>
      </w:pPr>
      <w:r>
        <w:rPr>
          <w:rStyle w:val="afe"/>
        </w:rPr>
        <w:footnoteRef/>
      </w:r>
      <w:r>
        <w:t xml:space="preserve"> </w:t>
      </w:r>
      <w:r>
        <w:rPr>
          <w:rFonts w:hint="eastAsia"/>
          <w:lang w:eastAsia="zh-TW"/>
        </w:rPr>
        <w:t>A</w:t>
      </w:r>
      <w:r>
        <w:rPr>
          <w:lang w:eastAsia="zh-TW"/>
        </w:rPr>
        <w:t>pply cut between adjacent scenes unless otherwise indicated.</w:t>
      </w:r>
    </w:p>
  </w:footnote>
  <w:footnote w:id="3">
    <w:p w14:paraId="6377A41A" w14:textId="50E058AE" w:rsidR="0090765C" w:rsidRDefault="0090765C">
      <w:pPr>
        <w:pStyle w:val="af0"/>
      </w:pPr>
      <w:r>
        <w:rPr>
          <w:rStyle w:val="afe"/>
        </w:rPr>
        <w:footnoteRef/>
      </w:r>
      <w:r>
        <w:t xml:space="preserve"> </w:t>
      </w:r>
      <w:r w:rsidRPr="00B50C73">
        <w:t>Spanish: The River of Time is long and permanent!</w:t>
      </w:r>
    </w:p>
  </w:footnote>
  <w:footnote w:id="4">
    <w:p w14:paraId="2688759D" w14:textId="04755C05" w:rsidR="0090765C" w:rsidRDefault="0090765C">
      <w:pPr>
        <w:pStyle w:val="af0"/>
      </w:pPr>
      <w:r>
        <w:rPr>
          <w:rStyle w:val="afe"/>
        </w:rPr>
        <w:footnoteRef/>
      </w:r>
      <w:r>
        <w:t xml:space="preserve"> </w:t>
      </w:r>
      <w:r w:rsidRPr="00B50C73">
        <w:t>Spanish: Good morning!</w:t>
      </w:r>
    </w:p>
  </w:footnote>
  <w:footnote w:id="5">
    <w:p w14:paraId="137FC84E" w14:textId="6E2BD69B" w:rsidR="00691702" w:rsidRDefault="00691702">
      <w:pPr>
        <w:pStyle w:val="af0"/>
        <w:rPr>
          <w:lang w:eastAsia="zh-TW"/>
        </w:rPr>
      </w:pPr>
      <w:r>
        <w:rPr>
          <w:rStyle w:val="afe"/>
        </w:rPr>
        <w:footnoteRef/>
      </w:r>
      <w:r>
        <w:t xml:space="preserve"> </w:t>
      </w:r>
      <w:r w:rsidR="00861EC6">
        <w:t xml:space="preserve">Pronounced </w:t>
      </w:r>
      <w:r>
        <w:rPr>
          <w:rFonts w:hint="eastAsia"/>
          <w:lang w:eastAsia="zh-TW"/>
        </w:rPr>
        <w:t>R</w:t>
      </w:r>
      <w:r w:rsidR="00CF7B9E">
        <w:rPr>
          <w:lang w:eastAsia="zh-TW"/>
        </w:rPr>
        <w:t>EE</w:t>
      </w:r>
      <w:r>
        <w:rPr>
          <w:lang w:eastAsia="zh-TW"/>
        </w:rPr>
        <w:t>-l-t</w:t>
      </w:r>
      <w:r w:rsidR="00CF7B9E">
        <w:rPr>
          <w:lang w:eastAsia="zh-TW"/>
        </w:rPr>
        <w:t>y here, not the usual re-AL-a-ty</w:t>
      </w:r>
      <w:r>
        <w:rPr>
          <w:lang w:eastAsia="zh-TW"/>
        </w:rPr>
        <w:t>.</w:t>
      </w:r>
    </w:p>
  </w:footnote>
  <w:footnote w:id="6">
    <w:p w14:paraId="6452D08A" w14:textId="4C2DA6A4" w:rsidR="00627FEA" w:rsidRPr="00454CEF" w:rsidRDefault="00627FEA">
      <w:pPr>
        <w:pStyle w:val="af0"/>
        <w:rPr>
          <w:rFonts w:eastAsia="宋体"/>
          <w:lang w:eastAsia="zh-TW"/>
        </w:rPr>
      </w:pPr>
      <w:r>
        <w:rPr>
          <w:rStyle w:val="afe"/>
        </w:rPr>
        <w:footnoteRef/>
      </w:r>
      <w:r>
        <w:t xml:space="preserve"> </w:t>
      </w:r>
      <w:r w:rsidRPr="00627FEA">
        <w:t xml:space="preserve">National Flags and the </w:t>
      </w:r>
      <w:r w:rsidR="00D11C61">
        <w:t>EPCOT</w:t>
      </w:r>
      <w:r w:rsidRPr="00627FEA">
        <w:t xml:space="preserve"> flag are unified to 4-by-6-feet version</w:t>
      </w:r>
      <w:r w:rsidR="007666E3">
        <w:t xml:space="preserve"> in this part</w:t>
      </w:r>
      <w:r w:rsidR="0036329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7A6A" w14:textId="59AEA9D4" w:rsidR="00621F02" w:rsidRPr="00D960DF" w:rsidRDefault="00D960DF" w:rsidP="00D960DF">
    <w:pPr>
      <w:pStyle w:val="ac"/>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486"/>
    <w:multiLevelType w:val="multilevel"/>
    <w:tmpl w:val="09FA74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6B5097"/>
    <w:multiLevelType w:val="multilevel"/>
    <w:tmpl w:val="126B5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CA32AC"/>
    <w:multiLevelType w:val="multilevel"/>
    <w:tmpl w:val="23CA3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137510"/>
    <w:multiLevelType w:val="multilevel"/>
    <w:tmpl w:val="34137510"/>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 w15:restartNumberingAfterBreak="0">
    <w:nsid w:val="63D47619"/>
    <w:multiLevelType w:val="multilevel"/>
    <w:tmpl w:val="63D476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FDE6BD1"/>
    <w:multiLevelType w:val="hybridMultilevel"/>
    <w:tmpl w:val="E004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47F81"/>
    <w:multiLevelType w:val="hybridMultilevel"/>
    <w:tmpl w:val="B9FEF250"/>
    <w:lvl w:ilvl="0" w:tplc="704A61E0">
      <w:start w:val="1"/>
      <w:numFmt w:val="decimal"/>
      <w:pStyle w:val="a"/>
      <w:lvlText w:val="%1"/>
      <w:lvlJc w:val="righ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200726">
    <w:abstractNumId w:val="1"/>
  </w:num>
  <w:num w:numId="2" w16cid:durableId="114520427">
    <w:abstractNumId w:val="4"/>
  </w:num>
  <w:num w:numId="3" w16cid:durableId="1156800635">
    <w:abstractNumId w:val="3"/>
  </w:num>
  <w:num w:numId="4" w16cid:durableId="327641366">
    <w:abstractNumId w:val="0"/>
  </w:num>
  <w:num w:numId="5" w16cid:durableId="1842893137">
    <w:abstractNumId w:val="2"/>
  </w:num>
  <w:num w:numId="6" w16cid:durableId="838932653">
    <w:abstractNumId w:val="5"/>
  </w:num>
  <w:num w:numId="7" w16cid:durableId="2060130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autoHyphenation/>
  <w:hyphenationZone w:val="144"/>
  <w:characterSpacingControl w:val="doNotCompress"/>
  <w:hdrShapeDefaults>
    <o:shapedefaults v:ext="edit" spidmax="2050" fillcolor="white">
      <v:fill color="white"/>
    </o:shapedefaults>
  </w:hdrShapeDefaults>
  <w:footnotePr>
    <w:numRestart w:val="eachPage"/>
    <w:footnote w:id="-1"/>
    <w:footnote w:id="0"/>
  </w:footnotePr>
  <w:endnotePr>
    <w:endnote w:id="-1"/>
    <w:endnote w:id="0"/>
  </w:endnotePr>
  <w:compat>
    <w:ulTrailSpace/>
    <w:doNotExpandShiftReturn/>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4"/>
    <w:rsid w:val="000000F4"/>
    <w:rsid w:val="00000333"/>
    <w:rsid w:val="00000488"/>
    <w:rsid w:val="000005AD"/>
    <w:rsid w:val="0000080E"/>
    <w:rsid w:val="0000086E"/>
    <w:rsid w:val="00000AD7"/>
    <w:rsid w:val="00000F2C"/>
    <w:rsid w:val="000015A2"/>
    <w:rsid w:val="00001F56"/>
    <w:rsid w:val="00001FD4"/>
    <w:rsid w:val="0000206E"/>
    <w:rsid w:val="000026F9"/>
    <w:rsid w:val="000027A2"/>
    <w:rsid w:val="00002A1A"/>
    <w:rsid w:val="00002DBD"/>
    <w:rsid w:val="00002ECF"/>
    <w:rsid w:val="00002F7F"/>
    <w:rsid w:val="0000319E"/>
    <w:rsid w:val="000031CF"/>
    <w:rsid w:val="0000335E"/>
    <w:rsid w:val="000039E6"/>
    <w:rsid w:val="00003E2F"/>
    <w:rsid w:val="00003E3C"/>
    <w:rsid w:val="0000420A"/>
    <w:rsid w:val="000052CA"/>
    <w:rsid w:val="00005424"/>
    <w:rsid w:val="00005BA0"/>
    <w:rsid w:val="00005DCB"/>
    <w:rsid w:val="00005E3D"/>
    <w:rsid w:val="00005F5E"/>
    <w:rsid w:val="000066DF"/>
    <w:rsid w:val="000071AF"/>
    <w:rsid w:val="00007E54"/>
    <w:rsid w:val="00010B05"/>
    <w:rsid w:val="00010C4A"/>
    <w:rsid w:val="00010F22"/>
    <w:rsid w:val="00010F76"/>
    <w:rsid w:val="00011336"/>
    <w:rsid w:val="0001167B"/>
    <w:rsid w:val="000117CD"/>
    <w:rsid w:val="000127B8"/>
    <w:rsid w:val="00013888"/>
    <w:rsid w:val="00013AE2"/>
    <w:rsid w:val="00014062"/>
    <w:rsid w:val="000140E0"/>
    <w:rsid w:val="00014125"/>
    <w:rsid w:val="000142C7"/>
    <w:rsid w:val="0001528B"/>
    <w:rsid w:val="00015379"/>
    <w:rsid w:val="000154C4"/>
    <w:rsid w:val="00015509"/>
    <w:rsid w:val="00015652"/>
    <w:rsid w:val="00015865"/>
    <w:rsid w:val="000164B6"/>
    <w:rsid w:val="00016698"/>
    <w:rsid w:val="000168B6"/>
    <w:rsid w:val="00016C2F"/>
    <w:rsid w:val="00016D05"/>
    <w:rsid w:val="00016E62"/>
    <w:rsid w:val="0001720B"/>
    <w:rsid w:val="00017E8B"/>
    <w:rsid w:val="0002110D"/>
    <w:rsid w:val="000215A8"/>
    <w:rsid w:val="000215CF"/>
    <w:rsid w:val="00021D0C"/>
    <w:rsid w:val="00021E86"/>
    <w:rsid w:val="00021FC1"/>
    <w:rsid w:val="000220E5"/>
    <w:rsid w:val="000221F9"/>
    <w:rsid w:val="00022731"/>
    <w:rsid w:val="00022E7C"/>
    <w:rsid w:val="00022FC5"/>
    <w:rsid w:val="000230FD"/>
    <w:rsid w:val="00023B32"/>
    <w:rsid w:val="0002441D"/>
    <w:rsid w:val="00024BCD"/>
    <w:rsid w:val="0002565F"/>
    <w:rsid w:val="000259D6"/>
    <w:rsid w:val="00025DE0"/>
    <w:rsid w:val="000260E1"/>
    <w:rsid w:val="0002754D"/>
    <w:rsid w:val="000277EE"/>
    <w:rsid w:val="00027AC4"/>
    <w:rsid w:val="00027F31"/>
    <w:rsid w:val="0003011B"/>
    <w:rsid w:val="00030315"/>
    <w:rsid w:val="0003081A"/>
    <w:rsid w:val="00031249"/>
    <w:rsid w:val="00031306"/>
    <w:rsid w:val="00031A58"/>
    <w:rsid w:val="00031D46"/>
    <w:rsid w:val="00031DCC"/>
    <w:rsid w:val="00032056"/>
    <w:rsid w:val="00032D4F"/>
    <w:rsid w:val="00033D2F"/>
    <w:rsid w:val="00033E4E"/>
    <w:rsid w:val="00034011"/>
    <w:rsid w:val="00034465"/>
    <w:rsid w:val="0003457F"/>
    <w:rsid w:val="00034B21"/>
    <w:rsid w:val="00034C33"/>
    <w:rsid w:val="00034CA3"/>
    <w:rsid w:val="000359A3"/>
    <w:rsid w:val="00035D80"/>
    <w:rsid w:val="00035FC2"/>
    <w:rsid w:val="00036026"/>
    <w:rsid w:val="000361D5"/>
    <w:rsid w:val="000366A5"/>
    <w:rsid w:val="000370ED"/>
    <w:rsid w:val="0003735F"/>
    <w:rsid w:val="0003777E"/>
    <w:rsid w:val="0003786B"/>
    <w:rsid w:val="00037C7F"/>
    <w:rsid w:val="00037E02"/>
    <w:rsid w:val="000409F9"/>
    <w:rsid w:val="000415DB"/>
    <w:rsid w:val="00041F86"/>
    <w:rsid w:val="0004220C"/>
    <w:rsid w:val="000422D7"/>
    <w:rsid w:val="000423B9"/>
    <w:rsid w:val="000424EC"/>
    <w:rsid w:val="00042E68"/>
    <w:rsid w:val="00043231"/>
    <w:rsid w:val="0004336E"/>
    <w:rsid w:val="00043723"/>
    <w:rsid w:val="00043F9D"/>
    <w:rsid w:val="000440B5"/>
    <w:rsid w:val="000446AE"/>
    <w:rsid w:val="00044892"/>
    <w:rsid w:val="00044C7B"/>
    <w:rsid w:val="00044E3B"/>
    <w:rsid w:val="000450BD"/>
    <w:rsid w:val="0004522E"/>
    <w:rsid w:val="00045788"/>
    <w:rsid w:val="00045DED"/>
    <w:rsid w:val="0004658F"/>
    <w:rsid w:val="000465AF"/>
    <w:rsid w:val="000465E8"/>
    <w:rsid w:val="00046BEC"/>
    <w:rsid w:val="00046D40"/>
    <w:rsid w:val="00046EEA"/>
    <w:rsid w:val="0005013E"/>
    <w:rsid w:val="0005053D"/>
    <w:rsid w:val="00051407"/>
    <w:rsid w:val="00051DDE"/>
    <w:rsid w:val="00052067"/>
    <w:rsid w:val="000528B4"/>
    <w:rsid w:val="00052F48"/>
    <w:rsid w:val="00052FE6"/>
    <w:rsid w:val="000539E5"/>
    <w:rsid w:val="00053CC8"/>
    <w:rsid w:val="00053E1D"/>
    <w:rsid w:val="00055102"/>
    <w:rsid w:val="000558EF"/>
    <w:rsid w:val="00056154"/>
    <w:rsid w:val="00056841"/>
    <w:rsid w:val="00056B11"/>
    <w:rsid w:val="00056E30"/>
    <w:rsid w:val="000573B7"/>
    <w:rsid w:val="000574A4"/>
    <w:rsid w:val="000574FC"/>
    <w:rsid w:val="00057E9C"/>
    <w:rsid w:val="0006004E"/>
    <w:rsid w:val="000602A0"/>
    <w:rsid w:val="000605BC"/>
    <w:rsid w:val="000609F0"/>
    <w:rsid w:val="00060C8E"/>
    <w:rsid w:val="00061EC2"/>
    <w:rsid w:val="00062663"/>
    <w:rsid w:val="00063165"/>
    <w:rsid w:val="0006325B"/>
    <w:rsid w:val="00063368"/>
    <w:rsid w:val="00063392"/>
    <w:rsid w:val="00063762"/>
    <w:rsid w:val="00063F49"/>
    <w:rsid w:val="00064786"/>
    <w:rsid w:val="00064EB8"/>
    <w:rsid w:val="00065344"/>
    <w:rsid w:val="00065619"/>
    <w:rsid w:val="00065635"/>
    <w:rsid w:val="00065866"/>
    <w:rsid w:val="00066540"/>
    <w:rsid w:val="000668EF"/>
    <w:rsid w:val="000676E0"/>
    <w:rsid w:val="000679B8"/>
    <w:rsid w:val="000679E2"/>
    <w:rsid w:val="000708E1"/>
    <w:rsid w:val="00070929"/>
    <w:rsid w:val="00071160"/>
    <w:rsid w:val="000714C7"/>
    <w:rsid w:val="000716EC"/>
    <w:rsid w:val="000721C6"/>
    <w:rsid w:val="00073F91"/>
    <w:rsid w:val="00074DA9"/>
    <w:rsid w:val="00074F93"/>
    <w:rsid w:val="00075281"/>
    <w:rsid w:val="00075318"/>
    <w:rsid w:val="0007612F"/>
    <w:rsid w:val="00076300"/>
    <w:rsid w:val="0007637A"/>
    <w:rsid w:val="00076BC3"/>
    <w:rsid w:val="00076CDF"/>
    <w:rsid w:val="000772B1"/>
    <w:rsid w:val="000773D2"/>
    <w:rsid w:val="00077714"/>
    <w:rsid w:val="00077816"/>
    <w:rsid w:val="00077B3A"/>
    <w:rsid w:val="000808BD"/>
    <w:rsid w:val="00080C64"/>
    <w:rsid w:val="00080FBC"/>
    <w:rsid w:val="0008152F"/>
    <w:rsid w:val="0008187A"/>
    <w:rsid w:val="00081A65"/>
    <w:rsid w:val="00081BCC"/>
    <w:rsid w:val="00081D6C"/>
    <w:rsid w:val="00081DCE"/>
    <w:rsid w:val="00082448"/>
    <w:rsid w:val="00082E2E"/>
    <w:rsid w:val="00083328"/>
    <w:rsid w:val="00083572"/>
    <w:rsid w:val="0008422B"/>
    <w:rsid w:val="000842BE"/>
    <w:rsid w:val="00084CF6"/>
    <w:rsid w:val="0008547B"/>
    <w:rsid w:val="000857A0"/>
    <w:rsid w:val="00085951"/>
    <w:rsid w:val="00085C42"/>
    <w:rsid w:val="00086E9E"/>
    <w:rsid w:val="000872A7"/>
    <w:rsid w:val="000877EB"/>
    <w:rsid w:val="00087F5F"/>
    <w:rsid w:val="00087FC4"/>
    <w:rsid w:val="000903AB"/>
    <w:rsid w:val="0009046C"/>
    <w:rsid w:val="00090506"/>
    <w:rsid w:val="00090EF9"/>
    <w:rsid w:val="00091286"/>
    <w:rsid w:val="00091319"/>
    <w:rsid w:val="000913B1"/>
    <w:rsid w:val="000913CC"/>
    <w:rsid w:val="00091655"/>
    <w:rsid w:val="00091972"/>
    <w:rsid w:val="00091D64"/>
    <w:rsid w:val="00092AA4"/>
    <w:rsid w:val="00092BB0"/>
    <w:rsid w:val="00093402"/>
    <w:rsid w:val="0009358B"/>
    <w:rsid w:val="000937EC"/>
    <w:rsid w:val="00093E76"/>
    <w:rsid w:val="00093F51"/>
    <w:rsid w:val="00093F5E"/>
    <w:rsid w:val="000940B5"/>
    <w:rsid w:val="000944A4"/>
    <w:rsid w:val="000947FA"/>
    <w:rsid w:val="00095382"/>
    <w:rsid w:val="000953F6"/>
    <w:rsid w:val="00095893"/>
    <w:rsid w:val="0009599F"/>
    <w:rsid w:val="00096322"/>
    <w:rsid w:val="00096B60"/>
    <w:rsid w:val="00097EEB"/>
    <w:rsid w:val="000A01B3"/>
    <w:rsid w:val="000A0A11"/>
    <w:rsid w:val="000A0A70"/>
    <w:rsid w:val="000A213F"/>
    <w:rsid w:val="000A235E"/>
    <w:rsid w:val="000A2445"/>
    <w:rsid w:val="000A27C4"/>
    <w:rsid w:val="000A2BF0"/>
    <w:rsid w:val="000A2C30"/>
    <w:rsid w:val="000A2F28"/>
    <w:rsid w:val="000A3225"/>
    <w:rsid w:val="000A3C4B"/>
    <w:rsid w:val="000A3CA6"/>
    <w:rsid w:val="000A44B5"/>
    <w:rsid w:val="000A48DC"/>
    <w:rsid w:val="000A4CBC"/>
    <w:rsid w:val="000A5103"/>
    <w:rsid w:val="000A58D8"/>
    <w:rsid w:val="000A5C44"/>
    <w:rsid w:val="000A6239"/>
    <w:rsid w:val="000A6276"/>
    <w:rsid w:val="000A637C"/>
    <w:rsid w:val="000A6BE7"/>
    <w:rsid w:val="000A6C6A"/>
    <w:rsid w:val="000A7143"/>
    <w:rsid w:val="000A7A8D"/>
    <w:rsid w:val="000A7E7D"/>
    <w:rsid w:val="000B0955"/>
    <w:rsid w:val="000B0A7E"/>
    <w:rsid w:val="000B0D7D"/>
    <w:rsid w:val="000B0FA5"/>
    <w:rsid w:val="000B11A2"/>
    <w:rsid w:val="000B143B"/>
    <w:rsid w:val="000B16EE"/>
    <w:rsid w:val="000B1EDC"/>
    <w:rsid w:val="000B22E8"/>
    <w:rsid w:val="000B26D2"/>
    <w:rsid w:val="000B2704"/>
    <w:rsid w:val="000B2969"/>
    <w:rsid w:val="000B32C7"/>
    <w:rsid w:val="000B32E0"/>
    <w:rsid w:val="000B3692"/>
    <w:rsid w:val="000B37E8"/>
    <w:rsid w:val="000B44D1"/>
    <w:rsid w:val="000B4AC2"/>
    <w:rsid w:val="000B4B25"/>
    <w:rsid w:val="000B4C4C"/>
    <w:rsid w:val="000B4E4B"/>
    <w:rsid w:val="000B54B2"/>
    <w:rsid w:val="000B562E"/>
    <w:rsid w:val="000B56EE"/>
    <w:rsid w:val="000B66AA"/>
    <w:rsid w:val="000B6868"/>
    <w:rsid w:val="000B6F98"/>
    <w:rsid w:val="000B7216"/>
    <w:rsid w:val="000B77BA"/>
    <w:rsid w:val="000B7E7F"/>
    <w:rsid w:val="000C009F"/>
    <w:rsid w:val="000C0498"/>
    <w:rsid w:val="000C06FC"/>
    <w:rsid w:val="000C0A99"/>
    <w:rsid w:val="000C0BC1"/>
    <w:rsid w:val="000C0CC8"/>
    <w:rsid w:val="000C0DD4"/>
    <w:rsid w:val="000C1520"/>
    <w:rsid w:val="000C17D6"/>
    <w:rsid w:val="000C1C15"/>
    <w:rsid w:val="000C213F"/>
    <w:rsid w:val="000C2619"/>
    <w:rsid w:val="000C265C"/>
    <w:rsid w:val="000C26C6"/>
    <w:rsid w:val="000C2B4A"/>
    <w:rsid w:val="000C2B5C"/>
    <w:rsid w:val="000C2F87"/>
    <w:rsid w:val="000C33DE"/>
    <w:rsid w:val="000C3703"/>
    <w:rsid w:val="000C43DB"/>
    <w:rsid w:val="000C4670"/>
    <w:rsid w:val="000C4D66"/>
    <w:rsid w:val="000C4E4B"/>
    <w:rsid w:val="000C5197"/>
    <w:rsid w:val="000C532B"/>
    <w:rsid w:val="000C5496"/>
    <w:rsid w:val="000C5F12"/>
    <w:rsid w:val="000C6090"/>
    <w:rsid w:val="000C6A5A"/>
    <w:rsid w:val="000C6D74"/>
    <w:rsid w:val="000C6EFA"/>
    <w:rsid w:val="000C7209"/>
    <w:rsid w:val="000C72A2"/>
    <w:rsid w:val="000C788C"/>
    <w:rsid w:val="000C7A26"/>
    <w:rsid w:val="000C7AD7"/>
    <w:rsid w:val="000C7E49"/>
    <w:rsid w:val="000D01E8"/>
    <w:rsid w:val="000D0457"/>
    <w:rsid w:val="000D0F08"/>
    <w:rsid w:val="000D1172"/>
    <w:rsid w:val="000D16AE"/>
    <w:rsid w:val="000D17BD"/>
    <w:rsid w:val="000D1843"/>
    <w:rsid w:val="000D1D56"/>
    <w:rsid w:val="000D228D"/>
    <w:rsid w:val="000D2CE7"/>
    <w:rsid w:val="000D2CF7"/>
    <w:rsid w:val="000D2E18"/>
    <w:rsid w:val="000D2F4A"/>
    <w:rsid w:val="000D34EC"/>
    <w:rsid w:val="000D3766"/>
    <w:rsid w:val="000D37C2"/>
    <w:rsid w:val="000D3C06"/>
    <w:rsid w:val="000D3DEB"/>
    <w:rsid w:val="000D4DE3"/>
    <w:rsid w:val="000D51D0"/>
    <w:rsid w:val="000D5A17"/>
    <w:rsid w:val="000D6153"/>
    <w:rsid w:val="000D66BE"/>
    <w:rsid w:val="000D6755"/>
    <w:rsid w:val="000D713B"/>
    <w:rsid w:val="000D7318"/>
    <w:rsid w:val="000D7435"/>
    <w:rsid w:val="000D7E6A"/>
    <w:rsid w:val="000D7EC5"/>
    <w:rsid w:val="000D7F5C"/>
    <w:rsid w:val="000E01A3"/>
    <w:rsid w:val="000E02B8"/>
    <w:rsid w:val="000E07A8"/>
    <w:rsid w:val="000E0B78"/>
    <w:rsid w:val="000E1030"/>
    <w:rsid w:val="000E13A5"/>
    <w:rsid w:val="000E1A2A"/>
    <w:rsid w:val="000E1A69"/>
    <w:rsid w:val="000E1B60"/>
    <w:rsid w:val="000E1BFB"/>
    <w:rsid w:val="000E1DBE"/>
    <w:rsid w:val="000E1EDC"/>
    <w:rsid w:val="000E1F3C"/>
    <w:rsid w:val="000E1F81"/>
    <w:rsid w:val="000E2530"/>
    <w:rsid w:val="000E2CD6"/>
    <w:rsid w:val="000E30C7"/>
    <w:rsid w:val="000E326D"/>
    <w:rsid w:val="000E3291"/>
    <w:rsid w:val="000E377C"/>
    <w:rsid w:val="000E39C3"/>
    <w:rsid w:val="000E3D9F"/>
    <w:rsid w:val="000E4244"/>
    <w:rsid w:val="000E433E"/>
    <w:rsid w:val="000E45BE"/>
    <w:rsid w:val="000E5893"/>
    <w:rsid w:val="000E599E"/>
    <w:rsid w:val="000E5B56"/>
    <w:rsid w:val="000E6668"/>
    <w:rsid w:val="000E66F6"/>
    <w:rsid w:val="000E685E"/>
    <w:rsid w:val="000E6E56"/>
    <w:rsid w:val="000E6F20"/>
    <w:rsid w:val="000E6F9D"/>
    <w:rsid w:val="000E77B6"/>
    <w:rsid w:val="000E79E7"/>
    <w:rsid w:val="000F0715"/>
    <w:rsid w:val="000F0DEB"/>
    <w:rsid w:val="000F0E19"/>
    <w:rsid w:val="000F1A12"/>
    <w:rsid w:val="000F1AC3"/>
    <w:rsid w:val="000F307C"/>
    <w:rsid w:val="000F31AC"/>
    <w:rsid w:val="000F3220"/>
    <w:rsid w:val="000F33D9"/>
    <w:rsid w:val="000F374F"/>
    <w:rsid w:val="000F3BD4"/>
    <w:rsid w:val="000F3D30"/>
    <w:rsid w:val="000F4034"/>
    <w:rsid w:val="000F45DB"/>
    <w:rsid w:val="000F4A6D"/>
    <w:rsid w:val="000F4F58"/>
    <w:rsid w:val="000F58F1"/>
    <w:rsid w:val="000F59F9"/>
    <w:rsid w:val="000F5B7A"/>
    <w:rsid w:val="000F5C8C"/>
    <w:rsid w:val="000F6647"/>
    <w:rsid w:val="000F713D"/>
    <w:rsid w:val="000F72BC"/>
    <w:rsid w:val="000F73DB"/>
    <w:rsid w:val="00100033"/>
    <w:rsid w:val="001001B7"/>
    <w:rsid w:val="00100232"/>
    <w:rsid w:val="001005F0"/>
    <w:rsid w:val="00100BCA"/>
    <w:rsid w:val="00101A7A"/>
    <w:rsid w:val="001028C3"/>
    <w:rsid w:val="00102AEC"/>
    <w:rsid w:val="00102D7A"/>
    <w:rsid w:val="00102E94"/>
    <w:rsid w:val="00103181"/>
    <w:rsid w:val="00103463"/>
    <w:rsid w:val="00103AC4"/>
    <w:rsid w:val="00103B5E"/>
    <w:rsid w:val="00103F14"/>
    <w:rsid w:val="001042DE"/>
    <w:rsid w:val="001048B3"/>
    <w:rsid w:val="00104945"/>
    <w:rsid w:val="00105568"/>
    <w:rsid w:val="0010561A"/>
    <w:rsid w:val="00105998"/>
    <w:rsid w:val="00106156"/>
    <w:rsid w:val="001062B6"/>
    <w:rsid w:val="001065B6"/>
    <w:rsid w:val="001066EA"/>
    <w:rsid w:val="00106918"/>
    <w:rsid w:val="00106C8B"/>
    <w:rsid w:val="0010703F"/>
    <w:rsid w:val="0010705C"/>
    <w:rsid w:val="001070A8"/>
    <w:rsid w:val="00107345"/>
    <w:rsid w:val="00107967"/>
    <w:rsid w:val="00107B69"/>
    <w:rsid w:val="00110024"/>
    <w:rsid w:val="00110E4E"/>
    <w:rsid w:val="00111136"/>
    <w:rsid w:val="00111227"/>
    <w:rsid w:val="001113EF"/>
    <w:rsid w:val="001116EC"/>
    <w:rsid w:val="00111A50"/>
    <w:rsid w:val="00111D22"/>
    <w:rsid w:val="00112844"/>
    <w:rsid w:val="001128B2"/>
    <w:rsid w:val="001129AE"/>
    <w:rsid w:val="00112BB9"/>
    <w:rsid w:val="00112EE9"/>
    <w:rsid w:val="00113211"/>
    <w:rsid w:val="0011344E"/>
    <w:rsid w:val="001135E4"/>
    <w:rsid w:val="00113CCF"/>
    <w:rsid w:val="001141FB"/>
    <w:rsid w:val="0011482A"/>
    <w:rsid w:val="0011505E"/>
    <w:rsid w:val="001151CB"/>
    <w:rsid w:val="00115AF6"/>
    <w:rsid w:val="00115DD5"/>
    <w:rsid w:val="00116F89"/>
    <w:rsid w:val="00117167"/>
    <w:rsid w:val="001171AE"/>
    <w:rsid w:val="00120573"/>
    <w:rsid w:val="00120B20"/>
    <w:rsid w:val="00120D2B"/>
    <w:rsid w:val="001212FF"/>
    <w:rsid w:val="00121EBE"/>
    <w:rsid w:val="00122074"/>
    <w:rsid w:val="001221EC"/>
    <w:rsid w:val="001223FE"/>
    <w:rsid w:val="00122E4A"/>
    <w:rsid w:val="001236C3"/>
    <w:rsid w:val="00123C7A"/>
    <w:rsid w:val="00123CAD"/>
    <w:rsid w:val="00123D1F"/>
    <w:rsid w:val="001242AC"/>
    <w:rsid w:val="001254A3"/>
    <w:rsid w:val="001254EB"/>
    <w:rsid w:val="001258EE"/>
    <w:rsid w:val="00125E86"/>
    <w:rsid w:val="001261BD"/>
    <w:rsid w:val="001267E9"/>
    <w:rsid w:val="0012694C"/>
    <w:rsid w:val="001273A1"/>
    <w:rsid w:val="001273BD"/>
    <w:rsid w:val="001273E1"/>
    <w:rsid w:val="001275ED"/>
    <w:rsid w:val="00127B13"/>
    <w:rsid w:val="00127D1F"/>
    <w:rsid w:val="001301DF"/>
    <w:rsid w:val="00130292"/>
    <w:rsid w:val="00130306"/>
    <w:rsid w:val="001306CC"/>
    <w:rsid w:val="00130DEE"/>
    <w:rsid w:val="001310BA"/>
    <w:rsid w:val="00131412"/>
    <w:rsid w:val="00132356"/>
    <w:rsid w:val="001324FA"/>
    <w:rsid w:val="00132679"/>
    <w:rsid w:val="00132788"/>
    <w:rsid w:val="00132F15"/>
    <w:rsid w:val="00132F6E"/>
    <w:rsid w:val="00133C5C"/>
    <w:rsid w:val="00133C5E"/>
    <w:rsid w:val="001343C4"/>
    <w:rsid w:val="001354B0"/>
    <w:rsid w:val="00135730"/>
    <w:rsid w:val="00135AF9"/>
    <w:rsid w:val="00135B7D"/>
    <w:rsid w:val="00135C19"/>
    <w:rsid w:val="00135F22"/>
    <w:rsid w:val="0013692C"/>
    <w:rsid w:val="00136A9A"/>
    <w:rsid w:val="00136F37"/>
    <w:rsid w:val="0013754C"/>
    <w:rsid w:val="001376B0"/>
    <w:rsid w:val="00137882"/>
    <w:rsid w:val="00137E4D"/>
    <w:rsid w:val="00137F30"/>
    <w:rsid w:val="001407F0"/>
    <w:rsid w:val="00140A0A"/>
    <w:rsid w:val="00140CE7"/>
    <w:rsid w:val="00141001"/>
    <w:rsid w:val="00141632"/>
    <w:rsid w:val="00141E3B"/>
    <w:rsid w:val="00142091"/>
    <w:rsid w:val="00142FA4"/>
    <w:rsid w:val="00143127"/>
    <w:rsid w:val="001431F2"/>
    <w:rsid w:val="00143A44"/>
    <w:rsid w:val="001447C9"/>
    <w:rsid w:val="00144A3C"/>
    <w:rsid w:val="00144CF6"/>
    <w:rsid w:val="001459BD"/>
    <w:rsid w:val="00145DAE"/>
    <w:rsid w:val="00145E03"/>
    <w:rsid w:val="001466DF"/>
    <w:rsid w:val="00146FA3"/>
    <w:rsid w:val="00147120"/>
    <w:rsid w:val="0015056D"/>
    <w:rsid w:val="00150AB9"/>
    <w:rsid w:val="00151E33"/>
    <w:rsid w:val="00151E5F"/>
    <w:rsid w:val="00152768"/>
    <w:rsid w:val="001527DC"/>
    <w:rsid w:val="00153891"/>
    <w:rsid w:val="00153EC9"/>
    <w:rsid w:val="00153F75"/>
    <w:rsid w:val="00153FAC"/>
    <w:rsid w:val="00154509"/>
    <w:rsid w:val="001547F2"/>
    <w:rsid w:val="0015487E"/>
    <w:rsid w:val="001548F3"/>
    <w:rsid w:val="00154C48"/>
    <w:rsid w:val="00154C79"/>
    <w:rsid w:val="00154E2A"/>
    <w:rsid w:val="00154FF1"/>
    <w:rsid w:val="0015527A"/>
    <w:rsid w:val="00155388"/>
    <w:rsid w:val="00155D19"/>
    <w:rsid w:val="00156046"/>
    <w:rsid w:val="001567CD"/>
    <w:rsid w:val="00156B24"/>
    <w:rsid w:val="00156CD8"/>
    <w:rsid w:val="00156EAE"/>
    <w:rsid w:val="00157606"/>
    <w:rsid w:val="00157EFC"/>
    <w:rsid w:val="001601C6"/>
    <w:rsid w:val="00160398"/>
    <w:rsid w:val="00160D3F"/>
    <w:rsid w:val="001613D2"/>
    <w:rsid w:val="00161471"/>
    <w:rsid w:val="00161539"/>
    <w:rsid w:val="00161CD0"/>
    <w:rsid w:val="00162074"/>
    <w:rsid w:val="00162A8D"/>
    <w:rsid w:val="00162C87"/>
    <w:rsid w:val="00162FA7"/>
    <w:rsid w:val="00163126"/>
    <w:rsid w:val="0016353B"/>
    <w:rsid w:val="00164157"/>
    <w:rsid w:val="00164398"/>
    <w:rsid w:val="00165347"/>
    <w:rsid w:val="001654C8"/>
    <w:rsid w:val="0016554F"/>
    <w:rsid w:val="00165696"/>
    <w:rsid w:val="001659A8"/>
    <w:rsid w:val="00165B0F"/>
    <w:rsid w:val="00165F4C"/>
    <w:rsid w:val="00166147"/>
    <w:rsid w:val="00166A30"/>
    <w:rsid w:val="00166F32"/>
    <w:rsid w:val="0016747E"/>
    <w:rsid w:val="00170B86"/>
    <w:rsid w:val="00170F37"/>
    <w:rsid w:val="00171C9C"/>
    <w:rsid w:val="00172046"/>
    <w:rsid w:val="001721C7"/>
    <w:rsid w:val="00173D1A"/>
    <w:rsid w:val="0017445D"/>
    <w:rsid w:val="00174561"/>
    <w:rsid w:val="0017560F"/>
    <w:rsid w:val="00176134"/>
    <w:rsid w:val="001763AF"/>
    <w:rsid w:val="0017640C"/>
    <w:rsid w:val="001764EC"/>
    <w:rsid w:val="00176577"/>
    <w:rsid w:val="00176892"/>
    <w:rsid w:val="001769BC"/>
    <w:rsid w:val="00176D53"/>
    <w:rsid w:val="00176F96"/>
    <w:rsid w:val="0017744F"/>
    <w:rsid w:val="00177536"/>
    <w:rsid w:val="00177B45"/>
    <w:rsid w:val="00180C0E"/>
    <w:rsid w:val="00180D38"/>
    <w:rsid w:val="00180DB0"/>
    <w:rsid w:val="00180DC9"/>
    <w:rsid w:val="00181387"/>
    <w:rsid w:val="00181901"/>
    <w:rsid w:val="00181A0D"/>
    <w:rsid w:val="00182A15"/>
    <w:rsid w:val="00182D0B"/>
    <w:rsid w:val="00182E9A"/>
    <w:rsid w:val="0018334B"/>
    <w:rsid w:val="00183B0D"/>
    <w:rsid w:val="00183B1D"/>
    <w:rsid w:val="00184F05"/>
    <w:rsid w:val="00185113"/>
    <w:rsid w:val="00185ED1"/>
    <w:rsid w:val="00186030"/>
    <w:rsid w:val="001862F0"/>
    <w:rsid w:val="0018647E"/>
    <w:rsid w:val="00186610"/>
    <w:rsid w:val="001871ED"/>
    <w:rsid w:val="001873C5"/>
    <w:rsid w:val="001876C3"/>
    <w:rsid w:val="00187B6D"/>
    <w:rsid w:val="00187BD3"/>
    <w:rsid w:val="00187E1D"/>
    <w:rsid w:val="001900AF"/>
    <w:rsid w:val="001902E1"/>
    <w:rsid w:val="00190344"/>
    <w:rsid w:val="001905BE"/>
    <w:rsid w:val="0019067C"/>
    <w:rsid w:val="0019137B"/>
    <w:rsid w:val="00191797"/>
    <w:rsid w:val="001918C0"/>
    <w:rsid w:val="001919B6"/>
    <w:rsid w:val="00191B2D"/>
    <w:rsid w:val="00192D71"/>
    <w:rsid w:val="00193051"/>
    <w:rsid w:val="001931A1"/>
    <w:rsid w:val="001932B8"/>
    <w:rsid w:val="001935AC"/>
    <w:rsid w:val="0019398B"/>
    <w:rsid w:val="00193B5B"/>
    <w:rsid w:val="0019402C"/>
    <w:rsid w:val="00194268"/>
    <w:rsid w:val="001942ED"/>
    <w:rsid w:val="0019472D"/>
    <w:rsid w:val="001947A7"/>
    <w:rsid w:val="00194E86"/>
    <w:rsid w:val="00195E5A"/>
    <w:rsid w:val="00196C00"/>
    <w:rsid w:val="00196E2C"/>
    <w:rsid w:val="00196E3B"/>
    <w:rsid w:val="0019727B"/>
    <w:rsid w:val="00197535"/>
    <w:rsid w:val="001975D2"/>
    <w:rsid w:val="001976DA"/>
    <w:rsid w:val="0019794D"/>
    <w:rsid w:val="00197C81"/>
    <w:rsid w:val="001A0174"/>
    <w:rsid w:val="001A03EC"/>
    <w:rsid w:val="001A0447"/>
    <w:rsid w:val="001A2136"/>
    <w:rsid w:val="001A3051"/>
    <w:rsid w:val="001A36C7"/>
    <w:rsid w:val="001A3F39"/>
    <w:rsid w:val="001A40C7"/>
    <w:rsid w:val="001A4698"/>
    <w:rsid w:val="001A486C"/>
    <w:rsid w:val="001A48EC"/>
    <w:rsid w:val="001A4A22"/>
    <w:rsid w:val="001A4DAC"/>
    <w:rsid w:val="001A4E0F"/>
    <w:rsid w:val="001A4E63"/>
    <w:rsid w:val="001A4E7B"/>
    <w:rsid w:val="001A523C"/>
    <w:rsid w:val="001A58AF"/>
    <w:rsid w:val="001A5B8C"/>
    <w:rsid w:val="001A5B98"/>
    <w:rsid w:val="001A63D0"/>
    <w:rsid w:val="001A6F82"/>
    <w:rsid w:val="001A7926"/>
    <w:rsid w:val="001A799E"/>
    <w:rsid w:val="001A7CAF"/>
    <w:rsid w:val="001A7E30"/>
    <w:rsid w:val="001B081B"/>
    <w:rsid w:val="001B086F"/>
    <w:rsid w:val="001B1955"/>
    <w:rsid w:val="001B1A2E"/>
    <w:rsid w:val="001B1AE9"/>
    <w:rsid w:val="001B1DA2"/>
    <w:rsid w:val="001B2537"/>
    <w:rsid w:val="001B2A9C"/>
    <w:rsid w:val="001B2FDC"/>
    <w:rsid w:val="001B33E9"/>
    <w:rsid w:val="001B3462"/>
    <w:rsid w:val="001B34B9"/>
    <w:rsid w:val="001B3664"/>
    <w:rsid w:val="001B3F23"/>
    <w:rsid w:val="001B548C"/>
    <w:rsid w:val="001B5669"/>
    <w:rsid w:val="001B5AB4"/>
    <w:rsid w:val="001B5C7D"/>
    <w:rsid w:val="001B6A47"/>
    <w:rsid w:val="001B6EEB"/>
    <w:rsid w:val="001B6FF5"/>
    <w:rsid w:val="001B749C"/>
    <w:rsid w:val="001B76B0"/>
    <w:rsid w:val="001B770D"/>
    <w:rsid w:val="001B7838"/>
    <w:rsid w:val="001B7C36"/>
    <w:rsid w:val="001B7C5C"/>
    <w:rsid w:val="001C0A70"/>
    <w:rsid w:val="001C0BD4"/>
    <w:rsid w:val="001C107E"/>
    <w:rsid w:val="001C23B9"/>
    <w:rsid w:val="001C2A1A"/>
    <w:rsid w:val="001C2CD7"/>
    <w:rsid w:val="001C2E48"/>
    <w:rsid w:val="001C303C"/>
    <w:rsid w:val="001C382A"/>
    <w:rsid w:val="001C3DD2"/>
    <w:rsid w:val="001C3F68"/>
    <w:rsid w:val="001C3FEF"/>
    <w:rsid w:val="001C438A"/>
    <w:rsid w:val="001C468E"/>
    <w:rsid w:val="001C499B"/>
    <w:rsid w:val="001C49C4"/>
    <w:rsid w:val="001C4D95"/>
    <w:rsid w:val="001C50C6"/>
    <w:rsid w:val="001C549D"/>
    <w:rsid w:val="001C59D0"/>
    <w:rsid w:val="001C5A67"/>
    <w:rsid w:val="001C5DB5"/>
    <w:rsid w:val="001C67F6"/>
    <w:rsid w:val="001C6C32"/>
    <w:rsid w:val="001C6DCC"/>
    <w:rsid w:val="001C7114"/>
    <w:rsid w:val="001C7471"/>
    <w:rsid w:val="001C765C"/>
    <w:rsid w:val="001D084C"/>
    <w:rsid w:val="001D0971"/>
    <w:rsid w:val="001D1D09"/>
    <w:rsid w:val="001D1FA1"/>
    <w:rsid w:val="001D22C4"/>
    <w:rsid w:val="001D23FE"/>
    <w:rsid w:val="001D25E9"/>
    <w:rsid w:val="001D346F"/>
    <w:rsid w:val="001D399A"/>
    <w:rsid w:val="001D3AED"/>
    <w:rsid w:val="001D3BE9"/>
    <w:rsid w:val="001D3DFC"/>
    <w:rsid w:val="001D4413"/>
    <w:rsid w:val="001D4686"/>
    <w:rsid w:val="001D501C"/>
    <w:rsid w:val="001D508B"/>
    <w:rsid w:val="001D57E3"/>
    <w:rsid w:val="001D5B44"/>
    <w:rsid w:val="001D5D68"/>
    <w:rsid w:val="001D686F"/>
    <w:rsid w:val="001D695E"/>
    <w:rsid w:val="001D739E"/>
    <w:rsid w:val="001D7934"/>
    <w:rsid w:val="001D795A"/>
    <w:rsid w:val="001D7C6B"/>
    <w:rsid w:val="001E0260"/>
    <w:rsid w:val="001E0612"/>
    <w:rsid w:val="001E0E62"/>
    <w:rsid w:val="001E0E83"/>
    <w:rsid w:val="001E0EE0"/>
    <w:rsid w:val="001E1218"/>
    <w:rsid w:val="001E1F97"/>
    <w:rsid w:val="001E2374"/>
    <w:rsid w:val="001E2DB8"/>
    <w:rsid w:val="001E2F3B"/>
    <w:rsid w:val="001E356E"/>
    <w:rsid w:val="001E3C12"/>
    <w:rsid w:val="001E3D60"/>
    <w:rsid w:val="001E4477"/>
    <w:rsid w:val="001E44FF"/>
    <w:rsid w:val="001E4661"/>
    <w:rsid w:val="001E4802"/>
    <w:rsid w:val="001E4BEE"/>
    <w:rsid w:val="001E4C42"/>
    <w:rsid w:val="001E4F93"/>
    <w:rsid w:val="001E53D4"/>
    <w:rsid w:val="001E5560"/>
    <w:rsid w:val="001E58A8"/>
    <w:rsid w:val="001E5E88"/>
    <w:rsid w:val="001E60E7"/>
    <w:rsid w:val="001E683E"/>
    <w:rsid w:val="001E6C29"/>
    <w:rsid w:val="001E6E2C"/>
    <w:rsid w:val="001E6F1E"/>
    <w:rsid w:val="001E7064"/>
    <w:rsid w:val="001E7A12"/>
    <w:rsid w:val="001E7A24"/>
    <w:rsid w:val="001E7AEB"/>
    <w:rsid w:val="001E7BDD"/>
    <w:rsid w:val="001F0B1D"/>
    <w:rsid w:val="001F0BEB"/>
    <w:rsid w:val="001F1759"/>
    <w:rsid w:val="001F1BDA"/>
    <w:rsid w:val="001F1CEB"/>
    <w:rsid w:val="001F1D80"/>
    <w:rsid w:val="001F1DD8"/>
    <w:rsid w:val="001F2287"/>
    <w:rsid w:val="001F25D5"/>
    <w:rsid w:val="001F29CA"/>
    <w:rsid w:val="001F2E47"/>
    <w:rsid w:val="001F2F27"/>
    <w:rsid w:val="001F37DC"/>
    <w:rsid w:val="001F38FE"/>
    <w:rsid w:val="001F3C77"/>
    <w:rsid w:val="001F3CBA"/>
    <w:rsid w:val="001F3D5E"/>
    <w:rsid w:val="001F4EC7"/>
    <w:rsid w:val="001F4F77"/>
    <w:rsid w:val="001F523E"/>
    <w:rsid w:val="001F5C9B"/>
    <w:rsid w:val="001F5CA9"/>
    <w:rsid w:val="001F5EF5"/>
    <w:rsid w:val="001F60DF"/>
    <w:rsid w:val="001F6419"/>
    <w:rsid w:val="001F6BCF"/>
    <w:rsid w:val="001F7119"/>
    <w:rsid w:val="001F73FE"/>
    <w:rsid w:val="001F7958"/>
    <w:rsid w:val="00200CFB"/>
    <w:rsid w:val="00200D5F"/>
    <w:rsid w:val="002014BE"/>
    <w:rsid w:val="002016CB"/>
    <w:rsid w:val="00201A03"/>
    <w:rsid w:val="00201C2C"/>
    <w:rsid w:val="00202330"/>
    <w:rsid w:val="002026CD"/>
    <w:rsid w:val="00202E05"/>
    <w:rsid w:val="00203077"/>
    <w:rsid w:val="0020375E"/>
    <w:rsid w:val="00204995"/>
    <w:rsid w:val="00204EF0"/>
    <w:rsid w:val="00205167"/>
    <w:rsid w:val="00205359"/>
    <w:rsid w:val="002054B0"/>
    <w:rsid w:val="00205750"/>
    <w:rsid w:val="00205DEE"/>
    <w:rsid w:val="00206077"/>
    <w:rsid w:val="00206ADA"/>
    <w:rsid w:val="00207ECF"/>
    <w:rsid w:val="00210031"/>
    <w:rsid w:val="00210300"/>
    <w:rsid w:val="002104A2"/>
    <w:rsid w:val="00210624"/>
    <w:rsid w:val="00210947"/>
    <w:rsid w:val="00210A3A"/>
    <w:rsid w:val="00210DF2"/>
    <w:rsid w:val="00211501"/>
    <w:rsid w:val="00211CAF"/>
    <w:rsid w:val="00211ED0"/>
    <w:rsid w:val="00212205"/>
    <w:rsid w:val="002122A6"/>
    <w:rsid w:val="002123FB"/>
    <w:rsid w:val="00212940"/>
    <w:rsid w:val="0021321A"/>
    <w:rsid w:val="00213688"/>
    <w:rsid w:val="0021382A"/>
    <w:rsid w:val="00213995"/>
    <w:rsid w:val="002139A2"/>
    <w:rsid w:val="00213A1D"/>
    <w:rsid w:val="002148E7"/>
    <w:rsid w:val="00214AC0"/>
    <w:rsid w:val="00215388"/>
    <w:rsid w:val="002155E2"/>
    <w:rsid w:val="0021709D"/>
    <w:rsid w:val="002179D7"/>
    <w:rsid w:val="00217A4E"/>
    <w:rsid w:val="00217BEB"/>
    <w:rsid w:val="002206A5"/>
    <w:rsid w:val="00220EB8"/>
    <w:rsid w:val="00221909"/>
    <w:rsid w:val="0022190A"/>
    <w:rsid w:val="00221B91"/>
    <w:rsid w:val="0022211B"/>
    <w:rsid w:val="00222214"/>
    <w:rsid w:val="00223663"/>
    <w:rsid w:val="0022366A"/>
    <w:rsid w:val="002236EA"/>
    <w:rsid w:val="002237EB"/>
    <w:rsid w:val="00223C35"/>
    <w:rsid w:val="00223C8E"/>
    <w:rsid w:val="00223D13"/>
    <w:rsid w:val="002240AC"/>
    <w:rsid w:val="0022422F"/>
    <w:rsid w:val="00224D54"/>
    <w:rsid w:val="00225106"/>
    <w:rsid w:val="002254A1"/>
    <w:rsid w:val="00225A83"/>
    <w:rsid w:val="002264C1"/>
    <w:rsid w:val="0022661A"/>
    <w:rsid w:val="00226BD8"/>
    <w:rsid w:val="00226C73"/>
    <w:rsid w:val="00226E72"/>
    <w:rsid w:val="00226F9C"/>
    <w:rsid w:val="00227203"/>
    <w:rsid w:val="002274E0"/>
    <w:rsid w:val="0022750A"/>
    <w:rsid w:val="002278FF"/>
    <w:rsid w:val="00227D83"/>
    <w:rsid w:val="00227ECD"/>
    <w:rsid w:val="00230288"/>
    <w:rsid w:val="00231C28"/>
    <w:rsid w:val="00231FA0"/>
    <w:rsid w:val="002320B9"/>
    <w:rsid w:val="002321A3"/>
    <w:rsid w:val="00232B59"/>
    <w:rsid w:val="00232EED"/>
    <w:rsid w:val="00233723"/>
    <w:rsid w:val="00233844"/>
    <w:rsid w:val="002341EB"/>
    <w:rsid w:val="0023429D"/>
    <w:rsid w:val="002343B3"/>
    <w:rsid w:val="00234723"/>
    <w:rsid w:val="002349C6"/>
    <w:rsid w:val="00234E79"/>
    <w:rsid w:val="00235178"/>
    <w:rsid w:val="0023520C"/>
    <w:rsid w:val="0023534E"/>
    <w:rsid w:val="00235990"/>
    <w:rsid w:val="00235B1D"/>
    <w:rsid w:val="00235C75"/>
    <w:rsid w:val="002363BA"/>
    <w:rsid w:val="00236654"/>
    <w:rsid w:val="00237233"/>
    <w:rsid w:val="0023724F"/>
    <w:rsid w:val="002375CD"/>
    <w:rsid w:val="00237699"/>
    <w:rsid w:val="00237B9D"/>
    <w:rsid w:val="00237C57"/>
    <w:rsid w:val="00237D95"/>
    <w:rsid w:val="00240B22"/>
    <w:rsid w:val="00241512"/>
    <w:rsid w:val="00241794"/>
    <w:rsid w:val="00241BE9"/>
    <w:rsid w:val="002421FB"/>
    <w:rsid w:val="002428CD"/>
    <w:rsid w:val="00242DB5"/>
    <w:rsid w:val="00242E15"/>
    <w:rsid w:val="00244258"/>
    <w:rsid w:val="0024449B"/>
    <w:rsid w:val="0024482E"/>
    <w:rsid w:val="00244A10"/>
    <w:rsid w:val="00244BA0"/>
    <w:rsid w:val="00244BC3"/>
    <w:rsid w:val="00244DC1"/>
    <w:rsid w:val="0024522C"/>
    <w:rsid w:val="00245660"/>
    <w:rsid w:val="00245A7A"/>
    <w:rsid w:val="00245F68"/>
    <w:rsid w:val="00246BA3"/>
    <w:rsid w:val="00246C3E"/>
    <w:rsid w:val="0024717D"/>
    <w:rsid w:val="00250105"/>
    <w:rsid w:val="00250320"/>
    <w:rsid w:val="002503FC"/>
    <w:rsid w:val="0025066F"/>
    <w:rsid w:val="002508A8"/>
    <w:rsid w:val="002509BA"/>
    <w:rsid w:val="00251644"/>
    <w:rsid w:val="00251DA1"/>
    <w:rsid w:val="00251E72"/>
    <w:rsid w:val="00252294"/>
    <w:rsid w:val="002523F2"/>
    <w:rsid w:val="0025273F"/>
    <w:rsid w:val="002535EA"/>
    <w:rsid w:val="00253D57"/>
    <w:rsid w:val="00253EB9"/>
    <w:rsid w:val="00253ED4"/>
    <w:rsid w:val="00254591"/>
    <w:rsid w:val="002549A1"/>
    <w:rsid w:val="00254A9B"/>
    <w:rsid w:val="00254DB9"/>
    <w:rsid w:val="00254E3E"/>
    <w:rsid w:val="00254F7F"/>
    <w:rsid w:val="00255E18"/>
    <w:rsid w:val="00255F57"/>
    <w:rsid w:val="00256CAB"/>
    <w:rsid w:val="00257073"/>
    <w:rsid w:val="00257905"/>
    <w:rsid w:val="00257A1A"/>
    <w:rsid w:val="00257CA8"/>
    <w:rsid w:val="002607BC"/>
    <w:rsid w:val="00260919"/>
    <w:rsid w:val="00260926"/>
    <w:rsid w:val="00260B27"/>
    <w:rsid w:val="00260F79"/>
    <w:rsid w:val="0026120C"/>
    <w:rsid w:val="0026129C"/>
    <w:rsid w:val="0026163C"/>
    <w:rsid w:val="0026165E"/>
    <w:rsid w:val="0026182E"/>
    <w:rsid w:val="00261926"/>
    <w:rsid w:val="00261970"/>
    <w:rsid w:val="002622CE"/>
    <w:rsid w:val="002623C7"/>
    <w:rsid w:val="002634EF"/>
    <w:rsid w:val="00263533"/>
    <w:rsid w:val="00263886"/>
    <w:rsid w:val="00263AC8"/>
    <w:rsid w:val="00263E94"/>
    <w:rsid w:val="00264943"/>
    <w:rsid w:val="00264B55"/>
    <w:rsid w:val="00264ED6"/>
    <w:rsid w:val="00264F39"/>
    <w:rsid w:val="002651DF"/>
    <w:rsid w:val="0026549D"/>
    <w:rsid w:val="00265FDA"/>
    <w:rsid w:val="00266589"/>
    <w:rsid w:val="002667C4"/>
    <w:rsid w:val="00266FF0"/>
    <w:rsid w:val="002671E1"/>
    <w:rsid w:val="0026724B"/>
    <w:rsid w:val="00267329"/>
    <w:rsid w:val="002675CE"/>
    <w:rsid w:val="002675D0"/>
    <w:rsid w:val="00267D59"/>
    <w:rsid w:val="00267DDF"/>
    <w:rsid w:val="002703EC"/>
    <w:rsid w:val="0027048F"/>
    <w:rsid w:val="002708F8"/>
    <w:rsid w:val="00270AAE"/>
    <w:rsid w:val="00270B3C"/>
    <w:rsid w:val="00270DC3"/>
    <w:rsid w:val="00271189"/>
    <w:rsid w:val="002719F2"/>
    <w:rsid w:val="00272C10"/>
    <w:rsid w:val="00273012"/>
    <w:rsid w:val="0027334E"/>
    <w:rsid w:val="00273425"/>
    <w:rsid w:val="0027363F"/>
    <w:rsid w:val="002739AC"/>
    <w:rsid w:val="00273BD9"/>
    <w:rsid w:val="00273E08"/>
    <w:rsid w:val="002743DB"/>
    <w:rsid w:val="00274607"/>
    <w:rsid w:val="002751A1"/>
    <w:rsid w:val="002752E1"/>
    <w:rsid w:val="00275472"/>
    <w:rsid w:val="00276174"/>
    <w:rsid w:val="002763FC"/>
    <w:rsid w:val="00276531"/>
    <w:rsid w:val="00276E33"/>
    <w:rsid w:val="00277287"/>
    <w:rsid w:val="00277521"/>
    <w:rsid w:val="00280182"/>
    <w:rsid w:val="0028048F"/>
    <w:rsid w:val="002804FB"/>
    <w:rsid w:val="00280A25"/>
    <w:rsid w:val="00280AD1"/>
    <w:rsid w:val="0028149A"/>
    <w:rsid w:val="0028165F"/>
    <w:rsid w:val="0028171A"/>
    <w:rsid w:val="00281795"/>
    <w:rsid w:val="002818C0"/>
    <w:rsid w:val="0028213C"/>
    <w:rsid w:val="0028241D"/>
    <w:rsid w:val="002824FA"/>
    <w:rsid w:val="00282721"/>
    <w:rsid w:val="00282A1C"/>
    <w:rsid w:val="00282D3D"/>
    <w:rsid w:val="00283587"/>
    <w:rsid w:val="00283AD6"/>
    <w:rsid w:val="00283E9A"/>
    <w:rsid w:val="00283E9E"/>
    <w:rsid w:val="002841DD"/>
    <w:rsid w:val="002844E3"/>
    <w:rsid w:val="00284AF7"/>
    <w:rsid w:val="002855D2"/>
    <w:rsid w:val="00285CEB"/>
    <w:rsid w:val="00285F9D"/>
    <w:rsid w:val="0028605D"/>
    <w:rsid w:val="002864BC"/>
    <w:rsid w:val="0028670D"/>
    <w:rsid w:val="00286E27"/>
    <w:rsid w:val="00286E28"/>
    <w:rsid w:val="00286E46"/>
    <w:rsid w:val="002875D5"/>
    <w:rsid w:val="002878D7"/>
    <w:rsid w:val="00287A51"/>
    <w:rsid w:val="00287E77"/>
    <w:rsid w:val="00290868"/>
    <w:rsid w:val="00290A42"/>
    <w:rsid w:val="002911E3"/>
    <w:rsid w:val="00291203"/>
    <w:rsid w:val="002913AB"/>
    <w:rsid w:val="0029150D"/>
    <w:rsid w:val="00291693"/>
    <w:rsid w:val="0029172D"/>
    <w:rsid w:val="0029189F"/>
    <w:rsid w:val="002919C2"/>
    <w:rsid w:val="00292691"/>
    <w:rsid w:val="002926F7"/>
    <w:rsid w:val="00292935"/>
    <w:rsid w:val="00292AC1"/>
    <w:rsid w:val="00292EC7"/>
    <w:rsid w:val="0029334C"/>
    <w:rsid w:val="00293CE0"/>
    <w:rsid w:val="00293F1E"/>
    <w:rsid w:val="002945F2"/>
    <w:rsid w:val="00295250"/>
    <w:rsid w:val="002964D7"/>
    <w:rsid w:val="0029690A"/>
    <w:rsid w:val="002975CB"/>
    <w:rsid w:val="00297D58"/>
    <w:rsid w:val="002A0116"/>
    <w:rsid w:val="002A0E12"/>
    <w:rsid w:val="002A0F95"/>
    <w:rsid w:val="002A127C"/>
    <w:rsid w:val="002A164E"/>
    <w:rsid w:val="002A1757"/>
    <w:rsid w:val="002A1D3D"/>
    <w:rsid w:val="002A1DA3"/>
    <w:rsid w:val="002A1DA9"/>
    <w:rsid w:val="002A2259"/>
    <w:rsid w:val="002A28C1"/>
    <w:rsid w:val="002A3045"/>
    <w:rsid w:val="002A31AE"/>
    <w:rsid w:val="002A3A6E"/>
    <w:rsid w:val="002A4223"/>
    <w:rsid w:val="002A42EF"/>
    <w:rsid w:val="002A4465"/>
    <w:rsid w:val="002A53D7"/>
    <w:rsid w:val="002A5599"/>
    <w:rsid w:val="002A6D35"/>
    <w:rsid w:val="002A70A1"/>
    <w:rsid w:val="002A7294"/>
    <w:rsid w:val="002A77C8"/>
    <w:rsid w:val="002A7A0C"/>
    <w:rsid w:val="002A7CDD"/>
    <w:rsid w:val="002A7DFC"/>
    <w:rsid w:val="002A7F50"/>
    <w:rsid w:val="002B009D"/>
    <w:rsid w:val="002B02B8"/>
    <w:rsid w:val="002B02ED"/>
    <w:rsid w:val="002B0F1F"/>
    <w:rsid w:val="002B0F4F"/>
    <w:rsid w:val="002B1B13"/>
    <w:rsid w:val="002B1D1F"/>
    <w:rsid w:val="002B1E99"/>
    <w:rsid w:val="002B20F0"/>
    <w:rsid w:val="002B230B"/>
    <w:rsid w:val="002B2677"/>
    <w:rsid w:val="002B2C1F"/>
    <w:rsid w:val="002B328B"/>
    <w:rsid w:val="002B3425"/>
    <w:rsid w:val="002B377D"/>
    <w:rsid w:val="002B3B36"/>
    <w:rsid w:val="002B3E57"/>
    <w:rsid w:val="002B460A"/>
    <w:rsid w:val="002B477D"/>
    <w:rsid w:val="002B4EAA"/>
    <w:rsid w:val="002B516C"/>
    <w:rsid w:val="002B55EB"/>
    <w:rsid w:val="002B5639"/>
    <w:rsid w:val="002B5E3A"/>
    <w:rsid w:val="002B6397"/>
    <w:rsid w:val="002B66C3"/>
    <w:rsid w:val="002B6A7A"/>
    <w:rsid w:val="002B6EDA"/>
    <w:rsid w:val="002B7A18"/>
    <w:rsid w:val="002C0C06"/>
    <w:rsid w:val="002C1392"/>
    <w:rsid w:val="002C2087"/>
    <w:rsid w:val="002C22F1"/>
    <w:rsid w:val="002C23E7"/>
    <w:rsid w:val="002C36BC"/>
    <w:rsid w:val="002C371B"/>
    <w:rsid w:val="002C375B"/>
    <w:rsid w:val="002C3F68"/>
    <w:rsid w:val="002C4123"/>
    <w:rsid w:val="002C4849"/>
    <w:rsid w:val="002C4907"/>
    <w:rsid w:val="002C4AB1"/>
    <w:rsid w:val="002C4E92"/>
    <w:rsid w:val="002C53D8"/>
    <w:rsid w:val="002C56E1"/>
    <w:rsid w:val="002C5995"/>
    <w:rsid w:val="002C5999"/>
    <w:rsid w:val="002C62F3"/>
    <w:rsid w:val="002C65BC"/>
    <w:rsid w:val="002C696D"/>
    <w:rsid w:val="002C6A6C"/>
    <w:rsid w:val="002C6D09"/>
    <w:rsid w:val="002C6E50"/>
    <w:rsid w:val="002C710A"/>
    <w:rsid w:val="002C759B"/>
    <w:rsid w:val="002D029C"/>
    <w:rsid w:val="002D03BD"/>
    <w:rsid w:val="002D058A"/>
    <w:rsid w:val="002D05AE"/>
    <w:rsid w:val="002D1632"/>
    <w:rsid w:val="002D16FB"/>
    <w:rsid w:val="002D1A76"/>
    <w:rsid w:val="002D2866"/>
    <w:rsid w:val="002D2FE7"/>
    <w:rsid w:val="002D3912"/>
    <w:rsid w:val="002D3CB4"/>
    <w:rsid w:val="002D4561"/>
    <w:rsid w:val="002D47AA"/>
    <w:rsid w:val="002D537D"/>
    <w:rsid w:val="002D5383"/>
    <w:rsid w:val="002D6210"/>
    <w:rsid w:val="002D650B"/>
    <w:rsid w:val="002D6A11"/>
    <w:rsid w:val="002D6BEF"/>
    <w:rsid w:val="002D6D00"/>
    <w:rsid w:val="002D7092"/>
    <w:rsid w:val="002D7287"/>
    <w:rsid w:val="002D74F7"/>
    <w:rsid w:val="002D7655"/>
    <w:rsid w:val="002D7BE3"/>
    <w:rsid w:val="002E0448"/>
    <w:rsid w:val="002E05DD"/>
    <w:rsid w:val="002E10AA"/>
    <w:rsid w:val="002E10AD"/>
    <w:rsid w:val="002E1A78"/>
    <w:rsid w:val="002E2AD2"/>
    <w:rsid w:val="002E33C3"/>
    <w:rsid w:val="002E34E8"/>
    <w:rsid w:val="002E3EDF"/>
    <w:rsid w:val="002E403E"/>
    <w:rsid w:val="002E4814"/>
    <w:rsid w:val="002E49AC"/>
    <w:rsid w:val="002E5464"/>
    <w:rsid w:val="002E54B5"/>
    <w:rsid w:val="002E5CAA"/>
    <w:rsid w:val="002E5CAE"/>
    <w:rsid w:val="002E5DB8"/>
    <w:rsid w:val="002E5F72"/>
    <w:rsid w:val="002E6046"/>
    <w:rsid w:val="002E60AB"/>
    <w:rsid w:val="002E6A4A"/>
    <w:rsid w:val="002E6BA9"/>
    <w:rsid w:val="002E7328"/>
    <w:rsid w:val="002E7B71"/>
    <w:rsid w:val="002E7C3D"/>
    <w:rsid w:val="002E7EF5"/>
    <w:rsid w:val="002E7F67"/>
    <w:rsid w:val="002F0883"/>
    <w:rsid w:val="002F0C8F"/>
    <w:rsid w:val="002F0F4D"/>
    <w:rsid w:val="002F130C"/>
    <w:rsid w:val="002F149C"/>
    <w:rsid w:val="002F1654"/>
    <w:rsid w:val="002F1B1A"/>
    <w:rsid w:val="002F1D25"/>
    <w:rsid w:val="002F1DA9"/>
    <w:rsid w:val="002F1EC9"/>
    <w:rsid w:val="002F20FD"/>
    <w:rsid w:val="002F2A98"/>
    <w:rsid w:val="002F2C85"/>
    <w:rsid w:val="002F2DE5"/>
    <w:rsid w:val="002F2E96"/>
    <w:rsid w:val="002F2FCA"/>
    <w:rsid w:val="002F300F"/>
    <w:rsid w:val="002F37FD"/>
    <w:rsid w:val="002F3EF2"/>
    <w:rsid w:val="002F4234"/>
    <w:rsid w:val="002F42FE"/>
    <w:rsid w:val="002F4334"/>
    <w:rsid w:val="002F53D3"/>
    <w:rsid w:val="002F5B91"/>
    <w:rsid w:val="002F5E73"/>
    <w:rsid w:val="002F6796"/>
    <w:rsid w:val="002F6B52"/>
    <w:rsid w:val="002F6DBA"/>
    <w:rsid w:val="002F6EDB"/>
    <w:rsid w:val="002F72FF"/>
    <w:rsid w:val="002F7609"/>
    <w:rsid w:val="002F7E94"/>
    <w:rsid w:val="00300B7C"/>
    <w:rsid w:val="003012CC"/>
    <w:rsid w:val="003014C3"/>
    <w:rsid w:val="00301CBD"/>
    <w:rsid w:val="00301F1D"/>
    <w:rsid w:val="00302483"/>
    <w:rsid w:val="00303827"/>
    <w:rsid w:val="0030396B"/>
    <w:rsid w:val="00303E34"/>
    <w:rsid w:val="0030464E"/>
    <w:rsid w:val="0030497F"/>
    <w:rsid w:val="00304BB3"/>
    <w:rsid w:val="00304F99"/>
    <w:rsid w:val="0030513B"/>
    <w:rsid w:val="003053A5"/>
    <w:rsid w:val="003054FB"/>
    <w:rsid w:val="0030582A"/>
    <w:rsid w:val="00305965"/>
    <w:rsid w:val="00305A3C"/>
    <w:rsid w:val="00305F74"/>
    <w:rsid w:val="00306057"/>
    <w:rsid w:val="00306251"/>
    <w:rsid w:val="003065FA"/>
    <w:rsid w:val="00306816"/>
    <w:rsid w:val="00310245"/>
    <w:rsid w:val="003106D3"/>
    <w:rsid w:val="00310701"/>
    <w:rsid w:val="00310B64"/>
    <w:rsid w:val="003110C4"/>
    <w:rsid w:val="00311167"/>
    <w:rsid w:val="00311585"/>
    <w:rsid w:val="00312305"/>
    <w:rsid w:val="0031278D"/>
    <w:rsid w:val="00312885"/>
    <w:rsid w:val="0031291E"/>
    <w:rsid w:val="00312EA0"/>
    <w:rsid w:val="00312FBA"/>
    <w:rsid w:val="00313036"/>
    <w:rsid w:val="0031359E"/>
    <w:rsid w:val="003136A7"/>
    <w:rsid w:val="003137EA"/>
    <w:rsid w:val="00313F31"/>
    <w:rsid w:val="00314492"/>
    <w:rsid w:val="00315170"/>
    <w:rsid w:val="003151AD"/>
    <w:rsid w:val="00315694"/>
    <w:rsid w:val="0031582E"/>
    <w:rsid w:val="00315F84"/>
    <w:rsid w:val="0031600B"/>
    <w:rsid w:val="0031605D"/>
    <w:rsid w:val="00316126"/>
    <w:rsid w:val="0031640C"/>
    <w:rsid w:val="00316677"/>
    <w:rsid w:val="00316B68"/>
    <w:rsid w:val="00316D29"/>
    <w:rsid w:val="00317033"/>
    <w:rsid w:val="00317281"/>
    <w:rsid w:val="00317303"/>
    <w:rsid w:val="003173B9"/>
    <w:rsid w:val="003175A1"/>
    <w:rsid w:val="00317DF7"/>
    <w:rsid w:val="00320706"/>
    <w:rsid w:val="0032080B"/>
    <w:rsid w:val="0032084B"/>
    <w:rsid w:val="00320894"/>
    <w:rsid w:val="00320B08"/>
    <w:rsid w:val="00320B49"/>
    <w:rsid w:val="00321AD9"/>
    <w:rsid w:val="00321B4A"/>
    <w:rsid w:val="00322799"/>
    <w:rsid w:val="003228B5"/>
    <w:rsid w:val="00323196"/>
    <w:rsid w:val="00323740"/>
    <w:rsid w:val="0032407F"/>
    <w:rsid w:val="003240FD"/>
    <w:rsid w:val="00324222"/>
    <w:rsid w:val="0032454C"/>
    <w:rsid w:val="00324DCD"/>
    <w:rsid w:val="0032546D"/>
    <w:rsid w:val="0032575B"/>
    <w:rsid w:val="00325A54"/>
    <w:rsid w:val="00326016"/>
    <w:rsid w:val="0032634F"/>
    <w:rsid w:val="00326664"/>
    <w:rsid w:val="003266D9"/>
    <w:rsid w:val="003270D2"/>
    <w:rsid w:val="003276ED"/>
    <w:rsid w:val="00330335"/>
    <w:rsid w:val="00331381"/>
    <w:rsid w:val="00331441"/>
    <w:rsid w:val="00331A8C"/>
    <w:rsid w:val="00331DA6"/>
    <w:rsid w:val="00331E1B"/>
    <w:rsid w:val="00332F32"/>
    <w:rsid w:val="00333016"/>
    <w:rsid w:val="003333BF"/>
    <w:rsid w:val="00333637"/>
    <w:rsid w:val="00333CB9"/>
    <w:rsid w:val="0033447D"/>
    <w:rsid w:val="00334B7E"/>
    <w:rsid w:val="00334CC0"/>
    <w:rsid w:val="00334F3E"/>
    <w:rsid w:val="0033518F"/>
    <w:rsid w:val="003355B2"/>
    <w:rsid w:val="00335624"/>
    <w:rsid w:val="00336146"/>
    <w:rsid w:val="0033618A"/>
    <w:rsid w:val="00336627"/>
    <w:rsid w:val="00336E15"/>
    <w:rsid w:val="00337068"/>
    <w:rsid w:val="003375CE"/>
    <w:rsid w:val="00337798"/>
    <w:rsid w:val="00337F34"/>
    <w:rsid w:val="00340180"/>
    <w:rsid w:val="003402EB"/>
    <w:rsid w:val="003405BC"/>
    <w:rsid w:val="00340C12"/>
    <w:rsid w:val="00340D43"/>
    <w:rsid w:val="00340DC3"/>
    <w:rsid w:val="0034136D"/>
    <w:rsid w:val="00341EDA"/>
    <w:rsid w:val="00342400"/>
    <w:rsid w:val="00342A34"/>
    <w:rsid w:val="0034300A"/>
    <w:rsid w:val="00343E5F"/>
    <w:rsid w:val="00343F80"/>
    <w:rsid w:val="00344061"/>
    <w:rsid w:val="003442DB"/>
    <w:rsid w:val="0034474B"/>
    <w:rsid w:val="0034493A"/>
    <w:rsid w:val="00344B60"/>
    <w:rsid w:val="003453C2"/>
    <w:rsid w:val="00345A1F"/>
    <w:rsid w:val="00346639"/>
    <w:rsid w:val="00346C5B"/>
    <w:rsid w:val="00346E74"/>
    <w:rsid w:val="00347271"/>
    <w:rsid w:val="0034744C"/>
    <w:rsid w:val="003474B9"/>
    <w:rsid w:val="00347800"/>
    <w:rsid w:val="00347A4A"/>
    <w:rsid w:val="00347AD4"/>
    <w:rsid w:val="00347E7C"/>
    <w:rsid w:val="00347F13"/>
    <w:rsid w:val="00350161"/>
    <w:rsid w:val="003501F0"/>
    <w:rsid w:val="003505D5"/>
    <w:rsid w:val="00351630"/>
    <w:rsid w:val="00351896"/>
    <w:rsid w:val="00351B36"/>
    <w:rsid w:val="003521A8"/>
    <w:rsid w:val="00352407"/>
    <w:rsid w:val="0035241D"/>
    <w:rsid w:val="00352666"/>
    <w:rsid w:val="00352AA9"/>
    <w:rsid w:val="00352EF0"/>
    <w:rsid w:val="00353881"/>
    <w:rsid w:val="0035392F"/>
    <w:rsid w:val="00353AFC"/>
    <w:rsid w:val="003540BF"/>
    <w:rsid w:val="003542F0"/>
    <w:rsid w:val="00354F3D"/>
    <w:rsid w:val="00355087"/>
    <w:rsid w:val="003552E6"/>
    <w:rsid w:val="00355344"/>
    <w:rsid w:val="00355572"/>
    <w:rsid w:val="00355CB7"/>
    <w:rsid w:val="00355FE5"/>
    <w:rsid w:val="00356932"/>
    <w:rsid w:val="00357857"/>
    <w:rsid w:val="0036014A"/>
    <w:rsid w:val="00360846"/>
    <w:rsid w:val="00360849"/>
    <w:rsid w:val="00360CE0"/>
    <w:rsid w:val="00360F92"/>
    <w:rsid w:val="00361074"/>
    <w:rsid w:val="003614F3"/>
    <w:rsid w:val="003624A0"/>
    <w:rsid w:val="00362A9D"/>
    <w:rsid w:val="00363294"/>
    <w:rsid w:val="003634F2"/>
    <w:rsid w:val="00363B3A"/>
    <w:rsid w:val="00363F60"/>
    <w:rsid w:val="0036407F"/>
    <w:rsid w:val="003649AA"/>
    <w:rsid w:val="00364FFF"/>
    <w:rsid w:val="0036580F"/>
    <w:rsid w:val="00365D21"/>
    <w:rsid w:val="00365F53"/>
    <w:rsid w:val="00366799"/>
    <w:rsid w:val="003667B8"/>
    <w:rsid w:val="00366ED9"/>
    <w:rsid w:val="003672FC"/>
    <w:rsid w:val="00367B84"/>
    <w:rsid w:val="00367CFE"/>
    <w:rsid w:val="00367FB6"/>
    <w:rsid w:val="00370210"/>
    <w:rsid w:val="00370608"/>
    <w:rsid w:val="00370CF8"/>
    <w:rsid w:val="00370E18"/>
    <w:rsid w:val="00370FAC"/>
    <w:rsid w:val="00371072"/>
    <w:rsid w:val="00371120"/>
    <w:rsid w:val="003711CB"/>
    <w:rsid w:val="00371A9E"/>
    <w:rsid w:val="00371DD3"/>
    <w:rsid w:val="00371DD6"/>
    <w:rsid w:val="00371E09"/>
    <w:rsid w:val="00372119"/>
    <w:rsid w:val="00372584"/>
    <w:rsid w:val="00372E00"/>
    <w:rsid w:val="00372E42"/>
    <w:rsid w:val="00372F21"/>
    <w:rsid w:val="0037319F"/>
    <w:rsid w:val="00373720"/>
    <w:rsid w:val="003737C8"/>
    <w:rsid w:val="00375060"/>
    <w:rsid w:val="003752B2"/>
    <w:rsid w:val="0037553D"/>
    <w:rsid w:val="003755A0"/>
    <w:rsid w:val="003756A9"/>
    <w:rsid w:val="00375E80"/>
    <w:rsid w:val="003760D9"/>
    <w:rsid w:val="00376196"/>
    <w:rsid w:val="0037630F"/>
    <w:rsid w:val="00376712"/>
    <w:rsid w:val="00376982"/>
    <w:rsid w:val="00376F4A"/>
    <w:rsid w:val="003771A5"/>
    <w:rsid w:val="003773C2"/>
    <w:rsid w:val="0037752C"/>
    <w:rsid w:val="003803E4"/>
    <w:rsid w:val="003806C7"/>
    <w:rsid w:val="00380728"/>
    <w:rsid w:val="00380A79"/>
    <w:rsid w:val="00380AFF"/>
    <w:rsid w:val="00380D8A"/>
    <w:rsid w:val="00380F7C"/>
    <w:rsid w:val="00380F89"/>
    <w:rsid w:val="003810F6"/>
    <w:rsid w:val="003811CF"/>
    <w:rsid w:val="003813C7"/>
    <w:rsid w:val="00381569"/>
    <w:rsid w:val="00381760"/>
    <w:rsid w:val="00381857"/>
    <w:rsid w:val="003818B5"/>
    <w:rsid w:val="00381DB8"/>
    <w:rsid w:val="00381E4C"/>
    <w:rsid w:val="003826E8"/>
    <w:rsid w:val="003828A7"/>
    <w:rsid w:val="00382A03"/>
    <w:rsid w:val="003832A6"/>
    <w:rsid w:val="00383EDA"/>
    <w:rsid w:val="00383EDE"/>
    <w:rsid w:val="00383FDF"/>
    <w:rsid w:val="00384275"/>
    <w:rsid w:val="003845B6"/>
    <w:rsid w:val="00384861"/>
    <w:rsid w:val="00384DA7"/>
    <w:rsid w:val="003852EA"/>
    <w:rsid w:val="00385D7F"/>
    <w:rsid w:val="003864DD"/>
    <w:rsid w:val="0038653F"/>
    <w:rsid w:val="0038663C"/>
    <w:rsid w:val="0038666D"/>
    <w:rsid w:val="00386764"/>
    <w:rsid w:val="00387425"/>
    <w:rsid w:val="0038770D"/>
    <w:rsid w:val="0039012D"/>
    <w:rsid w:val="00390FE1"/>
    <w:rsid w:val="00391049"/>
    <w:rsid w:val="003911C1"/>
    <w:rsid w:val="00391E36"/>
    <w:rsid w:val="00392165"/>
    <w:rsid w:val="003923A6"/>
    <w:rsid w:val="00392692"/>
    <w:rsid w:val="00392BF6"/>
    <w:rsid w:val="00392F20"/>
    <w:rsid w:val="0039356A"/>
    <w:rsid w:val="0039403A"/>
    <w:rsid w:val="00394195"/>
    <w:rsid w:val="003942D1"/>
    <w:rsid w:val="00394591"/>
    <w:rsid w:val="00394685"/>
    <w:rsid w:val="00394DE0"/>
    <w:rsid w:val="00395808"/>
    <w:rsid w:val="00395901"/>
    <w:rsid w:val="003959D5"/>
    <w:rsid w:val="00395F21"/>
    <w:rsid w:val="00396206"/>
    <w:rsid w:val="003964E9"/>
    <w:rsid w:val="0039687B"/>
    <w:rsid w:val="00396C00"/>
    <w:rsid w:val="00396F50"/>
    <w:rsid w:val="00397802"/>
    <w:rsid w:val="00397DF1"/>
    <w:rsid w:val="003A01EB"/>
    <w:rsid w:val="003A0463"/>
    <w:rsid w:val="003A05DF"/>
    <w:rsid w:val="003A0ABE"/>
    <w:rsid w:val="003A1070"/>
    <w:rsid w:val="003A11B5"/>
    <w:rsid w:val="003A13A9"/>
    <w:rsid w:val="003A17CF"/>
    <w:rsid w:val="003A1BB6"/>
    <w:rsid w:val="003A1BE0"/>
    <w:rsid w:val="003A1F5F"/>
    <w:rsid w:val="003A2880"/>
    <w:rsid w:val="003A2B2E"/>
    <w:rsid w:val="003A2CFB"/>
    <w:rsid w:val="003A36D3"/>
    <w:rsid w:val="003A45D3"/>
    <w:rsid w:val="003A49EE"/>
    <w:rsid w:val="003A4A63"/>
    <w:rsid w:val="003A4D13"/>
    <w:rsid w:val="003A4F10"/>
    <w:rsid w:val="003A4F31"/>
    <w:rsid w:val="003A5DB6"/>
    <w:rsid w:val="003A5DDC"/>
    <w:rsid w:val="003A5DEE"/>
    <w:rsid w:val="003A605F"/>
    <w:rsid w:val="003A60CB"/>
    <w:rsid w:val="003A6143"/>
    <w:rsid w:val="003A6501"/>
    <w:rsid w:val="003A65C3"/>
    <w:rsid w:val="003A65FD"/>
    <w:rsid w:val="003A6B6B"/>
    <w:rsid w:val="003A6E8C"/>
    <w:rsid w:val="003A77EA"/>
    <w:rsid w:val="003A7AC0"/>
    <w:rsid w:val="003A7D00"/>
    <w:rsid w:val="003B0018"/>
    <w:rsid w:val="003B02F9"/>
    <w:rsid w:val="003B060E"/>
    <w:rsid w:val="003B1589"/>
    <w:rsid w:val="003B1B14"/>
    <w:rsid w:val="003B1ED2"/>
    <w:rsid w:val="003B20F8"/>
    <w:rsid w:val="003B24B7"/>
    <w:rsid w:val="003B25AC"/>
    <w:rsid w:val="003B2C1F"/>
    <w:rsid w:val="003B331B"/>
    <w:rsid w:val="003B3390"/>
    <w:rsid w:val="003B35DE"/>
    <w:rsid w:val="003B39E5"/>
    <w:rsid w:val="003B3B04"/>
    <w:rsid w:val="003B3BC0"/>
    <w:rsid w:val="003B413E"/>
    <w:rsid w:val="003B455F"/>
    <w:rsid w:val="003B4BEF"/>
    <w:rsid w:val="003B4F58"/>
    <w:rsid w:val="003B5062"/>
    <w:rsid w:val="003B578E"/>
    <w:rsid w:val="003B58B4"/>
    <w:rsid w:val="003B5B01"/>
    <w:rsid w:val="003B5D0C"/>
    <w:rsid w:val="003B6132"/>
    <w:rsid w:val="003B6510"/>
    <w:rsid w:val="003B68BD"/>
    <w:rsid w:val="003B6B68"/>
    <w:rsid w:val="003B6DAC"/>
    <w:rsid w:val="003B6F73"/>
    <w:rsid w:val="003B6FBA"/>
    <w:rsid w:val="003B7009"/>
    <w:rsid w:val="003B7371"/>
    <w:rsid w:val="003B7580"/>
    <w:rsid w:val="003B75B7"/>
    <w:rsid w:val="003B7BCA"/>
    <w:rsid w:val="003B7C18"/>
    <w:rsid w:val="003B7CA2"/>
    <w:rsid w:val="003B7D3A"/>
    <w:rsid w:val="003B7EC3"/>
    <w:rsid w:val="003C02D3"/>
    <w:rsid w:val="003C045D"/>
    <w:rsid w:val="003C0656"/>
    <w:rsid w:val="003C0BBA"/>
    <w:rsid w:val="003C136E"/>
    <w:rsid w:val="003C190E"/>
    <w:rsid w:val="003C1C49"/>
    <w:rsid w:val="003C1E2D"/>
    <w:rsid w:val="003C1EDF"/>
    <w:rsid w:val="003C21F7"/>
    <w:rsid w:val="003C2590"/>
    <w:rsid w:val="003C2E41"/>
    <w:rsid w:val="003C3173"/>
    <w:rsid w:val="003C339A"/>
    <w:rsid w:val="003C350A"/>
    <w:rsid w:val="003C39A7"/>
    <w:rsid w:val="003C3CC5"/>
    <w:rsid w:val="003C3E1E"/>
    <w:rsid w:val="003C4022"/>
    <w:rsid w:val="003C42B8"/>
    <w:rsid w:val="003C46C8"/>
    <w:rsid w:val="003C5094"/>
    <w:rsid w:val="003C5114"/>
    <w:rsid w:val="003C574B"/>
    <w:rsid w:val="003C5B91"/>
    <w:rsid w:val="003C5E74"/>
    <w:rsid w:val="003C626E"/>
    <w:rsid w:val="003C65B0"/>
    <w:rsid w:val="003C743E"/>
    <w:rsid w:val="003C79CD"/>
    <w:rsid w:val="003C7A5A"/>
    <w:rsid w:val="003D014D"/>
    <w:rsid w:val="003D09F6"/>
    <w:rsid w:val="003D1189"/>
    <w:rsid w:val="003D156B"/>
    <w:rsid w:val="003D172D"/>
    <w:rsid w:val="003D1F39"/>
    <w:rsid w:val="003D2272"/>
    <w:rsid w:val="003D230B"/>
    <w:rsid w:val="003D2A12"/>
    <w:rsid w:val="003D30BC"/>
    <w:rsid w:val="003D3409"/>
    <w:rsid w:val="003D3A11"/>
    <w:rsid w:val="003D3A84"/>
    <w:rsid w:val="003D3ADA"/>
    <w:rsid w:val="003D3F71"/>
    <w:rsid w:val="003D4830"/>
    <w:rsid w:val="003D513C"/>
    <w:rsid w:val="003D5929"/>
    <w:rsid w:val="003D5EC0"/>
    <w:rsid w:val="003D5F97"/>
    <w:rsid w:val="003D606B"/>
    <w:rsid w:val="003D6186"/>
    <w:rsid w:val="003D61CE"/>
    <w:rsid w:val="003D6638"/>
    <w:rsid w:val="003D694C"/>
    <w:rsid w:val="003D7125"/>
    <w:rsid w:val="003D7B70"/>
    <w:rsid w:val="003E0574"/>
    <w:rsid w:val="003E14AF"/>
    <w:rsid w:val="003E22AC"/>
    <w:rsid w:val="003E249B"/>
    <w:rsid w:val="003E275A"/>
    <w:rsid w:val="003E2A60"/>
    <w:rsid w:val="003E2DE8"/>
    <w:rsid w:val="003E2F77"/>
    <w:rsid w:val="003E3FA8"/>
    <w:rsid w:val="003E3FBC"/>
    <w:rsid w:val="003E406A"/>
    <w:rsid w:val="003E45C8"/>
    <w:rsid w:val="003E48F0"/>
    <w:rsid w:val="003E5BBE"/>
    <w:rsid w:val="003E6466"/>
    <w:rsid w:val="003E695B"/>
    <w:rsid w:val="003E6973"/>
    <w:rsid w:val="003E6D6A"/>
    <w:rsid w:val="003E6FC9"/>
    <w:rsid w:val="003E7548"/>
    <w:rsid w:val="003E797A"/>
    <w:rsid w:val="003E79FB"/>
    <w:rsid w:val="003E7FB6"/>
    <w:rsid w:val="003F0098"/>
    <w:rsid w:val="003F020E"/>
    <w:rsid w:val="003F092C"/>
    <w:rsid w:val="003F1077"/>
    <w:rsid w:val="003F1096"/>
    <w:rsid w:val="003F12A4"/>
    <w:rsid w:val="003F2479"/>
    <w:rsid w:val="003F2F80"/>
    <w:rsid w:val="003F2FE3"/>
    <w:rsid w:val="003F305A"/>
    <w:rsid w:val="003F3112"/>
    <w:rsid w:val="003F31D4"/>
    <w:rsid w:val="003F327C"/>
    <w:rsid w:val="003F33B9"/>
    <w:rsid w:val="003F365F"/>
    <w:rsid w:val="003F376A"/>
    <w:rsid w:val="003F3DE5"/>
    <w:rsid w:val="003F3FC7"/>
    <w:rsid w:val="003F41E7"/>
    <w:rsid w:val="003F4439"/>
    <w:rsid w:val="003F44B2"/>
    <w:rsid w:val="003F4D47"/>
    <w:rsid w:val="003F4D9A"/>
    <w:rsid w:val="003F59B0"/>
    <w:rsid w:val="003F5AB9"/>
    <w:rsid w:val="003F6052"/>
    <w:rsid w:val="003F6204"/>
    <w:rsid w:val="003F6556"/>
    <w:rsid w:val="003F66C1"/>
    <w:rsid w:val="003F6B04"/>
    <w:rsid w:val="003F6D47"/>
    <w:rsid w:val="003F702D"/>
    <w:rsid w:val="003F703B"/>
    <w:rsid w:val="003F7360"/>
    <w:rsid w:val="003F77EF"/>
    <w:rsid w:val="003F7934"/>
    <w:rsid w:val="003F7A94"/>
    <w:rsid w:val="004003C5"/>
    <w:rsid w:val="004004F6"/>
    <w:rsid w:val="00400CFA"/>
    <w:rsid w:val="00400DE0"/>
    <w:rsid w:val="00401EC3"/>
    <w:rsid w:val="00402450"/>
    <w:rsid w:val="00402F65"/>
    <w:rsid w:val="00403158"/>
    <w:rsid w:val="004031E5"/>
    <w:rsid w:val="00403744"/>
    <w:rsid w:val="00404C21"/>
    <w:rsid w:val="00404EE2"/>
    <w:rsid w:val="00404F86"/>
    <w:rsid w:val="00405008"/>
    <w:rsid w:val="00405D36"/>
    <w:rsid w:val="00405D50"/>
    <w:rsid w:val="00405EBE"/>
    <w:rsid w:val="0040603F"/>
    <w:rsid w:val="0040643D"/>
    <w:rsid w:val="0040653C"/>
    <w:rsid w:val="00407304"/>
    <w:rsid w:val="004073D5"/>
    <w:rsid w:val="00407C91"/>
    <w:rsid w:val="00410944"/>
    <w:rsid w:val="00411788"/>
    <w:rsid w:val="00411B31"/>
    <w:rsid w:val="00411ED4"/>
    <w:rsid w:val="004122DB"/>
    <w:rsid w:val="00412B40"/>
    <w:rsid w:val="00413A3A"/>
    <w:rsid w:val="00413AF4"/>
    <w:rsid w:val="0041416F"/>
    <w:rsid w:val="0041422B"/>
    <w:rsid w:val="004151DC"/>
    <w:rsid w:val="0041535D"/>
    <w:rsid w:val="004153EA"/>
    <w:rsid w:val="0041589A"/>
    <w:rsid w:val="00415DE6"/>
    <w:rsid w:val="00415F60"/>
    <w:rsid w:val="004167AD"/>
    <w:rsid w:val="00417881"/>
    <w:rsid w:val="00417D36"/>
    <w:rsid w:val="0042028B"/>
    <w:rsid w:val="0042055A"/>
    <w:rsid w:val="004206E9"/>
    <w:rsid w:val="0042088C"/>
    <w:rsid w:val="004208F0"/>
    <w:rsid w:val="00421166"/>
    <w:rsid w:val="0042158A"/>
    <w:rsid w:val="00421B69"/>
    <w:rsid w:val="00421D18"/>
    <w:rsid w:val="00421D62"/>
    <w:rsid w:val="00421F60"/>
    <w:rsid w:val="0042214B"/>
    <w:rsid w:val="00422559"/>
    <w:rsid w:val="004226C1"/>
    <w:rsid w:val="00423C04"/>
    <w:rsid w:val="00424428"/>
    <w:rsid w:val="00424A75"/>
    <w:rsid w:val="00424F85"/>
    <w:rsid w:val="00425741"/>
    <w:rsid w:val="004266FC"/>
    <w:rsid w:val="00426AE1"/>
    <w:rsid w:val="00427150"/>
    <w:rsid w:val="004274FB"/>
    <w:rsid w:val="00427AAB"/>
    <w:rsid w:val="0043017C"/>
    <w:rsid w:val="00430213"/>
    <w:rsid w:val="00430400"/>
    <w:rsid w:val="00430672"/>
    <w:rsid w:val="00430A4E"/>
    <w:rsid w:val="00431001"/>
    <w:rsid w:val="0043126E"/>
    <w:rsid w:val="00432DA9"/>
    <w:rsid w:val="00433384"/>
    <w:rsid w:val="00433C15"/>
    <w:rsid w:val="004340DF"/>
    <w:rsid w:val="0043438A"/>
    <w:rsid w:val="0043448C"/>
    <w:rsid w:val="00434AF1"/>
    <w:rsid w:val="004350C1"/>
    <w:rsid w:val="004352E2"/>
    <w:rsid w:val="00435394"/>
    <w:rsid w:val="00436BEE"/>
    <w:rsid w:val="004371A0"/>
    <w:rsid w:val="0043778A"/>
    <w:rsid w:val="00437CE3"/>
    <w:rsid w:val="00437E9F"/>
    <w:rsid w:val="00440043"/>
    <w:rsid w:val="00440312"/>
    <w:rsid w:val="00440C0D"/>
    <w:rsid w:val="00440DA9"/>
    <w:rsid w:val="004417BA"/>
    <w:rsid w:val="004419E9"/>
    <w:rsid w:val="00441A82"/>
    <w:rsid w:val="00442626"/>
    <w:rsid w:val="00442B90"/>
    <w:rsid w:val="00442CA5"/>
    <w:rsid w:val="00443120"/>
    <w:rsid w:val="00443999"/>
    <w:rsid w:val="00443BFE"/>
    <w:rsid w:val="00443F00"/>
    <w:rsid w:val="00444008"/>
    <w:rsid w:val="00444041"/>
    <w:rsid w:val="00444F0F"/>
    <w:rsid w:val="0044540B"/>
    <w:rsid w:val="004464DB"/>
    <w:rsid w:val="0044698B"/>
    <w:rsid w:val="00447785"/>
    <w:rsid w:val="00447E47"/>
    <w:rsid w:val="00450007"/>
    <w:rsid w:val="004503DD"/>
    <w:rsid w:val="00450802"/>
    <w:rsid w:val="0045109D"/>
    <w:rsid w:val="00451446"/>
    <w:rsid w:val="00451481"/>
    <w:rsid w:val="00451586"/>
    <w:rsid w:val="004515D6"/>
    <w:rsid w:val="00451A31"/>
    <w:rsid w:val="00452000"/>
    <w:rsid w:val="004524E9"/>
    <w:rsid w:val="0045270D"/>
    <w:rsid w:val="004532FA"/>
    <w:rsid w:val="004532FC"/>
    <w:rsid w:val="00453791"/>
    <w:rsid w:val="00453A25"/>
    <w:rsid w:val="00453B30"/>
    <w:rsid w:val="00453BC9"/>
    <w:rsid w:val="00454309"/>
    <w:rsid w:val="0045471E"/>
    <w:rsid w:val="00454813"/>
    <w:rsid w:val="0045490F"/>
    <w:rsid w:val="00454995"/>
    <w:rsid w:val="00454AE7"/>
    <w:rsid w:val="00454B3F"/>
    <w:rsid w:val="00454CEF"/>
    <w:rsid w:val="00454FFC"/>
    <w:rsid w:val="004550B1"/>
    <w:rsid w:val="00455494"/>
    <w:rsid w:val="004559A4"/>
    <w:rsid w:val="00455AC0"/>
    <w:rsid w:val="00455B12"/>
    <w:rsid w:val="00455B22"/>
    <w:rsid w:val="00455F9F"/>
    <w:rsid w:val="00455FB0"/>
    <w:rsid w:val="00456157"/>
    <w:rsid w:val="0045620F"/>
    <w:rsid w:val="0045626E"/>
    <w:rsid w:val="00456486"/>
    <w:rsid w:val="004564D4"/>
    <w:rsid w:val="0045662C"/>
    <w:rsid w:val="00456992"/>
    <w:rsid w:val="004573BE"/>
    <w:rsid w:val="00457961"/>
    <w:rsid w:val="00457A82"/>
    <w:rsid w:val="00457C61"/>
    <w:rsid w:val="00460818"/>
    <w:rsid w:val="00460851"/>
    <w:rsid w:val="00460F85"/>
    <w:rsid w:val="00460F9D"/>
    <w:rsid w:val="004610F0"/>
    <w:rsid w:val="0046126A"/>
    <w:rsid w:val="004613D1"/>
    <w:rsid w:val="004614F9"/>
    <w:rsid w:val="0046158B"/>
    <w:rsid w:val="0046169C"/>
    <w:rsid w:val="0046267D"/>
    <w:rsid w:val="004628AA"/>
    <w:rsid w:val="004628F2"/>
    <w:rsid w:val="00464132"/>
    <w:rsid w:val="00464AFE"/>
    <w:rsid w:val="00464EAE"/>
    <w:rsid w:val="004654EC"/>
    <w:rsid w:val="00465815"/>
    <w:rsid w:val="00465C99"/>
    <w:rsid w:val="00467057"/>
    <w:rsid w:val="0046737F"/>
    <w:rsid w:val="004674C3"/>
    <w:rsid w:val="00467A61"/>
    <w:rsid w:val="0047047C"/>
    <w:rsid w:val="0047057E"/>
    <w:rsid w:val="00470B5F"/>
    <w:rsid w:val="00470E6D"/>
    <w:rsid w:val="004711B8"/>
    <w:rsid w:val="0047244E"/>
    <w:rsid w:val="004728B8"/>
    <w:rsid w:val="00472C4B"/>
    <w:rsid w:val="00473958"/>
    <w:rsid w:val="004742D4"/>
    <w:rsid w:val="00474CD2"/>
    <w:rsid w:val="00474E43"/>
    <w:rsid w:val="004758B7"/>
    <w:rsid w:val="004758C5"/>
    <w:rsid w:val="00475AAD"/>
    <w:rsid w:val="00475BA5"/>
    <w:rsid w:val="00475EA7"/>
    <w:rsid w:val="00475F64"/>
    <w:rsid w:val="00476430"/>
    <w:rsid w:val="004765EC"/>
    <w:rsid w:val="00476A09"/>
    <w:rsid w:val="00477E5D"/>
    <w:rsid w:val="0048022E"/>
    <w:rsid w:val="00480351"/>
    <w:rsid w:val="00480415"/>
    <w:rsid w:val="004806CB"/>
    <w:rsid w:val="00480CE5"/>
    <w:rsid w:val="00481710"/>
    <w:rsid w:val="00481A07"/>
    <w:rsid w:val="00481F62"/>
    <w:rsid w:val="004827CC"/>
    <w:rsid w:val="00482BB9"/>
    <w:rsid w:val="00482CA6"/>
    <w:rsid w:val="00482DBF"/>
    <w:rsid w:val="00482EAD"/>
    <w:rsid w:val="004830E4"/>
    <w:rsid w:val="004831DC"/>
    <w:rsid w:val="0048331B"/>
    <w:rsid w:val="00483896"/>
    <w:rsid w:val="00483A2D"/>
    <w:rsid w:val="00484830"/>
    <w:rsid w:val="00484947"/>
    <w:rsid w:val="00484AC6"/>
    <w:rsid w:val="00484BAD"/>
    <w:rsid w:val="00485AA7"/>
    <w:rsid w:val="00485BFB"/>
    <w:rsid w:val="00485CD5"/>
    <w:rsid w:val="004863DB"/>
    <w:rsid w:val="00486513"/>
    <w:rsid w:val="004865B7"/>
    <w:rsid w:val="00486A95"/>
    <w:rsid w:val="00486D2E"/>
    <w:rsid w:val="00487F84"/>
    <w:rsid w:val="00487F87"/>
    <w:rsid w:val="004905CD"/>
    <w:rsid w:val="0049073D"/>
    <w:rsid w:val="00490CB1"/>
    <w:rsid w:val="00491361"/>
    <w:rsid w:val="00491F9A"/>
    <w:rsid w:val="00492270"/>
    <w:rsid w:val="00492960"/>
    <w:rsid w:val="00493A54"/>
    <w:rsid w:val="00494870"/>
    <w:rsid w:val="00494A0C"/>
    <w:rsid w:val="00494DBC"/>
    <w:rsid w:val="00495091"/>
    <w:rsid w:val="00495368"/>
    <w:rsid w:val="004958FB"/>
    <w:rsid w:val="00495BD1"/>
    <w:rsid w:val="00495D96"/>
    <w:rsid w:val="00495F0D"/>
    <w:rsid w:val="00496122"/>
    <w:rsid w:val="0049697E"/>
    <w:rsid w:val="00496ABC"/>
    <w:rsid w:val="00496EC3"/>
    <w:rsid w:val="0049713D"/>
    <w:rsid w:val="0049729E"/>
    <w:rsid w:val="00497556"/>
    <w:rsid w:val="00497C72"/>
    <w:rsid w:val="004A013D"/>
    <w:rsid w:val="004A037E"/>
    <w:rsid w:val="004A0685"/>
    <w:rsid w:val="004A0CFA"/>
    <w:rsid w:val="004A10B4"/>
    <w:rsid w:val="004A1493"/>
    <w:rsid w:val="004A16F2"/>
    <w:rsid w:val="004A1747"/>
    <w:rsid w:val="004A17E0"/>
    <w:rsid w:val="004A19A7"/>
    <w:rsid w:val="004A1A3E"/>
    <w:rsid w:val="004A2B23"/>
    <w:rsid w:val="004A304A"/>
    <w:rsid w:val="004A3200"/>
    <w:rsid w:val="004A33D5"/>
    <w:rsid w:val="004A372D"/>
    <w:rsid w:val="004A37CC"/>
    <w:rsid w:val="004A3D56"/>
    <w:rsid w:val="004A3D85"/>
    <w:rsid w:val="004A4696"/>
    <w:rsid w:val="004A491C"/>
    <w:rsid w:val="004A4F4E"/>
    <w:rsid w:val="004A5C72"/>
    <w:rsid w:val="004A6D54"/>
    <w:rsid w:val="004A741B"/>
    <w:rsid w:val="004A78FD"/>
    <w:rsid w:val="004B0662"/>
    <w:rsid w:val="004B06E8"/>
    <w:rsid w:val="004B0A1D"/>
    <w:rsid w:val="004B0AAB"/>
    <w:rsid w:val="004B0B6C"/>
    <w:rsid w:val="004B111D"/>
    <w:rsid w:val="004B141A"/>
    <w:rsid w:val="004B1608"/>
    <w:rsid w:val="004B1640"/>
    <w:rsid w:val="004B1E4A"/>
    <w:rsid w:val="004B1F35"/>
    <w:rsid w:val="004B20C5"/>
    <w:rsid w:val="004B2194"/>
    <w:rsid w:val="004B27AD"/>
    <w:rsid w:val="004B2A16"/>
    <w:rsid w:val="004B2E65"/>
    <w:rsid w:val="004B2F68"/>
    <w:rsid w:val="004B3FFB"/>
    <w:rsid w:val="004B44E5"/>
    <w:rsid w:val="004B47F0"/>
    <w:rsid w:val="004B4ACA"/>
    <w:rsid w:val="004B4DE3"/>
    <w:rsid w:val="004B517A"/>
    <w:rsid w:val="004B5695"/>
    <w:rsid w:val="004B5A5F"/>
    <w:rsid w:val="004B61E5"/>
    <w:rsid w:val="004B64CB"/>
    <w:rsid w:val="004B6614"/>
    <w:rsid w:val="004B6B4D"/>
    <w:rsid w:val="004B6C04"/>
    <w:rsid w:val="004B6CB5"/>
    <w:rsid w:val="004B6D5C"/>
    <w:rsid w:val="004B743E"/>
    <w:rsid w:val="004B764B"/>
    <w:rsid w:val="004B7692"/>
    <w:rsid w:val="004B7A20"/>
    <w:rsid w:val="004C0965"/>
    <w:rsid w:val="004C0BBB"/>
    <w:rsid w:val="004C0C57"/>
    <w:rsid w:val="004C1065"/>
    <w:rsid w:val="004C18FF"/>
    <w:rsid w:val="004C1B88"/>
    <w:rsid w:val="004C1C5D"/>
    <w:rsid w:val="004C1F4C"/>
    <w:rsid w:val="004C2061"/>
    <w:rsid w:val="004C2184"/>
    <w:rsid w:val="004C24DE"/>
    <w:rsid w:val="004C24E6"/>
    <w:rsid w:val="004C27C0"/>
    <w:rsid w:val="004C38A6"/>
    <w:rsid w:val="004C38AE"/>
    <w:rsid w:val="004C4108"/>
    <w:rsid w:val="004C50A1"/>
    <w:rsid w:val="004C54D5"/>
    <w:rsid w:val="004C55B0"/>
    <w:rsid w:val="004C56AA"/>
    <w:rsid w:val="004C5A67"/>
    <w:rsid w:val="004C5BB5"/>
    <w:rsid w:val="004C5D3C"/>
    <w:rsid w:val="004C6400"/>
    <w:rsid w:val="004C6A95"/>
    <w:rsid w:val="004C71E5"/>
    <w:rsid w:val="004C727C"/>
    <w:rsid w:val="004C72E4"/>
    <w:rsid w:val="004C797B"/>
    <w:rsid w:val="004D005F"/>
    <w:rsid w:val="004D009D"/>
    <w:rsid w:val="004D0252"/>
    <w:rsid w:val="004D09B1"/>
    <w:rsid w:val="004D142B"/>
    <w:rsid w:val="004D150E"/>
    <w:rsid w:val="004D1C0E"/>
    <w:rsid w:val="004D1E56"/>
    <w:rsid w:val="004D1FCC"/>
    <w:rsid w:val="004D2334"/>
    <w:rsid w:val="004D2A37"/>
    <w:rsid w:val="004D2FB7"/>
    <w:rsid w:val="004D331D"/>
    <w:rsid w:val="004D44F5"/>
    <w:rsid w:val="004D4762"/>
    <w:rsid w:val="004D4F03"/>
    <w:rsid w:val="004D5109"/>
    <w:rsid w:val="004D5904"/>
    <w:rsid w:val="004D6060"/>
    <w:rsid w:val="004D61BD"/>
    <w:rsid w:val="004D656A"/>
    <w:rsid w:val="004D66D4"/>
    <w:rsid w:val="004D6A76"/>
    <w:rsid w:val="004D75C1"/>
    <w:rsid w:val="004D7FD2"/>
    <w:rsid w:val="004E0012"/>
    <w:rsid w:val="004E00F8"/>
    <w:rsid w:val="004E0A2B"/>
    <w:rsid w:val="004E0C10"/>
    <w:rsid w:val="004E0FC0"/>
    <w:rsid w:val="004E10DB"/>
    <w:rsid w:val="004E11A5"/>
    <w:rsid w:val="004E11E7"/>
    <w:rsid w:val="004E1498"/>
    <w:rsid w:val="004E187F"/>
    <w:rsid w:val="004E18CB"/>
    <w:rsid w:val="004E1B0C"/>
    <w:rsid w:val="004E1C44"/>
    <w:rsid w:val="004E1DC3"/>
    <w:rsid w:val="004E2042"/>
    <w:rsid w:val="004E26F5"/>
    <w:rsid w:val="004E33F0"/>
    <w:rsid w:val="004E365B"/>
    <w:rsid w:val="004E47B7"/>
    <w:rsid w:val="004E4B6D"/>
    <w:rsid w:val="004E538C"/>
    <w:rsid w:val="004E5589"/>
    <w:rsid w:val="004E55CF"/>
    <w:rsid w:val="004E57E3"/>
    <w:rsid w:val="004E60D2"/>
    <w:rsid w:val="004E63DD"/>
    <w:rsid w:val="004E678F"/>
    <w:rsid w:val="004E6AF8"/>
    <w:rsid w:val="004E6DC3"/>
    <w:rsid w:val="004E7B9B"/>
    <w:rsid w:val="004E7D6C"/>
    <w:rsid w:val="004E7E77"/>
    <w:rsid w:val="004F02E8"/>
    <w:rsid w:val="004F0348"/>
    <w:rsid w:val="004F067E"/>
    <w:rsid w:val="004F088D"/>
    <w:rsid w:val="004F1028"/>
    <w:rsid w:val="004F119E"/>
    <w:rsid w:val="004F13B9"/>
    <w:rsid w:val="004F13BA"/>
    <w:rsid w:val="004F1765"/>
    <w:rsid w:val="004F1B89"/>
    <w:rsid w:val="004F2B68"/>
    <w:rsid w:val="004F2C79"/>
    <w:rsid w:val="004F3229"/>
    <w:rsid w:val="004F405E"/>
    <w:rsid w:val="004F4407"/>
    <w:rsid w:val="004F4B33"/>
    <w:rsid w:val="004F4C09"/>
    <w:rsid w:val="004F5564"/>
    <w:rsid w:val="004F571F"/>
    <w:rsid w:val="004F5B17"/>
    <w:rsid w:val="004F60E4"/>
    <w:rsid w:val="004F666D"/>
    <w:rsid w:val="004F716B"/>
    <w:rsid w:val="004F7237"/>
    <w:rsid w:val="004F78DC"/>
    <w:rsid w:val="004F78E3"/>
    <w:rsid w:val="004F7978"/>
    <w:rsid w:val="004F7D93"/>
    <w:rsid w:val="004F7DA4"/>
    <w:rsid w:val="0050030A"/>
    <w:rsid w:val="005003ED"/>
    <w:rsid w:val="00500651"/>
    <w:rsid w:val="00500B32"/>
    <w:rsid w:val="00501021"/>
    <w:rsid w:val="00501201"/>
    <w:rsid w:val="005013A9"/>
    <w:rsid w:val="005013C7"/>
    <w:rsid w:val="00501441"/>
    <w:rsid w:val="005014E9"/>
    <w:rsid w:val="00501500"/>
    <w:rsid w:val="005017FB"/>
    <w:rsid w:val="00501CAC"/>
    <w:rsid w:val="00501F11"/>
    <w:rsid w:val="005023E1"/>
    <w:rsid w:val="0050260A"/>
    <w:rsid w:val="00502658"/>
    <w:rsid w:val="005029A3"/>
    <w:rsid w:val="005031F2"/>
    <w:rsid w:val="005034BE"/>
    <w:rsid w:val="00503831"/>
    <w:rsid w:val="00503E59"/>
    <w:rsid w:val="005043C2"/>
    <w:rsid w:val="005049A9"/>
    <w:rsid w:val="00504B2B"/>
    <w:rsid w:val="00504C8C"/>
    <w:rsid w:val="00504F0C"/>
    <w:rsid w:val="00504F9A"/>
    <w:rsid w:val="005051B4"/>
    <w:rsid w:val="00505251"/>
    <w:rsid w:val="0050539A"/>
    <w:rsid w:val="00505B82"/>
    <w:rsid w:val="00505DE9"/>
    <w:rsid w:val="00506752"/>
    <w:rsid w:val="005069A8"/>
    <w:rsid w:val="00507356"/>
    <w:rsid w:val="005079C6"/>
    <w:rsid w:val="005100FB"/>
    <w:rsid w:val="00510575"/>
    <w:rsid w:val="0051124E"/>
    <w:rsid w:val="005112F7"/>
    <w:rsid w:val="00511B39"/>
    <w:rsid w:val="00511CDE"/>
    <w:rsid w:val="00511E30"/>
    <w:rsid w:val="00512EB4"/>
    <w:rsid w:val="00513EDA"/>
    <w:rsid w:val="00514177"/>
    <w:rsid w:val="00514341"/>
    <w:rsid w:val="00514862"/>
    <w:rsid w:val="0051489F"/>
    <w:rsid w:val="00515064"/>
    <w:rsid w:val="0051566A"/>
    <w:rsid w:val="005156D4"/>
    <w:rsid w:val="005166A2"/>
    <w:rsid w:val="00516836"/>
    <w:rsid w:val="0051699E"/>
    <w:rsid w:val="005175B9"/>
    <w:rsid w:val="00517607"/>
    <w:rsid w:val="00520009"/>
    <w:rsid w:val="00520059"/>
    <w:rsid w:val="005201B0"/>
    <w:rsid w:val="005203EA"/>
    <w:rsid w:val="005211DD"/>
    <w:rsid w:val="005214B4"/>
    <w:rsid w:val="005223F0"/>
    <w:rsid w:val="00522A97"/>
    <w:rsid w:val="00522BA4"/>
    <w:rsid w:val="00523065"/>
    <w:rsid w:val="00523CA5"/>
    <w:rsid w:val="005241E9"/>
    <w:rsid w:val="00524A85"/>
    <w:rsid w:val="00524B4A"/>
    <w:rsid w:val="00524BEB"/>
    <w:rsid w:val="00524CA3"/>
    <w:rsid w:val="00525772"/>
    <w:rsid w:val="005259E7"/>
    <w:rsid w:val="00525D10"/>
    <w:rsid w:val="00526332"/>
    <w:rsid w:val="00526527"/>
    <w:rsid w:val="005267BD"/>
    <w:rsid w:val="00526CAB"/>
    <w:rsid w:val="00526F66"/>
    <w:rsid w:val="00527E67"/>
    <w:rsid w:val="0053025C"/>
    <w:rsid w:val="005303A5"/>
    <w:rsid w:val="00530DF9"/>
    <w:rsid w:val="00531705"/>
    <w:rsid w:val="00531AF0"/>
    <w:rsid w:val="00531B16"/>
    <w:rsid w:val="0053234A"/>
    <w:rsid w:val="00532922"/>
    <w:rsid w:val="00532A14"/>
    <w:rsid w:val="00533348"/>
    <w:rsid w:val="005336DA"/>
    <w:rsid w:val="00533805"/>
    <w:rsid w:val="005338F8"/>
    <w:rsid w:val="00533F07"/>
    <w:rsid w:val="00534021"/>
    <w:rsid w:val="005340D6"/>
    <w:rsid w:val="0053412E"/>
    <w:rsid w:val="00534697"/>
    <w:rsid w:val="00534AE0"/>
    <w:rsid w:val="005352BD"/>
    <w:rsid w:val="0053531C"/>
    <w:rsid w:val="00535685"/>
    <w:rsid w:val="0053584F"/>
    <w:rsid w:val="00535AA6"/>
    <w:rsid w:val="00535D7A"/>
    <w:rsid w:val="00535E2C"/>
    <w:rsid w:val="00536079"/>
    <w:rsid w:val="005363BD"/>
    <w:rsid w:val="0053641D"/>
    <w:rsid w:val="0053681F"/>
    <w:rsid w:val="005379EA"/>
    <w:rsid w:val="00537BDF"/>
    <w:rsid w:val="0054009A"/>
    <w:rsid w:val="0054039F"/>
    <w:rsid w:val="00540A4C"/>
    <w:rsid w:val="00540CB7"/>
    <w:rsid w:val="0054125B"/>
    <w:rsid w:val="0054128E"/>
    <w:rsid w:val="00541685"/>
    <w:rsid w:val="005416F5"/>
    <w:rsid w:val="005418CF"/>
    <w:rsid w:val="00541E98"/>
    <w:rsid w:val="005420AF"/>
    <w:rsid w:val="005420FE"/>
    <w:rsid w:val="00542558"/>
    <w:rsid w:val="00543DB5"/>
    <w:rsid w:val="005441B2"/>
    <w:rsid w:val="005450C5"/>
    <w:rsid w:val="005452B6"/>
    <w:rsid w:val="0054554A"/>
    <w:rsid w:val="00545A1C"/>
    <w:rsid w:val="00545BCE"/>
    <w:rsid w:val="00546096"/>
    <w:rsid w:val="00546370"/>
    <w:rsid w:val="00546AA1"/>
    <w:rsid w:val="005475F8"/>
    <w:rsid w:val="005476FF"/>
    <w:rsid w:val="00547E66"/>
    <w:rsid w:val="0055009D"/>
    <w:rsid w:val="00550C94"/>
    <w:rsid w:val="00550FB7"/>
    <w:rsid w:val="005510C0"/>
    <w:rsid w:val="00551ED6"/>
    <w:rsid w:val="00552093"/>
    <w:rsid w:val="0055250B"/>
    <w:rsid w:val="00552600"/>
    <w:rsid w:val="00552668"/>
    <w:rsid w:val="005527D9"/>
    <w:rsid w:val="00552D82"/>
    <w:rsid w:val="00552F76"/>
    <w:rsid w:val="00552FD4"/>
    <w:rsid w:val="0055347A"/>
    <w:rsid w:val="00553849"/>
    <w:rsid w:val="00553962"/>
    <w:rsid w:val="005542D5"/>
    <w:rsid w:val="00554593"/>
    <w:rsid w:val="00554767"/>
    <w:rsid w:val="0055478A"/>
    <w:rsid w:val="00554DA0"/>
    <w:rsid w:val="00554DD6"/>
    <w:rsid w:val="005550A2"/>
    <w:rsid w:val="00555131"/>
    <w:rsid w:val="005552A2"/>
    <w:rsid w:val="0055550E"/>
    <w:rsid w:val="00555563"/>
    <w:rsid w:val="00556393"/>
    <w:rsid w:val="00556BE6"/>
    <w:rsid w:val="00556BF4"/>
    <w:rsid w:val="0055723B"/>
    <w:rsid w:val="00557943"/>
    <w:rsid w:val="00557C68"/>
    <w:rsid w:val="00557D48"/>
    <w:rsid w:val="00560082"/>
    <w:rsid w:val="005600A1"/>
    <w:rsid w:val="0056033C"/>
    <w:rsid w:val="005604F4"/>
    <w:rsid w:val="005605FE"/>
    <w:rsid w:val="00560A45"/>
    <w:rsid w:val="00560DAF"/>
    <w:rsid w:val="00560FFC"/>
    <w:rsid w:val="00561217"/>
    <w:rsid w:val="00561888"/>
    <w:rsid w:val="00562137"/>
    <w:rsid w:val="00562254"/>
    <w:rsid w:val="00562266"/>
    <w:rsid w:val="005624E1"/>
    <w:rsid w:val="00562652"/>
    <w:rsid w:val="005627F1"/>
    <w:rsid w:val="0056350F"/>
    <w:rsid w:val="005639D2"/>
    <w:rsid w:val="00563BDE"/>
    <w:rsid w:val="0056467B"/>
    <w:rsid w:val="005648B9"/>
    <w:rsid w:val="00564906"/>
    <w:rsid w:val="00565111"/>
    <w:rsid w:val="005659DF"/>
    <w:rsid w:val="00565B23"/>
    <w:rsid w:val="0056608F"/>
    <w:rsid w:val="00566279"/>
    <w:rsid w:val="005662D0"/>
    <w:rsid w:val="00566806"/>
    <w:rsid w:val="00567493"/>
    <w:rsid w:val="005705A0"/>
    <w:rsid w:val="00570CC1"/>
    <w:rsid w:val="00571508"/>
    <w:rsid w:val="0057187F"/>
    <w:rsid w:val="005718A3"/>
    <w:rsid w:val="00571E49"/>
    <w:rsid w:val="00571EFA"/>
    <w:rsid w:val="0057274D"/>
    <w:rsid w:val="00572BC8"/>
    <w:rsid w:val="00572ECD"/>
    <w:rsid w:val="005738C1"/>
    <w:rsid w:val="005738CB"/>
    <w:rsid w:val="005743E0"/>
    <w:rsid w:val="00574B52"/>
    <w:rsid w:val="00574E6E"/>
    <w:rsid w:val="00575399"/>
    <w:rsid w:val="005759CB"/>
    <w:rsid w:val="00575F0E"/>
    <w:rsid w:val="0057606D"/>
    <w:rsid w:val="0057674C"/>
    <w:rsid w:val="00576C45"/>
    <w:rsid w:val="00576F57"/>
    <w:rsid w:val="00576FE5"/>
    <w:rsid w:val="005774D1"/>
    <w:rsid w:val="0057765F"/>
    <w:rsid w:val="00577B6C"/>
    <w:rsid w:val="00577D11"/>
    <w:rsid w:val="00577D4B"/>
    <w:rsid w:val="00577E7B"/>
    <w:rsid w:val="00580E8B"/>
    <w:rsid w:val="005814AC"/>
    <w:rsid w:val="0058164B"/>
    <w:rsid w:val="00581BB1"/>
    <w:rsid w:val="005820B5"/>
    <w:rsid w:val="0058237C"/>
    <w:rsid w:val="00582426"/>
    <w:rsid w:val="00582BA9"/>
    <w:rsid w:val="00582BC9"/>
    <w:rsid w:val="00582F05"/>
    <w:rsid w:val="00583A41"/>
    <w:rsid w:val="005847E8"/>
    <w:rsid w:val="0058491E"/>
    <w:rsid w:val="00584938"/>
    <w:rsid w:val="00584DA3"/>
    <w:rsid w:val="00585796"/>
    <w:rsid w:val="00585B43"/>
    <w:rsid w:val="00585C24"/>
    <w:rsid w:val="00585C25"/>
    <w:rsid w:val="00586562"/>
    <w:rsid w:val="00586842"/>
    <w:rsid w:val="00586C3A"/>
    <w:rsid w:val="0058755E"/>
    <w:rsid w:val="00587A3F"/>
    <w:rsid w:val="00590B78"/>
    <w:rsid w:val="005913BB"/>
    <w:rsid w:val="00591596"/>
    <w:rsid w:val="00592178"/>
    <w:rsid w:val="005934C3"/>
    <w:rsid w:val="0059389D"/>
    <w:rsid w:val="00593ADB"/>
    <w:rsid w:val="00593DF8"/>
    <w:rsid w:val="005945AE"/>
    <w:rsid w:val="0059469A"/>
    <w:rsid w:val="00594B83"/>
    <w:rsid w:val="00594F35"/>
    <w:rsid w:val="00595B80"/>
    <w:rsid w:val="00596170"/>
    <w:rsid w:val="00596DBD"/>
    <w:rsid w:val="005970A2"/>
    <w:rsid w:val="0059712E"/>
    <w:rsid w:val="005978EE"/>
    <w:rsid w:val="00597A2E"/>
    <w:rsid w:val="00597BBB"/>
    <w:rsid w:val="00597C0F"/>
    <w:rsid w:val="005A02A3"/>
    <w:rsid w:val="005A0809"/>
    <w:rsid w:val="005A0BCC"/>
    <w:rsid w:val="005A0E31"/>
    <w:rsid w:val="005A16F9"/>
    <w:rsid w:val="005A178B"/>
    <w:rsid w:val="005A17AD"/>
    <w:rsid w:val="005A1D1E"/>
    <w:rsid w:val="005A1F1D"/>
    <w:rsid w:val="005A21AB"/>
    <w:rsid w:val="005A254F"/>
    <w:rsid w:val="005A2845"/>
    <w:rsid w:val="005A2AB3"/>
    <w:rsid w:val="005A316E"/>
    <w:rsid w:val="005A38A6"/>
    <w:rsid w:val="005A396C"/>
    <w:rsid w:val="005A4488"/>
    <w:rsid w:val="005A4729"/>
    <w:rsid w:val="005A4978"/>
    <w:rsid w:val="005A4CD5"/>
    <w:rsid w:val="005A5D63"/>
    <w:rsid w:val="005A62B1"/>
    <w:rsid w:val="005A6665"/>
    <w:rsid w:val="005A6926"/>
    <w:rsid w:val="005A7C00"/>
    <w:rsid w:val="005A7C06"/>
    <w:rsid w:val="005A7FA4"/>
    <w:rsid w:val="005B115F"/>
    <w:rsid w:val="005B146D"/>
    <w:rsid w:val="005B1831"/>
    <w:rsid w:val="005B28AF"/>
    <w:rsid w:val="005B28C4"/>
    <w:rsid w:val="005B2A38"/>
    <w:rsid w:val="005B2E8F"/>
    <w:rsid w:val="005B351E"/>
    <w:rsid w:val="005B365A"/>
    <w:rsid w:val="005B3F53"/>
    <w:rsid w:val="005B3F83"/>
    <w:rsid w:val="005B445A"/>
    <w:rsid w:val="005B44D6"/>
    <w:rsid w:val="005B451E"/>
    <w:rsid w:val="005B4AE9"/>
    <w:rsid w:val="005B4D47"/>
    <w:rsid w:val="005B4E88"/>
    <w:rsid w:val="005B5113"/>
    <w:rsid w:val="005B543B"/>
    <w:rsid w:val="005B6478"/>
    <w:rsid w:val="005B69BF"/>
    <w:rsid w:val="005B7083"/>
    <w:rsid w:val="005B72CE"/>
    <w:rsid w:val="005B749D"/>
    <w:rsid w:val="005B7D89"/>
    <w:rsid w:val="005C0333"/>
    <w:rsid w:val="005C055F"/>
    <w:rsid w:val="005C083F"/>
    <w:rsid w:val="005C1062"/>
    <w:rsid w:val="005C1133"/>
    <w:rsid w:val="005C1441"/>
    <w:rsid w:val="005C1610"/>
    <w:rsid w:val="005C21D1"/>
    <w:rsid w:val="005C2C39"/>
    <w:rsid w:val="005C2E5A"/>
    <w:rsid w:val="005C2FEB"/>
    <w:rsid w:val="005C334E"/>
    <w:rsid w:val="005C349B"/>
    <w:rsid w:val="005C390D"/>
    <w:rsid w:val="005C3A07"/>
    <w:rsid w:val="005C3DD5"/>
    <w:rsid w:val="005C3DD8"/>
    <w:rsid w:val="005C3E65"/>
    <w:rsid w:val="005C45D6"/>
    <w:rsid w:val="005C472D"/>
    <w:rsid w:val="005C4BC6"/>
    <w:rsid w:val="005C4D38"/>
    <w:rsid w:val="005C4E43"/>
    <w:rsid w:val="005C4EE6"/>
    <w:rsid w:val="005C5149"/>
    <w:rsid w:val="005C53AE"/>
    <w:rsid w:val="005C5B92"/>
    <w:rsid w:val="005C5C11"/>
    <w:rsid w:val="005C611D"/>
    <w:rsid w:val="005C6147"/>
    <w:rsid w:val="005C62DE"/>
    <w:rsid w:val="005C6356"/>
    <w:rsid w:val="005C655A"/>
    <w:rsid w:val="005C6A65"/>
    <w:rsid w:val="005C6CDF"/>
    <w:rsid w:val="005C6F82"/>
    <w:rsid w:val="005C725F"/>
    <w:rsid w:val="005C731A"/>
    <w:rsid w:val="005C73BA"/>
    <w:rsid w:val="005C7F67"/>
    <w:rsid w:val="005D0436"/>
    <w:rsid w:val="005D073C"/>
    <w:rsid w:val="005D0B3F"/>
    <w:rsid w:val="005D0F8A"/>
    <w:rsid w:val="005D128E"/>
    <w:rsid w:val="005D15D1"/>
    <w:rsid w:val="005D1B1E"/>
    <w:rsid w:val="005D25C8"/>
    <w:rsid w:val="005D25EA"/>
    <w:rsid w:val="005D2868"/>
    <w:rsid w:val="005D2ABA"/>
    <w:rsid w:val="005D303E"/>
    <w:rsid w:val="005D362A"/>
    <w:rsid w:val="005D392F"/>
    <w:rsid w:val="005D47EB"/>
    <w:rsid w:val="005D48DD"/>
    <w:rsid w:val="005D49FE"/>
    <w:rsid w:val="005D5081"/>
    <w:rsid w:val="005D572A"/>
    <w:rsid w:val="005D639E"/>
    <w:rsid w:val="005D64C5"/>
    <w:rsid w:val="005D65D0"/>
    <w:rsid w:val="005D66E6"/>
    <w:rsid w:val="005D6B60"/>
    <w:rsid w:val="005D7F20"/>
    <w:rsid w:val="005E00DF"/>
    <w:rsid w:val="005E04ED"/>
    <w:rsid w:val="005E0531"/>
    <w:rsid w:val="005E1826"/>
    <w:rsid w:val="005E1C75"/>
    <w:rsid w:val="005E29E7"/>
    <w:rsid w:val="005E2A4B"/>
    <w:rsid w:val="005E2B4A"/>
    <w:rsid w:val="005E2FE5"/>
    <w:rsid w:val="005E3776"/>
    <w:rsid w:val="005E3804"/>
    <w:rsid w:val="005E3E51"/>
    <w:rsid w:val="005E4264"/>
    <w:rsid w:val="005E49EB"/>
    <w:rsid w:val="005E4B1A"/>
    <w:rsid w:val="005E4BA6"/>
    <w:rsid w:val="005E4C15"/>
    <w:rsid w:val="005E4D7A"/>
    <w:rsid w:val="005E50CF"/>
    <w:rsid w:val="005E5194"/>
    <w:rsid w:val="005E5ADF"/>
    <w:rsid w:val="005E5C3A"/>
    <w:rsid w:val="005E6C24"/>
    <w:rsid w:val="005E708C"/>
    <w:rsid w:val="005E71BC"/>
    <w:rsid w:val="005E745F"/>
    <w:rsid w:val="005E74F4"/>
    <w:rsid w:val="005E79AE"/>
    <w:rsid w:val="005E7F67"/>
    <w:rsid w:val="005F0477"/>
    <w:rsid w:val="005F0757"/>
    <w:rsid w:val="005F0A77"/>
    <w:rsid w:val="005F0A80"/>
    <w:rsid w:val="005F0CE2"/>
    <w:rsid w:val="005F0D47"/>
    <w:rsid w:val="005F109D"/>
    <w:rsid w:val="005F16EA"/>
    <w:rsid w:val="005F180E"/>
    <w:rsid w:val="005F1B22"/>
    <w:rsid w:val="005F1BD2"/>
    <w:rsid w:val="005F1D98"/>
    <w:rsid w:val="005F27AC"/>
    <w:rsid w:val="005F289F"/>
    <w:rsid w:val="005F2AAC"/>
    <w:rsid w:val="005F2B36"/>
    <w:rsid w:val="005F2D88"/>
    <w:rsid w:val="005F3A32"/>
    <w:rsid w:val="005F3AE2"/>
    <w:rsid w:val="005F3C3B"/>
    <w:rsid w:val="005F41D8"/>
    <w:rsid w:val="005F47D4"/>
    <w:rsid w:val="005F508B"/>
    <w:rsid w:val="005F50C2"/>
    <w:rsid w:val="005F5181"/>
    <w:rsid w:val="005F573E"/>
    <w:rsid w:val="005F5826"/>
    <w:rsid w:val="005F5DA4"/>
    <w:rsid w:val="005F5E2B"/>
    <w:rsid w:val="005F60B2"/>
    <w:rsid w:val="005F64E0"/>
    <w:rsid w:val="005F65CB"/>
    <w:rsid w:val="005F678C"/>
    <w:rsid w:val="005F69B0"/>
    <w:rsid w:val="005F6B30"/>
    <w:rsid w:val="005F738A"/>
    <w:rsid w:val="005F78DA"/>
    <w:rsid w:val="005F7908"/>
    <w:rsid w:val="005F7BE8"/>
    <w:rsid w:val="005F7C0B"/>
    <w:rsid w:val="005F7C79"/>
    <w:rsid w:val="005F7D06"/>
    <w:rsid w:val="0060033C"/>
    <w:rsid w:val="006006FC"/>
    <w:rsid w:val="00600711"/>
    <w:rsid w:val="00600876"/>
    <w:rsid w:val="00600AA6"/>
    <w:rsid w:val="00600F7E"/>
    <w:rsid w:val="0060133F"/>
    <w:rsid w:val="00602356"/>
    <w:rsid w:val="006023F5"/>
    <w:rsid w:val="006024E0"/>
    <w:rsid w:val="006025C3"/>
    <w:rsid w:val="0060278E"/>
    <w:rsid w:val="00602F04"/>
    <w:rsid w:val="006030FB"/>
    <w:rsid w:val="00603D9F"/>
    <w:rsid w:val="006043D4"/>
    <w:rsid w:val="0060440D"/>
    <w:rsid w:val="00604B19"/>
    <w:rsid w:val="00605150"/>
    <w:rsid w:val="00605235"/>
    <w:rsid w:val="00605312"/>
    <w:rsid w:val="00605987"/>
    <w:rsid w:val="00605B41"/>
    <w:rsid w:val="0060624E"/>
    <w:rsid w:val="00606368"/>
    <w:rsid w:val="006066ED"/>
    <w:rsid w:val="0060768A"/>
    <w:rsid w:val="006076F0"/>
    <w:rsid w:val="00607D4D"/>
    <w:rsid w:val="00607E40"/>
    <w:rsid w:val="00610123"/>
    <w:rsid w:val="00610149"/>
    <w:rsid w:val="00610155"/>
    <w:rsid w:val="00610241"/>
    <w:rsid w:val="006106B5"/>
    <w:rsid w:val="00610889"/>
    <w:rsid w:val="00610A07"/>
    <w:rsid w:val="00610A7C"/>
    <w:rsid w:val="006129F1"/>
    <w:rsid w:val="00612B64"/>
    <w:rsid w:val="00612D71"/>
    <w:rsid w:val="00613A58"/>
    <w:rsid w:val="00613B2F"/>
    <w:rsid w:val="00613EE1"/>
    <w:rsid w:val="006140C3"/>
    <w:rsid w:val="0061489C"/>
    <w:rsid w:val="006153B9"/>
    <w:rsid w:val="006156DD"/>
    <w:rsid w:val="00615733"/>
    <w:rsid w:val="00615CAF"/>
    <w:rsid w:val="006162CC"/>
    <w:rsid w:val="0061688D"/>
    <w:rsid w:val="00616BDD"/>
    <w:rsid w:val="00617479"/>
    <w:rsid w:val="00617CAC"/>
    <w:rsid w:val="00617E81"/>
    <w:rsid w:val="006202E6"/>
    <w:rsid w:val="00620493"/>
    <w:rsid w:val="00620864"/>
    <w:rsid w:val="00620CB7"/>
    <w:rsid w:val="00621ABD"/>
    <w:rsid w:val="00621D4C"/>
    <w:rsid w:val="00621F02"/>
    <w:rsid w:val="00621F86"/>
    <w:rsid w:val="00622090"/>
    <w:rsid w:val="0062250B"/>
    <w:rsid w:val="00623AFD"/>
    <w:rsid w:val="00623C86"/>
    <w:rsid w:val="00624131"/>
    <w:rsid w:val="006248FC"/>
    <w:rsid w:val="00624A34"/>
    <w:rsid w:val="00624B3D"/>
    <w:rsid w:val="00624EEC"/>
    <w:rsid w:val="0062506B"/>
    <w:rsid w:val="00625C7C"/>
    <w:rsid w:val="0062605C"/>
    <w:rsid w:val="006260C3"/>
    <w:rsid w:val="00626125"/>
    <w:rsid w:val="006262C6"/>
    <w:rsid w:val="0062658C"/>
    <w:rsid w:val="00626745"/>
    <w:rsid w:val="00626AEE"/>
    <w:rsid w:val="00627A04"/>
    <w:rsid w:val="00627E20"/>
    <w:rsid w:val="00627FB1"/>
    <w:rsid w:val="00627FEA"/>
    <w:rsid w:val="006309F9"/>
    <w:rsid w:val="00631092"/>
    <w:rsid w:val="006314A2"/>
    <w:rsid w:val="00631DC0"/>
    <w:rsid w:val="0063203A"/>
    <w:rsid w:val="006336A7"/>
    <w:rsid w:val="00633DAA"/>
    <w:rsid w:val="0063408F"/>
    <w:rsid w:val="006340CA"/>
    <w:rsid w:val="006340ED"/>
    <w:rsid w:val="00634359"/>
    <w:rsid w:val="006344A0"/>
    <w:rsid w:val="00634F49"/>
    <w:rsid w:val="006350EB"/>
    <w:rsid w:val="0063523B"/>
    <w:rsid w:val="00635BA2"/>
    <w:rsid w:val="00635BAC"/>
    <w:rsid w:val="00636896"/>
    <w:rsid w:val="00637074"/>
    <w:rsid w:val="006377AF"/>
    <w:rsid w:val="00640313"/>
    <w:rsid w:val="006408DB"/>
    <w:rsid w:val="00640905"/>
    <w:rsid w:val="0064192F"/>
    <w:rsid w:val="0064197B"/>
    <w:rsid w:val="00641DD0"/>
    <w:rsid w:val="0064250A"/>
    <w:rsid w:val="00642E6C"/>
    <w:rsid w:val="00642E9E"/>
    <w:rsid w:val="006431BF"/>
    <w:rsid w:val="00643206"/>
    <w:rsid w:val="006436E7"/>
    <w:rsid w:val="00643FDD"/>
    <w:rsid w:val="0064405A"/>
    <w:rsid w:val="00644646"/>
    <w:rsid w:val="00644B88"/>
    <w:rsid w:val="00644D32"/>
    <w:rsid w:val="00645255"/>
    <w:rsid w:val="006457AE"/>
    <w:rsid w:val="0064597B"/>
    <w:rsid w:val="00646117"/>
    <w:rsid w:val="0064642F"/>
    <w:rsid w:val="00646483"/>
    <w:rsid w:val="00646A47"/>
    <w:rsid w:val="00646C88"/>
    <w:rsid w:val="006472E2"/>
    <w:rsid w:val="00650BA8"/>
    <w:rsid w:val="006519B4"/>
    <w:rsid w:val="00651FF8"/>
    <w:rsid w:val="00652844"/>
    <w:rsid w:val="00652981"/>
    <w:rsid w:val="00652B52"/>
    <w:rsid w:val="006533A8"/>
    <w:rsid w:val="00653E11"/>
    <w:rsid w:val="0065406F"/>
    <w:rsid w:val="00654924"/>
    <w:rsid w:val="00654BB6"/>
    <w:rsid w:val="00655065"/>
    <w:rsid w:val="00655103"/>
    <w:rsid w:val="006551D5"/>
    <w:rsid w:val="00655E78"/>
    <w:rsid w:val="00656EBB"/>
    <w:rsid w:val="00656F92"/>
    <w:rsid w:val="006575EA"/>
    <w:rsid w:val="006577CD"/>
    <w:rsid w:val="0066006E"/>
    <w:rsid w:val="00660433"/>
    <w:rsid w:val="00660468"/>
    <w:rsid w:val="0066107A"/>
    <w:rsid w:val="006610CA"/>
    <w:rsid w:val="0066144B"/>
    <w:rsid w:val="0066154A"/>
    <w:rsid w:val="00661FC8"/>
    <w:rsid w:val="006620B3"/>
    <w:rsid w:val="006622E7"/>
    <w:rsid w:val="00662331"/>
    <w:rsid w:val="0066291F"/>
    <w:rsid w:val="00662FA7"/>
    <w:rsid w:val="0066302B"/>
    <w:rsid w:val="00663213"/>
    <w:rsid w:val="006632F2"/>
    <w:rsid w:val="00663634"/>
    <w:rsid w:val="00663827"/>
    <w:rsid w:val="00663C16"/>
    <w:rsid w:val="00663F34"/>
    <w:rsid w:val="00664326"/>
    <w:rsid w:val="0066469A"/>
    <w:rsid w:val="00665552"/>
    <w:rsid w:val="00665578"/>
    <w:rsid w:val="00665617"/>
    <w:rsid w:val="00665714"/>
    <w:rsid w:val="006657EC"/>
    <w:rsid w:val="00665F1D"/>
    <w:rsid w:val="006665AB"/>
    <w:rsid w:val="00666FD3"/>
    <w:rsid w:val="006673F6"/>
    <w:rsid w:val="00667FB7"/>
    <w:rsid w:val="006700E1"/>
    <w:rsid w:val="0067048F"/>
    <w:rsid w:val="00671121"/>
    <w:rsid w:val="006718F2"/>
    <w:rsid w:val="00671C9F"/>
    <w:rsid w:val="00671CC9"/>
    <w:rsid w:val="006720E6"/>
    <w:rsid w:val="006721FF"/>
    <w:rsid w:val="006724E2"/>
    <w:rsid w:val="0067272F"/>
    <w:rsid w:val="0067280A"/>
    <w:rsid w:val="00672C6B"/>
    <w:rsid w:val="00672F47"/>
    <w:rsid w:val="00673259"/>
    <w:rsid w:val="00673CB3"/>
    <w:rsid w:val="00673F49"/>
    <w:rsid w:val="00674213"/>
    <w:rsid w:val="006742B2"/>
    <w:rsid w:val="00675029"/>
    <w:rsid w:val="00675075"/>
    <w:rsid w:val="00675774"/>
    <w:rsid w:val="00675D19"/>
    <w:rsid w:val="00676561"/>
    <w:rsid w:val="00676B19"/>
    <w:rsid w:val="00676F26"/>
    <w:rsid w:val="006770DB"/>
    <w:rsid w:val="00677C16"/>
    <w:rsid w:val="00677ED0"/>
    <w:rsid w:val="00680041"/>
    <w:rsid w:val="006800F2"/>
    <w:rsid w:val="006802B9"/>
    <w:rsid w:val="0068032E"/>
    <w:rsid w:val="006806BE"/>
    <w:rsid w:val="00680759"/>
    <w:rsid w:val="00680847"/>
    <w:rsid w:val="006809B8"/>
    <w:rsid w:val="00680E4A"/>
    <w:rsid w:val="00680F76"/>
    <w:rsid w:val="0068138D"/>
    <w:rsid w:val="006814BB"/>
    <w:rsid w:val="00681735"/>
    <w:rsid w:val="006817FC"/>
    <w:rsid w:val="00682354"/>
    <w:rsid w:val="006824C4"/>
    <w:rsid w:val="006824E0"/>
    <w:rsid w:val="00682910"/>
    <w:rsid w:val="00682B92"/>
    <w:rsid w:val="00682CAC"/>
    <w:rsid w:val="00682ED3"/>
    <w:rsid w:val="00683542"/>
    <w:rsid w:val="006835F6"/>
    <w:rsid w:val="0068361D"/>
    <w:rsid w:val="0068410D"/>
    <w:rsid w:val="006848E3"/>
    <w:rsid w:val="00684AFC"/>
    <w:rsid w:val="006855A5"/>
    <w:rsid w:val="006857D8"/>
    <w:rsid w:val="00686634"/>
    <w:rsid w:val="0068672F"/>
    <w:rsid w:val="00686FD0"/>
    <w:rsid w:val="006873A6"/>
    <w:rsid w:val="006875ED"/>
    <w:rsid w:val="006875FF"/>
    <w:rsid w:val="006877BD"/>
    <w:rsid w:val="00687B86"/>
    <w:rsid w:val="00687F73"/>
    <w:rsid w:val="00690896"/>
    <w:rsid w:val="006908DE"/>
    <w:rsid w:val="00690A3B"/>
    <w:rsid w:val="0069150A"/>
    <w:rsid w:val="00691702"/>
    <w:rsid w:val="006922EE"/>
    <w:rsid w:val="00692617"/>
    <w:rsid w:val="00692F50"/>
    <w:rsid w:val="00692F66"/>
    <w:rsid w:val="0069365A"/>
    <w:rsid w:val="00693858"/>
    <w:rsid w:val="00693A46"/>
    <w:rsid w:val="00693F33"/>
    <w:rsid w:val="0069464E"/>
    <w:rsid w:val="006946C8"/>
    <w:rsid w:val="00694D07"/>
    <w:rsid w:val="006953D7"/>
    <w:rsid w:val="00695415"/>
    <w:rsid w:val="00696BAE"/>
    <w:rsid w:val="00696EEA"/>
    <w:rsid w:val="006972AC"/>
    <w:rsid w:val="006972F5"/>
    <w:rsid w:val="00697332"/>
    <w:rsid w:val="00697619"/>
    <w:rsid w:val="006A002A"/>
    <w:rsid w:val="006A022C"/>
    <w:rsid w:val="006A0727"/>
    <w:rsid w:val="006A0D37"/>
    <w:rsid w:val="006A0FCC"/>
    <w:rsid w:val="006A121A"/>
    <w:rsid w:val="006A1691"/>
    <w:rsid w:val="006A1C3F"/>
    <w:rsid w:val="006A2A96"/>
    <w:rsid w:val="006A2F5A"/>
    <w:rsid w:val="006A326B"/>
    <w:rsid w:val="006A3887"/>
    <w:rsid w:val="006A3D9A"/>
    <w:rsid w:val="006A407E"/>
    <w:rsid w:val="006A41C4"/>
    <w:rsid w:val="006A41D0"/>
    <w:rsid w:val="006A4287"/>
    <w:rsid w:val="006A4795"/>
    <w:rsid w:val="006A4C4A"/>
    <w:rsid w:val="006A53A6"/>
    <w:rsid w:val="006A5A97"/>
    <w:rsid w:val="006A5C0B"/>
    <w:rsid w:val="006A5F6C"/>
    <w:rsid w:val="006A5FE7"/>
    <w:rsid w:val="006A5FFD"/>
    <w:rsid w:val="006A6791"/>
    <w:rsid w:val="006A6F6A"/>
    <w:rsid w:val="006A73DD"/>
    <w:rsid w:val="006A7532"/>
    <w:rsid w:val="006A7B2A"/>
    <w:rsid w:val="006A7E4E"/>
    <w:rsid w:val="006B03B5"/>
    <w:rsid w:val="006B06EC"/>
    <w:rsid w:val="006B0987"/>
    <w:rsid w:val="006B1CED"/>
    <w:rsid w:val="006B1FC6"/>
    <w:rsid w:val="006B2889"/>
    <w:rsid w:val="006B3B93"/>
    <w:rsid w:val="006B4E64"/>
    <w:rsid w:val="006B544D"/>
    <w:rsid w:val="006B54FE"/>
    <w:rsid w:val="006B5615"/>
    <w:rsid w:val="006B58E7"/>
    <w:rsid w:val="006B5AF7"/>
    <w:rsid w:val="006B5EA9"/>
    <w:rsid w:val="006B6301"/>
    <w:rsid w:val="006B6382"/>
    <w:rsid w:val="006B6A4F"/>
    <w:rsid w:val="006B6FD1"/>
    <w:rsid w:val="006B7D7C"/>
    <w:rsid w:val="006B7ECB"/>
    <w:rsid w:val="006B7EEF"/>
    <w:rsid w:val="006C0910"/>
    <w:rsid w:val="006C0AB4"/>
    <w:rsid w:val="006C1084"/>
    <w:rsid w:val="006C1158"/>
    <w:rsid w:val="006C1CAB"/>
    <w:rsid w:val="006C1E94"/>
    <w:rsid w:val="006C1EA6"/>
    <w:rsid w:val="006C2202"/>
    <w:rsid w:val="006C2304"/>
    <w:rsid w:val="006C248C"/>
    <w:rsid w:val="006C25CA"/>
    <w:rsid w:val="006C2808"/>
    <w:rsid w:val="006C4FCF"/>
    <w:rsid w:val="006C517B"/>
    <w:rsid w:val="006C5537"/>
    <w:rsid w:val="006C5B98"/>
    <w:rsid w:val="006C647A"/>
    <w:rsid w:val="006C64FD"/>
    <w:rsid w:val="006C66EE"/>
    <w:rsid w:val="006C671C"/>
    <w:rsid w:val="006C6BCB"/>
    <w:rsid w:val="006C6E52"/>
    <w:rsid w:val="006C6E5A"/>
    <w:rsid w:val="006C70DE"/>
    <w:rsid w:val="006C7A4D"/>
    <w:rsid w:val="006D0041"/>
    <w:rsid w:val="006D013A"/>
    <w:rsid w:val="006D042E"/>
    <w:rsid w:val="006D0AE2"/>
    <w:rsid w:val="006D1C04"/>
    <w:rsid w:val="006D1DE2"/>
    <w:rsid w:val="006D1E44"/>
    <w:rsid w:val="006D228A"/>
    <w:rsid w:val="006D2334"/>
    <w:rsid w:val="006D27AF"/>
    <w:rsid w:val="006D28B4"/>
    <w:rsid w:val="006D29EC"/>
    <w:rsid w:val="006D2BD6"/>
    <w:rsid w:val="006D3277"/>
    <w:rsid w:val="006D3401"/>
    <w:rsid w:val="006D346F"/>
    <w:rsid w:val="006D362F"/>
    <w:rsid w:val="006D37CD"/>
    <w:rsid w:val="006D4383"/>
    <w:rsid w:val="006D48F9"/>
    <w:rsid w:val="006D542B"/>
    <w:rsid w:val="006D543E"/>
    <w:rsid w:val="006D587E"/>
    <w:rsid w:val="006D597D"/>
    <w:rsid w:val="006D5ECB"/>
    <w:rsid w:val="006D6011"/>
    <w:rsid w:val="006D6301"/>
    <w:rsid w:val="006D6790"/>
    <w:rsid w:val="006D697A"/>
    <w:rsid w:val="006D698B"/>
    <w:rsid w:val="006D6A93"/>
    <w:rsid w:val="006D6CFB"/>
    <w:rsid w:val="006D6EA2"/>
    <w:rsid w:val="006D6EA9"/>
    <w:rsid w:val="006D7476"/>
    <w:rsid w:val="006D7D30"/>
    <w:rsid w:val="006D7E2B"/>
    <w:rsid w:val="006E062C"/>
    <w:rsid w:val="006E1499"/>
    <w:rsid w:val="006E1D88"/>
    <w:rsid w:val="006E244C"/>
    <w:rsid w:val="006E24AB"/>
    <w:rsid w:val="006E2F56"/>
    <w:rsid w:val="006E2F57"/>
    <w:rsid w:val="006E40C1"/>
    <w:rsid w:val="006E4140"/>
    <w:rsid w:val="006E4173"/>
    <w:rsid w:val="006E4904"/>
    <w:rsid w:val="006E4F5D"/>
    <w:rsid w:val="006E56FB"/>
    <w:rsid w:val="006E5830"/>
    <w:rsid w:val="006E59A2"/>
    <w:rsid w:val="006E59B0"/>
    <w:rsid w:val="006E5D8E"/>
    <w:rsid w:val="006E5EDA"/>
    <w:rsid w:val="006E61D9"/>
    <w:rsid w:val="006E638A"/>
    <w:rsid w:val="006E6A2F"/>
    <w:rsid w:val="006E734F"/>
    <w:rsid w:val="006E767A"/>
    <w:rsid w:val="006E774F"/>
    <w:rsid w:val="006E77AA"/>
    <w:rsid w:val="006E7F71"/>
    <w:rsid w:val="006F02FD"/>
    <w:rsid w:val="006F0765"/>
    <w:rsid w:val="006F0791"/>
    <w:rsid w:val="006F0963"/>
    <w:rsid w:val="006F104C"/>
    <w:rsid w:val="006F1177"/>
    <w:rsid w:val="006F11EF"/>
    <w:rsid w:val="006F139B"/>
    <w:rsid w:val="006F1A1D"/>
    <w:rsid w:val="006F1CDB"/>
    <w:rsid w:val="006F236B"/>
    <w:rsid w:val="006F25A8"/>
    <w:rsid w:val="006F2644"/>
    <w:rsid w:val="006F2F6C"/>
    <w:rsid w:val="006F33BC"/>
    <w:rsid w:val="006F3450"/>
    <w:rsid w:val="006F460D"/>
    <w:rsid w:val="006F476C"/>
    <w:rsid w:val="006F47A6"/>
    <w:rsid w:val="006F4BC5"/>
    <w:rsid w:val="006F4CD4"/>
    <w:rsid w:val="006F5086"/>
    <w:rsid w:val="006F558C"/>
    <w:rsid w:val="006F5999"/>
    <w:rsid w:val="006F5E7E"/>
    <w:rsid w:val="006F636C"/>
    <w:rsid w:val="006F6ECB"/>
    <w:rsid w:val="007006A8"/>
    <w:rsid w:val="00700BAC"/>
    <w:rsid w:val="00700BCE"/>
    <w:rsid w:val="007016EA"/>
    <w:rsid w:val="007019B9"/>
    <w:rsid w:val="00701C5A"/>
    <w:rsid w:val="00701EB9"/>
    <w:rsid w:val="00703417"/>
    <w:rsid w:val="007039BA"/>
    <w:rsid w:val="007039D6"/>
    <w:rsid w:val="00703AA4"/>
    <w:rsid w:val="007041D9"/>
    <w:rsid w:val="007042C8"/>
    <w:rsid w:val="0070459F"/>
    <w:rsid w:val="00704FBB"/>
    <w:rsid w:val="0070528B"/>
    <w:rsid w:val="007053EF"/>
    <w:rsid w:val="007054A7"/>
    <w:rsid w:val="00705568"/>
    <w:rsid w:val="0070596D"/>
    <w:rsid w:val="00705E9A"/>
    <w:rsid w:val="00705F07"/>
    <w:rsid w:val="0070620C"/>
    <w:rsid w:val="00706405"/>
    <w:rsid w:val="0070648A"/>
    <w:rsid w:val="0070665E"/>
    <w:rsid w:val="00707517"/>
    <w:rsid w:val="007077FA"/>
    <w:rsid w:val="00707A48"/>
    <w:rsid w:val="00707FD7"/>
    <w:rsid w:val="00710143"/>
    <w:rsid w:val="00710F09"/>
    <w:rsid w:val="007113F9"/>
    <w:rsid w:val="00711564"/>
    <w:rsid w:val="007116D7"/>
    <w:rsid w:val="00711779"/>
    <w:rsid w:val="00711E98"/>
    <w:rsid w:val="00711EEA"/>
    <w:rsid w:val="00711F22"/>
    <w:rsid w:val="00712AAE"/>
    <w:rsid w:val="00712DF1"/>
    <w:rsid w:val="00712DFA"/>
    <w:rsid w:val="00712E72"/>
    <w:rsid w:val="00713090"/>
    <w:rsid w:val="00713701"/>
    <w:rsid w:val="00714A49"/>
    <w:rsid w:val="00714BCF"/>
    <w:rsid w:val="00715113"/>
    <w:rsid w:val="007153FD"/>
    <w:rsid w:val="007154BE"/>
    <w:rsid w:val="00716A8E"/>
    <w:rsid w:val="0071716A"/>
    <w:rsid w:val="007177E5"/>
    <w:rsid w:val="007203EF"/>
    <w:rsid w:val="007204F5"/>
    <w:rsid w:val="007207B4"/>
    <w:rsid w:val="0072095F"/>
    <w:rsid w:val="0072125F"/>
    <w:rsid w:val="007212FB"/>
    <w:rsid w:val="00721365"/>
    <w:rsid w:val="00721530"/>
    <w:rsid w:val="0072189D"/>
    <w:rsid w:val="00722A2D"/>
    <w:rsid w:val="00722CEB"/>
    <w:rsid w:val="00723069"/>
    <w:rsid w:val="00723120"/>
    <w:rsid w:val="0072350A"/>
    <w:rsid w:val="00723A7C"/>
    <w:rsid w:val="00723BE0"/>
    <w:rsid w:val="00723E70"/>
    <w:rsid w:val="00724152"/>
    <w:rsid w:val="007248F7"/>
    <w:rsid w:val="007249BA"/>
    <w:rsid w:val="00724D22"/>
    <w:rsid w:val="007252ED"/>
    <w:rsid w:val="007256E1"/>
    <w:rsid w:val="007258D3"/>
    <w:rsid w:val="00725BA4"/>
    <w:rsid w:val="007261F7"/>
    <w:rsid w:val="0072639C"/>
    <w:rsid w:val="007267B8"/>
    <w:rsid w:val="00726F09"/>
    <w:rsid w:val="00727058"/>
    <w:rsid w:val="00727861"/>
    <w:rsid w:val="00727B08"/>
    <w:rsid w:val="00727B19"/>
    <w:rsid w:val="00727EAE"/>
    <w:rsid w:val="0073044F"/>
    <w:rsid w:val="00730504"/>
    <w:rsid w:val="00730577"/>
    <w:rsid w:val="007306BA"/>
    <w:rsid w:val="0073107D"/>
    <w:rsid w:val="00731DDB"/>
    <w:rsid w:val="00732A0B"/>
    <w:rsid w:val="007338B5"/>
    <w:rsid w:val="00733C7D"/>
    <w:rsid w:val="0073419C"/>
    <w:rsid w:val="0073462F"/>
    <w:rsid w:val="00734CE2"/>
    <w:rsid w:val="00735617"/>
    <w:rsid w:val="007356CC"/>
    <w:rsid w:val="0073571C"/>
    <w:rsid w:val="00736980"/>
    <w:rsid w:val="0073775D"/>
    <w:rsid w:val="00737C65"/>
    <w:rsid w:val="00737E0F"/>
    <w:rsid w:val="00740A75"/>
    <w:rsid w:val="0074157D"/>
    <w:rsid w:val="0074184B"/>
    <w:rsid w:val="00741878"/>
    <w:rsid w:val="00742313"/>
    <w:rsid w:val="00742990"/>
    <w:rsid w:val="00742C6C"/>
    <w:rsid w:val="00743336"/>
    <w:rsid w:val="007439EF"/>
    <w:rsid w:val="00743AC3"/>
    <w:rsid w:val="00743CE3"/>
    <w:rsid w:val="00743DD5"/>
    <w:rsid w:val="0074406F"/>
    <w:rsid w:val="00744229"/>
    <w:rsid w:val="00744799"/>
    <w:rsid w:val="00744DCD"/>
    <w:rsid w:val="00744E2D"/>
    <w:rsid w:val="007452B2"/>
    <w:rsid w:val="007453D1"/>
    <w:rsid w:val="00745674"/>
    <w:rsid w:val="00745811"/>
    <w:rsid w:val="00745967"/>
    <w:rsid w:val="007460EC"/>
    <w:rsid w:val="00746237"/>
    <w:rsid w:val="007465D4"/>
    <w:rsid w:val="007466E2"/>
    <w:rsid w:val="00746743"/>
    <w:rsid w:val="00746A83"/>
    <w:rsid w:val="00747138"/>
    <w:rsid w:val="00747341"/>
    <w:rsid w:val="00747A9C"/>
    <w:rsid w:val="00747ACF"/>
    <w:rsid w:val="00747AFF"/>
    <w:rsid w:val="00750A9E"/>
    <w:rsid w:val="00750C0C"/>
    <w:rsid w:val="00750E66"/>
    <w:rsid w:val="00750E7D"/>
    <w:rsid w:val="00751022"/>
    <w:rsid w:val="007512D4"/>
    <w:rsid w:val="007514BD"/>
    <w:rsid w:val="007517CD"/>
    <w:rsid w:val="00751968"/>
    <w:rsid w:val="00751C9D"/>
    <w:rsid w:val="00751E18"/>
    <w:rsid w:val="00751E49"/>
    <w:rsid w:val="00752138"/>
    <w:rsid w:val="007522F5"/>
    <w:rsid w:val="00752470"/>
    <w:rsid w:val="0075297A"/>
    <w:rsid w:val="00752E4F"/>
    <w:rsid w:val="00752FE0"/>
    <w:rsid w:val="007531E4"/>
    <w:rsid w:val="00753292"/>
    <w:rsid w:val="00753359"/>
    <w:rsid w:val="007534C5"/>
    <w:rsid w:val="00753ABA"/>
    <w:rsid w:val="007548BE"/>
    <w:rsid w:val="00754E19"/>
    <w:rsid w:val="00754FF7"/>
    <w:rsid w:val="007550E4"/>
    <w:rsid w:val="00755236"/>
    <w:rsid w:val="007552A8"/>
    <w:rsid w:val="00755C54"/>
    <w:rsid w:val="007563FD"/>
    <w:rsid w:val="007566C6"/>
    <w:rsid w:val="007567F6"/>
    <w:rsid w:val="0075694F"/>
    <w:rsid w:val="00756FFD"/>
    <w:rsid w:val="007573A3"/>
    <w:rsid w:val="0075773F"/>
    <w:rsid w:val="00757785"/>
    <w:rsid w:val="00757ED3"/>
    <w:rsid w:val="00760310"/>
    <w:rsid w:val="007604F7"/>
    <w:rsid w:val="0076052B"/>
    <w:rsid w:val="00760953"/>
    <w:rsid w:val="00761237"/>
    <w:rsid w:val="007616B5"/>
    <w:rsid w:val="007619EC"/>
    <w:rsid w:val="0076220C"/>
    <w:rsid w:val="00762316"/>
    <w:rsid w:val="00762DB1"/>
    <w:rsid w:val="00762E85"/>
    <w:rsid w:val="00762FC2"/>
    <w:rsid w:val="007631E6"/>
    <w:rsid w:val="00763380"/>
    <w:rsid w:val="007635D3"/>
    <w:rsid w:val="0076381C"/>
    <w:rsid w:val="00763883"/>
    <w:rsid w:val="00763AA1"/>
    <w:rsid w:val="00763B77"/>
    <w:rsid w:val="00763BB9"/>
    <w:rsid w:val="00763F03"/>
    <w:rsid w:val="0076468F"/>
    <w:rsid w:val="007659C7"/>
    <w:rsid w:val="007662C2"/>
    <w:rsid w:val="007665D5"/>
    <w:rsid w:val="007666E3"/>
    <w:rsid w:val="00766770"/>
    <w:rsid w:val="00766C61"/>
    <w:rsid w:val="00766FB2"/>
    <w:rsid w:val="00767341"/>
    <w:rsid w:val="0076748E"/>
    <w:rsid w:val="00767695"/>
    <w:rsid w:val="00767CF9"/>
    <w:rsid w:val="00767D7E"/>
    <w:rsid w:val="00767E5A"/>
    <w:rsid w:val="007701BA"/>
    <w:rsid w:val="0077030B"/>
    <w:rsid w:val="007708AE"/>
    <w:rsid w:val="007714AB"/>
    <w:rsid w:val="007717ED"/>
    <w:rsid w:val="00771B9E"/>
    <w:rsid w:val="00771D09"/>
    <w:rsid w:val="00771DE3"/>
    <w:rsid w:val="00772907"/>
    <w:rsid w:val="00772C79"/>
    <w:rsid w:val="0077351B"/>
    <w:rsid w:val="00773642"/>
    <w:rsid w:val="00773660"/>
    <w:rsid w:val="007739C9"/>
    <w:rsid w:val="00773C29"/>
    <w:rsid w:val="00773D3B"/>
    <w:rsid w:val="007740D4"/>
    <w:rsid w:val="0077480E"/>
    <w:rsid w:val="007748E2"/>
    <w:rsid w:val="00774AB2"/>
    <w:rsid w:val="00774FCE"/>
    <w:rsid w:val="007750CA"/>
    <w:rsid w:val="00775145"/>
    <w:rsid w:val="007754E8"/>
    <w:rsid w:val="007760AB"/>
    <w:rsid w:val="00776318"/>
    <w:rsid w:val="00776891"/>
    <w:rsid w:val="00776E7A"/>
    <w:rsid w:val="00776F74"/>
    <w:rsid w:val="00777254"/>
    <w:rsid w:val="007773EC"/>
    <w:rsid w:val="00777624"/>
    <w:rsid w:val="00777EDC"/>
    <w:rsid w:val="0078052C"/>
    <w:rsid w:val="00780648"/>
    <w:rsid w:val="00781769"/>
    <w:rsid w:val="007819A1"/>
    <w:rsid w:val="00781FDC"/>
    <w:rsid w:val="00782DE0"/>
    <w:rsid w:val="007836D4"/>
    <w:rsid w:val="00783CC1"/>
    <w:rsid w:val="0078417D"/>
    <w:rsid w:val="00784381"/>
    <w:rsid w:val="007845C5"/>
    <w:rsid w:val="00784BA4"/>
    <w:rsid w:val="00784C97"/>
    <w:rsid w:val="0078572C"/>
    <w:rsid w:val="00785BB2"/>
    <w:rsid w:val="007863E5"/>
    <w:rsid w:val="007864A5"/>
    <w:rsid w:val="0078669D"/>
    <w:rsid w:val="007869E3"/>
    <w:rsid w:val="00786AC0"/>
    <w:rsid w:val="00786E73"/>
    <w:rsid w:val="0078721D"/>
    <w:rsid w:val="0079078D"/>
    <w:rsid w:val="007908E1"/>
    <w:rsid w:val="00790DFA"/>
    <w:rsid w:val="00790E90"/>
    <w:rsid w:val="007910AC"/>
    <w:rsid w:val="00791B92"/>
    <w:rsid w:val="00791E5B"/>
    <w:rsid w:val="00792012"/>
    <w:rsid w:val="007920A1"/>
    <w:rsid w:val="0079259C"/>
    <w:rsid w:val="00792A71"/>
    <w:rsid w:val="00792F4A"/>
    <w:rsid w:val="007933B8"/>
    <w:rsid w:val="00793520"/>
    <w:rsid w:val="00793545"/>
    <w:rsid w:val="00793730"/>
    <w:rsid w:val="00794181"/>
    <w:rsid w:val="00794304"/>
    <w:rsid w:val="007949C5"/>
    <w:rsid w:val="007950A6"/>
    <w:rsid w:val="007958B5"/>
    <w:rsid w:val="007959E8"/>
    <w:rsid w:val="007960B3"/>
    <w:rsid w:val="007972A1"/>
    <w:rsid w:val="00797AFE"/>
    <w:rsid w:val="00797C26"/>
    <w:rsid w:val="007A2235"/>
    <w:rsid w:val="007A2450"/>
    <w:rsid w:val="007A256C"/>
    <w:rsid w:val="007A271F"/>
    <w:rsid w:val="007A2831"/>
    <w:rsid w:val="007A3106"/>
    <w:rsid w:val="007A3831"/>
    <w:rsid w:val="007A3B9C"/>
    <w:rsid w:val="007A41E8"/>
    <w:rsid w:val="007A43A7"/>
    <w:rsid w:val="007A44A8"/>
    <w:rsid w:val="007A46FF"/>
    <w:rsid w:val="007A48E9"/>
    <w:rsid w:val="007A5A24"/>
    <w:rsid w:val="007A5BC8"/>
    <w:rsid w:val="007A5E56"/>
    <w:rsid w:val="007A607D"/>
    <w:rsid w:val="007A65F8"/>
    <w:rsid w:val="007A6F2A"/>
    <w:rsid w:val="007A7119"/>
    <w:rsid w:val="007A7339"/>
    <w:rsid w:val="007A7A3E"/>
    <w:rsid w:val="007A7A86"/>
    <w:rsid w:val="007A7D09"/>
    <w:rsid w:val="007A7F23"/>
    <w:rsid w:val="007A7FB4"/>
    <w:rsid w:val="007B0596"/>
    <w:rsid w:val="007B0A14"/>
    <w:rsid w:val="007B1338"/>
    <w:rsid w:val="007B184A"/>
    <w:rsid w:val="007B2A5D"/>
    <w:rsid w:val="007B2DA7"/>
    <w:rsid w:val="007B3460"/>
    <w:rsid w:val="007B37A1"/>
    <w:rsid w:val="007B3E62"/>
    <w:rsid w:val="007B40E8"/>
    <w:rsid w:val="007B45A5"/>
    <w:rsid w:val="007B45EC"/>
    <w:rsid w:val="007B4837"/>
    <w:rsid w:val="007B4B08"/>
    <w:rsid w:val="007B5C06"/>
    <w:rsid w:val="007B5F4D"/>
    <w:rsid w:val="007B6985"/>
    <w:rsid w:val="007B6E71"/>
    <w:rsid w:val="007B6EBE"/>
    <w:rsid w:val="007B7AB9"/>
    <w:rsid w:val="007C02DB"/>
    <w:rsid w:val="007C044F"/>
    <w:rsid w:val="007C0AE1"/>
    <w:rsid w:val="007C0C1D"/>
    <w:rsid w:val="007C0DDA"/>
    <w:rsid w:val="007C0FEC"/>
    <w:rsid w:val="007C12CF"/>
    <w:rsid w:val="007C13C4"/>
    <w:rsid w:val="007C1416"/>
    <w:rsid w:val="007C147D"/>
    <w:rsid w:val="007C162D"/>
    <w:rsid w:val="007C178B"/>
    <w:rsid w:val="007C1AC3"/>
    <w:rsid w:val="007C1B10"/>
    <w:rsid w:val="007C259C"/>
    <w:rsid w:val="007C25B3"/>
    <w:rsid w:val="007C2BBC"/>
    <w:rsid w:val="007C2BFC"/>
    <w:rsid w:val="007C2D0B"/>
    <w:rsid w:val="007C3118"/>
    <w:rsid w:val="007C3583"/>
    <w:rsid w:val="007C3BA2"/>
    <w:rsid w:val="007C3F8B"/>
    <w:rsid w:val="007C4011"/>
    <w:rsid w:val="007C4015"/>
    <w:rsid w:val="007C4128"/>
    <w:rsid w:val="007C4A34"/>
    <w:rsid w:val="007C4CD9"/>
    <w:rsid w:val="007C4F71"/>
    <w:rsid w:val="007C5098"/>
    <w:rsid w:val="007C5324"/>
    <w:rsid w:val="007C547C"/>
    <w:rsid w:val="007C54C3"/>
    <w:rsid w:val="007C567A"/>
    <w:rsid w:val="007C574A"/>
    <w:rsid w:val="007C57C2"/>
    <w:rsid w:val="007C62C7"/>
    <w:rsid w:val="007C64ED"/>
    <w:rsid w:val="007C6E27"/>
    <w:rsid w:val="007C6FB2"/>
    <w:rsid w:val="007C75B3"/>
    <w:rsid w:val="007C7607"/>
    <w:rsid w:val="007C7778"/>
    <w:rsid w:val="007D024F"/>
    <w:rsid w:val="007D05F2"/>
    <w:rsid w:val="007D063C"/>
    <w:rsid w:val="007D077A"/>
    <w:rsid w:val="007D0789"/>
    <w:rsid w:val="007D09D7"/>
    <w:rsid w:val="007D1A4A"/>
    <w:rsid w:val="007D1AD0"/>
    <w:rsid w:val="007D1B42"/>
    <w:rsid w:val="007D2C28"/>
    <w:rsid w:val="007D2C61"/>
    <w:rsid w:val="007D2FF1"/>
    <w:rsid w:val="007D3185"/>
    <w:rsid w:val="007D36E3"/>
    <w:rsid w:val="007D38C7"/>
    <w:rsid w:val="007D3CCC"/>
    <w:rsid w:val="007D43B4"/>
    <w:rsid w:val="007D44EB"/>
    <w:rsid w:val="007D48CF"/>
    <w:rsid w:val="007D5341"/>
    <w:rsid w:val="007D5570"/>
    <w:rsid w:val="007D56CE"/>
    <w:rsid w:val="007D5736"/>
    <w:rsid w:val="007D5822"/>
    <w:rsid w:val="007D58B3"/>
    <w:rsid w:val="007D5948"/>
    <w:rsid w:val="007D5990"/>
    <w:rsid w:val="007D59D9"/>
    <w:rsid w:val="007D6B06"/>
    <w:rsid w:val="007D6BB7"/>
    <w:rsid w:val="007D79EA"/>
    <w:rsid w:val="007D7B77"/>
    <w:rsid w:val="007D7E56"/>
    <w:rsid w:val="007D7F90"/>
    <w:rsid w:val="007E06B5"/>
    <w:rsid w:val="007E0780"/>
    <w:rsid w:val="007E18C3"/>
    <w:rsid w:val="007E1AD8"/>
    <w:rsid w:val="007E20E3"/>
    <w:rsid w:val="007E24DF"/>
    <w:rsid w:val="007E25E8"/>
    <w:rsid w:val="007E2E29"/>
    <w:rsid w:val="007E316F"/>
    <w:rsid w:val="007E3170"/>
    <w:rsid w:val="007E33A7"/>
    <w:rsid w:val="007E3820"/>
    <w:rsid w:val="007E3D03"/>
    <w:rsid w:val="007E4514"/>
    <w:rsid w:val="007E4B6E"/>
    <w:rsid w:val="007E513E"/>
    <w:rsid w:val="007E5482"/>
    <w:rsid w:val="007E5FA9"/>
    <w:rsid w:val="007E6A36"/>
    <w:rsid w:val="007E745D"/>
    <w:rsid w:val="007E7C5B"/>
    <w:rsid w:val="007F00E7"/>
    <w:rsid w:val="007F05CB"/>
    <w:rsid w:val="007F0817"/>
    <w:rsid w:val="007F0B06"/>
    <w:rsid w:val="007F0DB9"/>
    <w:rsid w:val="007F119D"/>
    <w:rsid w:val="007F1803"/>
    <w:rsid w:val="007F192E"/>
    <w:rsid w:val="007F1E4C"/>
    <w:rsid w:val="007F29EC"/>
    <w:rsid w:val="007F2C85"/>
    <w:rsid w:val="007F2F9F"/>
    <w:rsid w:val="007F3733"/>
    <w:rsid w:val="007F3E2E"/>
    <w:rsid w:val="007F472E"/>
    <w:rsid w:val="007F4CD2"/>
    <w:rsid w:val="007F4FA4"/>
    <w:rsid w:val="007F648D"/>
    <w:rsid w:val="007F6641"/>
    <w:rsid w:val="007F6F38"/>
    <w:rsid w:val="007F6FBA"/>
    <w:rsid w:val="007F78ED"/>
    <w:rsid w:val="007F7B36"/>
    <w:rsid w:val="007F7BF4"/>
    <w:rsid w:val="007F7D49"/>
    <w:rsid w:val="00800155"/>
    <w:rsid w:val="008001AA"/>
    <w:rsid w:val="00800BB1"/>
    <w:rsid w:val="00800FDC"/>
    <w:rsid w:val="00801012"/>
    <w:rsid w:val="00801455"/>
    <w:rsid w:val="008014DE"/>
    <w:rsid w:val="00801B78"/>
    <w:rsid w:val="00801F17"/>
    <w:rsid w:val="00802841"/>
    <w:rsid w:val="00802D0C"/>
    <w:rsid w:val="00802E4D"/>
    <w:rsid w:val="00802FF1"/>
    <w:rsid w:val="0080331D"/>
    <w:rsid w:val="00803703"/>
    <w:rsid w:val="00803D35"/>
    <w:rsid w:val="00803DAF"/>
    <w:rsid w:val="00803E3B"/>
    <w:rsid w:val="00803E46"/>
    <w:rsid w:val="00803FA8"/>
    <w:rsid w:val="008041E0"/>
    <w:rsid w:val="00805A63"/>
    <w:rsid w:val="00806446"/>
    <w:rsid w:val="00806458"/>
    <w:rsid w:val="00806A2F"/>
    <w:rsid w:val="00806BA8"/>
    <w:rsid w:val="00807A71"/>
    <w:rsid w:val="00807B1E"/>
    <w:rsid w:val="00807C75"/>
    <w:rsid w:val="0081042B"/>
    <w:rsid w:val="00810EE3"/>
    <w:rsid w:val="00810FD0"/>
    <w:rsid w:val="0081192C"/>
    <w:rsid w:val="00811B62"/>
    <w:rsid w:val="00811FFD"/>
    <w:rsid w:val="00812062"/>
    <w:rsid w:val="00812694"/>
    <w:rsid w:val="0081300A"/>
    <w:rsid w:val="00813333"/>
    <w:rsid w:val="00813953"/>
    <w:rsid w:val="0081415C"/>
    <w:rsid w:val="008141D4"/>
    <w:rsid w:val="0081442B"/>
    <w:rsid w:val="0081496E"/>
    <w:rsid w:val="00814F7D"/>
    <w:rsid w:val="008151C3"/>
    <w:rsid w:val="00815A3B"/>
    <w:rsid w:val="00815E1A"/>
    <w:rsid w:val="00816231"/>
    <w:rsid w:val="0081640F"/>
    <w:rsid w:val="0081684F"/>
    <w:rsid w:val="0081755B"/>
    <w:rsid w:val="00817800"/>
    <w:rsid w:val="00817C8D"/>
    <w:rsid w:val="00817CAB"/>
    <w:rsid w:val="00817CE3"/>
    <w:rsid w:val="00817D82"/>
    <w:rsid w:val="00817F8D"/>
    <w:rsid w:val="00820327"/>
    <w:rsid w:val="008216B4"/>
    <w:rsid w:val="00821A48"/>
    <w:rsid w:val="00821AC9"/>
    <w:rsid w:val="00821FC5"/>
    <w:rsid w:val="008220E9"/>
    <w:rsid w:val="008223B2"/>
    <w:rsid w:val="00822538"/>
    <w:rsid w:val="00822A29"/>
    <w:rsid w:val="008230EA"/>
    <w:rsid w:val="008238AB"/>
    <w:rsid w:val="00823AC9"/>
    <w:rsid w:val="00823B75"/>
    <w:rsid w:val="00823BE6"/>
    <w:rsid w:val="00823C88"/>
    <w:rsid w:val="00823D4C"/>
    <w:rsid w:val="008244CE"/>
    <w:rsid w:val="00824C8A"/>
    <w:rsid w:val="00824E84"/>
    <w:rsid w:val="008256A6"/>
    <w:rsid w:val="0082592F"/>
    <w:rsid w:val="00825FFE"/>
    <w:rsid w:val="008269C7"/>
    <w:rsid w:val="00826DDB"/>
    <w:rsid w:val="0082700B"/>
    <w:rsid w:val="0082730A"/>
    <w:rsid w:val="008275CB"/>
    <w:rsid w:val="00827666"/>
    <w:rsid w:val="0082778A"/>
    <w:rsid w:val="00827C40"/>
    <w:rsid w:val="00827EC6"/>
    <w:rsid w:val="0083080E"/>
    <w:rsid w:val="00830977"/>
    <w:rsid w:val="00830A7E"/>
    <w:rsid w:val="008310C4"/>
    <w:rsid w:val="00831279"/>
    <w:rsid w:val="0083177F"/>
    <w:rsid w:val="00831E45"/>
    <w:rsid w:val="00832E5E"/>
    <w:rsid w:val="00832E6F"/>
    <w:rsid w:val="0083336C"/>
    <w:rsid w:val="00833AD2"/>
    <w:rsid w:val="00833E6A"/>
    <w:rsid w:val="00834169"/>
    <w:rsid w:val="00834957"/>
    <w:rsid w:val="00834A2D"/>
    <w:rsid w:val="00834B21"/>
    <w:rsid w:val="008350E5"/>
    <w:rsid w:val="0083550D"/>
    <w:rsid w:val="00835627"/>
    <w:rsid w:val="008356AE"/>
    <w:rsid w:val="00835762"/>
    <w:rsid w:val="008363AD"/>
    <w:rsid w:val="008363F7"/>
    <w:rsid w:val="00836464"/>
    <w:rsid w:val="0083650B"/>
    <w:rsid w:val="00836F11"/>
    <w:rsid w:val="00837217"/>
    <w:rsid w:val="00837A56"/>
    <w:rsid w:val="00840050"/>
    <w:rsid w:val="008400C5"/>
    <w:rsid w:val="0084014E"/>
    <w:rsid w:val="0084039E"/>
    <w:rsid w:val="00840776"/>
    <w:rsid w:val="008408E8"/>
    <w:rsid w:val="00840A1C"/>
    <w:rsid w:val="00840C47"/>
    <w:rsid w:val="00841D60"/>
    <w:rsid w:val="008420A6"/>
    <w:rsid w:val="00842140"/>
    <w:rsid w:val="0084218D"/>
    <w:rsid w:val="0084224F"/>
    <w:rsid w:val="008428D1"/>
    <w:rsid w:val="00842EC9"/>
    <w:rsid w:val="00842F90"/>
    <w:rsid w:val="008431CC"/>
    <w:rsid w:val="00843579"/>
    <w:rsid w:val="00843D0D"/>
    <w:rsid w:val="00843E70"/>
    <w:rsid w:val="00844135"/>
    <w:rsid w:val="008445C1"/>
    <w:rsid w:val="0084498B"/>
    <w:rsid w:val="00844E8C"/>
    <w:rsid w:val="00845180"/>
    <w:rsid w:val="00845287"/>
    <w:rsid w:val="0084544D"/>
    <w:rsid w:val="008459D6"/>
    <w:rsid w:val="00845B73"/>
    <w:rsid w:val="00845E43"/>
    <w:rsid w:val="008463C3"/>
    <w:rsid w:val="0084674A"/>
    <w:rsid w:val="00846822"/>
    <w:rsid w:val="0084697E"/>
    <w:rsid w:val="00846D5B"/>
    <w:rsid w:val="00847034"/>
    <w:rsid w:val="0084707C"/>
    <w:rsid w:val="00847109"/>
    <w:rsid w:val="0084790A"/>
    <w:rsid w:val="00850A45"/>
    <w:rsid w:val="00850BBF"/>
    <w:rsid w:val="00850F89"/>
    <w:rsid w:val="00851FF5"/>
    <w:rsid w:val="00852237"/>
    <w:rsid w:val="00852669"/>
    <w:rsid w:val="008526B6"/>
    <w:rsid w:val="008529EF"/>
    <w:rsid w:val="00852BAD"/>
    <w:rsid w:val="00852D40"/>
    <w:rsid w:val="0085363C"/>
    <w:rsid w:val="00853EC7"/>
    <w:rsid w:val="0085447C"/>
    <w:rsid w:val="0085459D"/>
    <w:rsid w:val="00854ABD"/>
    <w:rsid w:val="00854CB7"/>
    <w:rsid w:val="00854DA1"/>
    <w:rsid w:val="00854DF0"/>
    <w:rsid w:val="00855193"/>
    <w:rsid w:val="008558E3"/>
    <w:rsid w:val="00855FB6"/>
    <w:rsid w:val="00856300"/>
    <w:rsid w:val="0085664C"/>
    <w:rsid w:val="0085668E"/>
    <w:rsid w:val="008567BC"/>
    <w:rsid w:val="008567E4"/>
    <w:rsid w:val="00856AED"/>
    <w:rsid w:val="00856F5E"/>
    <w:rsid w:val="0085744A"/>
    <w:rsid w:val="00857C89"/>
    <w:rsid w:val="00857D00"/>
    <w:rsid w:val="00857DF9"/>
    <w:rsid w:val="00857E35"/>
    <w:rsid w:val="008603F8"/>
    <w:rsid w:val="00860A04"/>
    <w:rsid w:val="00860C59"/>
    <w:rsid w:val="00860C9E"/>
    <w:rsid w:val="00860ECC"/>
    <w:rsid w:val="0086163D"/>
    <w:rsid w:val="00861B15"/>
    <w:rsid w:val="00861EC6"/>
    <w:rsid w:val="0086225F"/>
    <w:rsid w:val="00862611"/>
    <w:rsid w:val="00862D81"/>
    <w:rsid w:val="008631A3"/>
    <w:rsid w:val="00863608"/>
    <w:rsid w:val="00863E4A"/>
    <w:rsid w:val="00863E4F"/>
    <w:rsid w:val="0086411E"/>
    <w:rsid w:val="00864730"/>
    <w:rsid w:val="00864922"/>
    <w:rsid w:val="00864927"/>
    <w:rsid w:val="00864AD9"/>
    <w:rsid w:val="00864DCD"/>
    <w:rsid w:val="00865072"/>
    <w:rsid w:val="0086532A"/>
    <w:rsid w:val="00865874"/>
    <w:rsid w:val="00865A12"/>
    <w:rsid w:val="0086647C"/>
    <w:rsid w:val="008667CA"/>
    <w:rsid w:val="00867527"/>
    <w:rsid w:val="00867AB5"/>
    <w:rsid w:val="00867BD6"/>
    <w:rsid w:val="00867F5F"/>
    <w:rsid w:val="00871136"/>
    <w:rsid w:val="008711DB"/>
    <w:rsid w:val="00871960"/>
    <w:rsid w:val="00871A4D"/>
    <w:rsid w:val="00871CED"/>
    <w:rsid w:val="00872577"/>
    <w:rsid w:val="00872A46"/>
    <w:rsid w:val="00872FFF"/>
    <w:rsid w:val="00873B47"/>
    <w:rsid w:val="008740F7"/>
    <w:rsid w:val="008746AC"/>
    <w:rsid w:val="00875311"/>
    <w:rsid w:val="008754D4"/>
    <w:rsid w:val="00875859"/>
    <w:rsid w:val="00875D52"/>
    <w:rsid w:val="00875F29"/>
    <w:rsid w:val="0087608D"/>
    <w:rsid w:val="00876225"/>
    <w:rsid w:val="008765EB"/>
    <w:rsid w:val="0087685B"/>
    <w:rsid w:val="00876973"/>
    <w:rsid w:val="00876B45"/>
    <w:rsid w:val="00876C75"/>
    <w:rsid w:val="008774A5"/>
    <w:rsid w:val="00877CAB"/>
    <w:rsid w:val="00877F04"/>
    <w:rsid w:val="00877FD2"/>
    <w:rsid w:val="00880193"/>
    <w:rsid w:val="00881514"/>
    <w:rsid w:val="00881808"/>
    <w:rsid w:val="008819DB"/>
    <w:rsid w:val="00881E72"/>
    <w:rsid w:val="00881FF5"/>
    <w:rsid w:val="008828C4"/>
    <w:rsid w:val="00883077"/>
    <w:rsid w:val="0088393A"/>
    <w:rsid w:val="0088393C"/>
    <w:rsid w:val="00883EC4"/>
    <w:rsid w:val="0088434B"/>
    <w:rsid w:val="00884799"/>
    <w:rsid w:val="00884FF6"/>
    <w:rsid w:val="00885007"/>
    <w:rsid w:val="00885EA3"/>
    <w:rsid w:val="00885EB5"/>
    <w:rsid w:val="00885F9A"/>
    <w:rsid w:val="00886BE9"/>
    <w:rsid w:val="0088713A"/>
    <w:rsid w:val="008871CA"/>
    <w:rsid w:val="00887C35"/>
    <w:rsid w:val="008900D1"/>
    <w:rsid w:val="00890782"/>
    <w:rsid w:val="00890A18"/>
    <w:rsid w:val="00890B96"/>
    <w:rsid w:val="00890E1B"/>
    <w:rsid w:val="00891061"/>
    <w:rsid w:val="00891782"/>
    <w:rsid w:val="008918A2"/>
    <w:rsid w:val="008925C9"/>
    <w:rsid w:val="008932C5"/>
    <w:rsid w:val="008932C8"/>
    <w:rsid w:val="00893BF7"/>
    <w:rsid w:val="00893F8F"/>
    <w:rsid w:val="0089474C"/>
    <w:rsid w:val="00894A4A"/>
    <w:rsid w:val="00895DF9"/>
    <w:rsid w:val="0089607A"/>
    <w:rsid w:val="008960E5"/>
    <w:rsid w:val="00896171"/>
    <w:rsid w:val="008967C3"/>
    <w:rsid w:val="008967E8"/>
    <w:rsid w:val="00896C93"/>
    <w:rsid w:val="00896E19"/>
    <w:rsid w:val="00897207"/>
    <w:rsid w:val="00897454"/>
    <w:rsid w:val="00897457"/>
    <w:rsid w:val="008976AB"/>
    <w:rsid w:val="00897A6A"/>
    <w:rsid w:val="008A04F8"/>
    <w:rsid w:val="008A064E"/>
    <w:rsid w:val="008A0BE7"/>
    <w:rsid w:val="008A0CA4"/>
    <w:rsid w:val="008A0CFD"/>
    <w:rsid w:val="008A0D81"/>
    <w:rsid w:val="008A0FFC"/>
    <w:rsid w:val="008A12A4"/>
    <w:rsid w:val="008A195D"/>
    <w:rsid w:val="008A1FEC"/>
    <w:rsid w:val="008A227B"/>
    <w:rsid w:val="008A3167"/>
    <w:rsid w:val="008A38FC"/>
    <w:rsid w:val="008A3A22"/>
    <w:rsid w:val="008A4BB4"/>
    <w:rsid w:val="008A4BFB"/>
    <w:rsid w:val="008A4CF9"/>
    <w:rsid w:val="008A4E85"/>
    <w:rsid w:val="008A4EBB"/>
    <w:rsid w:val="008A52EE"/>
    <w:rsid w:val="008A56A9"/>
    <w:rsid w:val="008A5F3C"/>
    <w:rsid w:val="008A5F7D"/>
    <w:rsid w:val="008A61C0"/>
    <w:rsid w:val="008A6218"/>
    <w:rsid w:val="008A62AA"/>
    <w:rsid w:val="008A68A3"/>
    <w:rsid w:val="008A68A6"/>
    <w:rsid w:val="008A720D"/>
    <w:rsid w:val="008B0A93"/>
    <w:rsid w:val="008B0F32"/>
    <w:rsid w:val="008B16C4"/>
    <w:rsid w:val="008B1CF4"/>
    <w:rsid w:val="008B1D84"/>
    <w:rsid w:val="008B2140"/>
    <w:rsid w:val="008B2674"/>
    <w:rsid w:val="008B2A97"/>
    <w:rsid w:val="008B2B11"/>
    <w:rsid w:val="008B2BFD"/>
    <w:rsid w:val="008B3245"/>
    <w:rsid w:val="008B340A"/>
    <w:rsid w:val="008B3683"/>
    <w:rsid w:val="008B3763"/>
    <w:rsid w:val="008B3BCC"/>
    <w:rsid w:val="008B3D83"/>
    <w:rsid w:val="008B3F26"/>
    <w:rsid w:val="008B3FF3"/>
    <w:rsid w:val="008B435E"/>
    <w:rsid w:val="008B44F0"/>
    <w:rsid w:val="008B4508"/>
    <w:rsid w:val="008B4593"/>
    <w:rsid w:val="008B45D7"/>
    <w:rsid w:val="008B4997"/>
    <w:rsid w:val="008B4A83"/>
    <w:rsid w:val="008B4E15"/>
    <w:rsid w:val="008B5022"/>
    <w:rsid w:val="008B5055"/>
    <w:rsid w:val="008B58AE"/>
    <w:rsid w:val="008B5AEB"/>
    <w:rsid w:val="008B5D60"/>
    <w:rsid w:val="008B6192"/>
    <w:rsid w:val="008B64C9"/>
    <w:rsid w:val="008B6C9A"/>
    <w:rsid w:val="008B6F01"/>
    <w:rsid w:val="008B709F"/>
    <w:rsid w:val="008B70D0"/>
    <w:rsid w:val="008B78F4"/>
    <w:rsid w:val="008B7A47"/>
    <w:rsid w:val="008B7AEA"/>
    <w:rsid w:val="008B7B87"/>
    <w:rsid w:val="008B7EB6"/>
    <w:rsid w:val="008B7F5A"/>
    <w:rsid w:val="008C0092"/>
    <w:rsid w:val="008C040B"/>
    <w:rsid w:val="008C047F"/>
    <w:rsid w:val="008C09DA"/>
    <w:rsid w:val="008C0E0C"/>
    <w:rsid w:val="008C132F"/>
    <w:rsid w:val="008C161B"/>
    <w:rsid w:val="008C177F"/>
    <w:rsid w:val="008C1989"/>
    <w:rsid w:val="008C1BC0"/>
    <w:rsid w:val="008C1C45"/>
    <w:rsid w:val="008C1C51"/>
    <w:rsid w:val="008C21B3"/>
    <w:rsid w:val="008C25B5"/>
    <w:rsid w:val="008C27EF"/>
    <w:rsid w:val="008C2874"/>
    <w:rsid w:val="008C2B5C"/>
    <w:rsid w:val="008C3131"/>
    <w:rsid w:val="008C3374"/>
    <w:rsid w:val="008C34EF"/>
    <w:rsid w:val="008C3AC7"/>
    <w:rsid w:val="008C3B82"/>
    <w:rsid w:val="008C3BB8"/>
    <w:rsid w:val="008C438D"/>
    <w:rsid w:val="008C49DA"/>
    <w:rsid w:val="008C5933"/>
    <w:rsid w:val="008C5D05"/>
    <w:rsid w:val="008C5F73"/>
    <w:rsid w:val="008C5F86"/>
    <w:rsid w:val="008C5F88"/>
    <w:rsid w:val="008C6016"/>
    <w:rsid w:val="008C63A6"/>
    <w:rsid w:val="008C63F9"/>
    <w:rsid w:val="008C65B7"/>
    <w:rsid w:val="008C70E2"/>
    <w:rsid w:val="008D02D1"/>
    <w:rsid w:val="008D0410"/>
    <w:rsid w:val="008D0DE2"/>
    <w:rsid w:val="008D127E"/>
    <w:rsid w:val="008D1D11"/>
    <w:rsid w:val="008D21C7"/>
    <w:rsid w:val="008D2C02"/>
    <w:rsid w:val="008D2C42"/>
    <w:rsid w:val="008D2F71"/>
    <w:rsid w:val="008D390E"/>
    <w:rsid w:val="008D4C19"/>
    <w:rsid w:val="008D4CFD"/>
    <w:rsid w:val="008D4DA5"/>
    <w:rsid w:val="008D4EB0"/>
    <w:rsid w:val="008D4FA2"/>
    <w:rsid w:val="008D5098"/>
    <w:rsid w:val="008D5317"/>
    <w:rsid w:val="008D5F33"/>
    <w:rsid w:val="008D6660"/>
    <w:rsid w:val="008D6888"/>
    <w:rsid w:val="008D7121"/>
    <w:rsid w:val="008D742B"/>
    <w:rsid w:val="008D76DC"/>
    <w:rsid w:val="008D7BBB"/>
    <w:rsid w:val="008D7C63"/>
    <w:rsid w:val="008E0315"/>
    <w:rsid w:val="008E0592"/>
    <w:rsid w:val="008E0A05"/>
    <w:rsid w:val="008E0A19"/>
    <w:rsid w:val="008E0A65"/>
    <w:rsid w:val="008E1138"/>
    <w:rsid w:val="008E1438"/>
    <w:rsid w:val="008E164A"/>
    <w:rsid w:val="008E1A47"/>
    <w:rsid w:val="008E1AC6"/>
    <w:rsid w:val="008E2556"/>
    <w:rsid w:val="008E28C2"/>
    <w:rsid w:val="008E2A83"/>
    <w:rsid w:val="008E34BE"/>
    <w:rsid w:val="008E3810"/>
    <w:rsid w:val="008E38A4"/>
    <w:rsid w:val="008E3BCD"/>
    <w:rsid w:val="008E3EAB"/>
    <w:rsid w:val="008E403A"/>
    <w:rsid w:val="008E42B7"/>
    <w:rsid w:val="008E4331"/>
    <w:rsid w:val="008E464F"/>
    <w:rsid w:val="008E48F7"/>
    <w:rsid w:val="008E4FF3"/>
    <w:rsid w:val="008E5CD0"/>
    <w:rsid w:val="008E6700"/>
    <w:rsid w:val="008E6BBB"/>
    <w:rsid w:val="008E745A"/>
    <w:rsid w:val="008E7A70"/>
    <w:rsid w:val="008E7BAB"/>
    <w:rsid w:val="008E7EF1"/>
    <w:rsid w:val="008F0099"/>
    <w:rsid w:val="008F1D4B"/>
    <w:rsid w:val="008F1DA1"/>
    <w:rsid w:val="008F1ED9"/>
    <w:rsid w:val="008F2015"/>
    <w:rsid w:val="008F232A"/>
    <w:rsid w:val="008F2E58"/>
    <w:rsid w:val="008F32AD"/>
    <w:rsid w:val="008F33CF"/>
    <w:rsid w:val="008F45D2"/>
    <w:rsid w:val="008F4978"/>
    <w:rsid w:val="008F5131"/>
    <w:rsid w:val="008F5178"/>
    <w:rsid w:val="008F5344"/>
    <w:rsid w:val="008F56C2"/>
    <w:rsid w:val="008F5776"/>
    <w:rsid w:val="008F6237"/>
    <w:rsid w:val="008F6F16"/>
    <w:rsid w:val="008F71A0"/>
    <w:rsid w:val="008F774A"/>
    <w:rsid w:val="008F7BDA"/>
    <w:rsid w:val="009002AA"/>
    <w:rsid w:val="0090057C"/>
    <w:rsid w:val="009018A1"/>
    <w:rsid w:val="0090199A"/>
    <w:rsid w:val="0090353E"/>
    <w:rsid w:val="00903688"/>
    <w:rsid w:val="00903E44"/>
    <w:rsid w:val="0090521E"/>
    <w:rsid w:val="00905285"/>
    <w:rsid w:val="00905ADD"/>
    <w:rsid w:val="00905B0B"/>
    <w:rsid w:val="00905C95"/>
    <w:rsid w:val="0090606D"/>
    <w:rsid w:val="00906322"/>
    <w:rsid w:val="00906465"/>
    <w:rsid w:val="00906AEF"/>
    <w:rsid w:val="00906F50"/>
    <w:rsid w:val="00907561"/>
    <w:rsid w:val="0090765C"/>
    <w:rsid w:val="0091086E"/>
    <w:rsid w:val="00911AB1"/>
    <w:rsid w:val="00911E62"/>
    <w:rsid w:val="009120BD"/>
    <w:rsid w:val="00912575"/>
    <w:rsid w:val="009129B5"/>
    <w:rsid w:val="00912F6A"/>
    <w:rsid w:val="00912FC9"/>
    <w:rsid w:val="0091322E"/>
    <w:rsid w:val="0091422B"/>
    <w:rsid w:val="00914245"/>
    <w:rsid w:val="0091433A"/>
    <w:rsid w:val="0091470D"/>
    <w:rsid w:val="0091478B"/>
    <w:rsid w:val="0091487C"/>
    <w:rsid w:val="00914BF6"/>
    <w:rsid w:val="00914C4D"/>
    <w:rsid w:val="0091568F"/>
    <w:rsid w:val="009156CA"/>
    <w:rsid w:val="00915938"/>
    <w:rsid w:val="00916194"/>
    <w:rsid w:val="00916268"/>
    <w:rsid w:val="00916AF0"/>
    <w:rsid w:val="00916F11"/>
    <w:rsid w:val="009177EE"/>
    <w:rsid w:val="0091792F"/>
    <w:rsid w:val="0092004C"/>
    <w:rsid w:val="009205FB"/>
    <w:rsid w:val="009206E6"/>
    <w:rsid w:val="00920CA4"/>
    <w:rsid w:val="00921D96"/>
    <w:rsid w:val="00922550"/>
    <w:rsid w:val="00922D8C"/>
    <w:rsid w:val="009231C1"/>
    <w:rsid w:val="00923672"/>
    <w:rsid w:val="00923C88"/>
    <w:rsid w:val="0092446A"/>
    <w:rsid w:val="009247BA"/>
    <w:rsid w:val="00924B5C"/>
    <w:rsid w:val="00924F29"/>
    <w:rsid w:val="009254CD"/>
    <w:rsid w:val="009257B2"/>
    <w:rsid w:val="0092623D"/>
    <w:rsid w:val="0092632F"/>
    <w:rsid w:val="00927386"/>
    <w:rsid w:val="009273B3"/>
    <w:rsid w:val="00927684"/>
    <w:rsid w:val="009278CA"/>
    <w:rsid w:val="00927AF0"/>
    <w:rsid w:val="0093038B"/>
    <w:rsid w:val="00930C54"/>
    <w:rsid w:val="009310B6"/>
    <w:rsid w:val="00931BE2"/>
    <w:rsid w:val="0093230C"/>
    <w:rsid w:val="009323EC"/>
    <w:rsid w:val="009331EF"/>
    <w:rsid w:val="00933F2F"/>
    <w:rsid w:val="00934060"/>
    <w:rsid w:val="00934609"/>
    <w:rsid w:val="009349F0"/>
    <w:rsid w:val="00934E87"/>
    <w:rsid w:val="009351F8"/>
    <w:rsid w:val="0093536C"/>
    <w:rsid w:val="009354DB"/>
    <w:rsid w:val="0093585F"/>
    <w:rsid w:val="00935C8D"/>
    <w:rsid w:val="009360E0"/>
    <w:rsid w:val="00937547"/>
    <w:rsid w:val="009375C8"/>
    <w:rsid w:val="00937885"/>
    <w:rsid w:val="00937BA7"/>
    <w:rsid w:val="00937C3D"/>
    <w:rsid w:val="00937C6F"/>
    <w:rsid w:val="0094001C"/>
    <w:rsid w:val="009403C2"/>
    <w:rsid w:val="009403D6"/>
    <w:rsid w:val="009403D9"/>
    <w:rsid w:val="009405E5"/>
    <w:rsid w:val="00940BEF"/>
    <w:rsid w:val="00941195"/>
    <w:rsid w:val="009414D0"/>
    <w:rsid w:val="009419A7"/>
    <w:rsid w:val="00941C38"/>
    <w:rsid w:val="00941E38"/>
    <w:rsid w:val="009422C3"/>
    <w:rsid w:val="00942AE1"/>
    <w:rsid w:val="00942E01"/>
    <w:rsid w:val="00942EC0"/>
    <w:rsid w:val="0094329A"/>
    <w:rsid w:val="0094423D"/>
    <w:rsid w:val="0094447E"/>
    <w:rsid w:val="00944EF7"/>
    <w:rsid w:val="00944FB9"/>
    <w:rsid w:val="00945078"/>
    <w:rsid w:val="009456DE"/>
    <w:rsid w:val="009457B2"/>
    <w:rsid w:val="009457ED"/>
    <w:rsid w:val="00945B48"/>
    <w:rsid w:val="00945FFE"/>
    <w:rsid w:val="0094635C"/>
    <w:rsid w:val="00946416"/>
    <w:rsid w:val="009468C8"/>
    <w:rsid w:val="00947239"/>
    <w:rsid w:val="00947D7E"/>
    <w:rsid w:val="00947F19"/>
    <w:rsid w:val="0095020D"/>
    <w:rsid w:val="0095048F"/>
    <w:rsid w:val="009505E6"/>
    <w:rsid w:val="00950A49"/>
    <w:rsid w:val="00950D96"/>
    <w:rsid w:val="009511BA"/>
    <w:rsid w:val="009518DA"/>
    <w:rsid w:val="00951CFE"/>
    <w:rsid w:val="00951FCC"/>
    <w:rsid w:val="009523D2"/>
    <w:rsid w:val="00952551"/>
    <w:rsid w:val="00952555"/>
    <w:rsid w:val="00952605"/>
    <w:rsid w:val="009527F4"/>
    <w:rsid w:val="00952A03"/>
    <w:rsid w:val="0095365A"/>
    <w:rsid w:val="00953711"/>
    <w:rsid w:val="0095392B"/>
    <w:rsid w:val="0095415B"/>
    <w:rsid w:val="00954500"/>
    <w:rsid w:val="0095458B"/>
    <w:rsid w:val="00954A12"/>
    <w:rsid w:val="00954BA2"/>
    <w:rsid w:val="009561B6"/>
    <w:rsid w:val="0095634D"/>
    <w:rsid w:val="0095670B"/>
    <w:rsid w:val="00956A80"/>
    <w:rsid w:val="00956A87"/>
    <w:rsid w:val="00956C1E"/>
    <w:rsid w:val="00956F35"/>
    <w:rsid w:val="00956F38"/>
    <w:rsid w:val="009576AC"/>
    <w:rsid w:val="009576D7"/>
    <w:rsid w:val="00957ADD"/>
    <w:rsid w:val="0096008A"/>
    <w:rsid w:val="00960342"/>
    <w:rsid w:val="0096036E"/>
    <w:rsid w:val="00960534"/>
    <w:rsid w:val="009611B5"/>
    <w:rsid w:val="00961865"/>
    <w:rsid w:val="00961AE4"/>
    <w:rsid w:val="00961DB7"/>
    <w:rsid w:val="0096204D"/>
    <w:rsid w:val="00962765"/>
    <w:rsid w:val="009629F7"/>
    <w:rsid w:val="00962A40"/>
    <w:rsid w:val="00963376"/>
    <w:rsid w:val="00963F14"/>
    <w:rsid w:val="00964541"/>
    <w:rsid w:val="009647A5"/>
    <w:rsid w:val="00965B44"/>
    <w:rsid w:val="00965C53"/>
    <w:rsid w:val="00966429"/>
    <w:rsid w:val="009664AD"/>
    <w:rsid w:val="009668D2"/>
    <w:rsid w:val="00966D51"/>
    <w:rsid w:val="00967579"/>
    <w:rsid w:val="009675C1"/>
    <w:rsid w:val="00967619"/>
    <w:rsid w:val="009679F0"/>
    <w:rsid w:val="00967BD9"/>
    <w:rsid w:val="00970B50"/>
    <w:rsid w:val="00970E39"/>
    <w:rsid w:val="00971003"/>
    <w:rsid w:val="0097247B"/>
    <w:rsid w:val="0097261C"/>
    <w:rsid w:val="00972A22"/>
    <w:rsid w:val="00973359"/>
    <w:rsid w:val="00973CBE"/>
    <w:rsid w:val="00973DB9"/>
    <w:rsid w:val="0097423E"/>
    <w:rsid w:val="00974280"/>
    <w:rsid w:val="009748E2"/>
    <w:rsid w:val="0097493F"/>
    <w:rsid w:val="009749F8"/>
    <w:rsid w:val="00974FA2"/>
    <w:rsid w:val="00975285"/>
    <w:rsid w:val="009765DC"/>
    <w:rsid w:val="00976616"/>
    <w:rsid w:val="00976E5C"/>
    <w:rsid w:val="009770D2"/>
    <w:rsid w:val="00977256"/>
    <w:rsid w:val="009772B4"/>
    <w:rsid w:val="00977361"/>
    <w:rsid w:val="0097785A"/>
    <w:rsid w:val="0097794A"/>
    <w:rsid w:val="00977BCD"/>
    <w:rsid w:val="00977C64"/>
    <w:rsid w:val="00977CAA"/>
    <w:rsid w:val="00977EFE"/>
    <w:rsid w:val="00980600"/>
    <w:rsid w:val="009808FD"/>
    <w:rsid w:val="009812E2"/>
    <w:rsid w:val="00981845"/>
    <w:rsid w:val="009818EB"/>
    <w:rsid w:val="0098192F"/>
    <w:rsid w:val="00981A0F"/>
    <w:rsid w:val="00982F6A"/>
    <w:rsid w:val="00983755"/>
    <w:rsid w:val="00983DB6"/>
    <w:rsid w:val="00984385"/>
    <w:rsid w:val="00984659"/>
    <w:rsid w:val="00984965"/>
    <w:rsid w:val="00984AF2"/>
    <w:rsid w:val="00984ED1"/>
    <w:rsid w:val="0098502F"/>
    <w:rsid w:val="009850F1"/>
    <w:rsid w:val="009857B8"/>
    <w:rsid w:val="00985898"/>
    <w:rsid w:val="009860CD"/>
    <w:rsid w:val="009864A3"/>
    <w:rsid w:val="009864D6"/>
    <w:rsid w:val="009865FC"/>
    <w:rsid w:val="0098695B"/>
    <w:rsid w:val="00987620"/>
    <w:rsid w:val="00987627"/>
    <w:rsid w:val="00987995"/>
    <w:rsid w:val="009901DF"/>
    <w:rsid w:val="0099036C"/>
    <w:rsid w:val="0099102C"/>
    <w:rsid w:val="0099157E"/>
    <w:rsid w:val="0099166D"/>
    <w:rsid w:val="009916C7"/>
    <w:rsid w:val="009916F3"/>
    <w:rsid w:val="00991A6F"/>
    <w:rsid w:val="00992DF7"/>
    <w:rsid w:val="0099390D"/>
    <w:rsid w:val="00993A8F"/>
    <w:rsid w:val="00993D13"/>
    <w:rsid w:val="00994046"/>
    <w:rsid w:val="00995472"/>
    <w:rsid w:val="009957CC"/>
    <w:rsid w:val="00995B48"/>
    <w:rsid w:val="00995DC2"/>
    <w:rsid w:val="00995E8C"/>
    <w:rsid w:val="009966D2"/>
    <w:rsid w:val="00996937"/>
    <w:rsid w:val="00996972"/>
    <w:rsid w:val="00996C40"/>
    <w:rsid w:val="00997785"/>
    <w:rsid w:val="00997CA6"/>
    <w:rsid w:val="00997D1F"/>
    <w:rsid w:val="009A00E8"/>
    <w:rsid w:val="009A02FF"/>
    <w:rsid w:val="009A0993"/>
    <w:rsid w:val="009A0A5B"/>
    <w:rsid w:val="009A0ACB"/>
    <w:rsid w:val="009A0ED4"/>
    <w:rsid w:val="009A1515"/>
    <w:rsid w:val="009A154B"/>
    <w:rsid w:val="009A1EC2"/>
    <w:rsid w:val="009A2781"/>
    <w:rsid w:val="009A3001"/>
    <w:rsid w:val="009A3105"/>
    <w:rsid w:val="009A34E2"/>
    <w:rsid w:val="009A3A11"/>
    <w:rsid w:val="009A414D"/>
    <w:rsid w:val="009A46A5"/>
    <w:rsid w:val="009A4C04"/>
    <w:rsid w:val="009A5076"/>
    <w:rsid w:val="009A551A"/>
    <w:rsid w:val="009A5DC6"/>
    <w:rsid w:val="009A68BE"/>
    <w:rsid w:val="009A76A4"/>
    <w:rsid w:val="009A7ECE"/>
    <w:rsid w:val="009B009C"/>
    <w:rsid w:val="009B0209"/>
    <w:rsid w:val="009B027C"/>
    <w:rsid w:val="009B078B"/>
    <w:rsid w:val="009B07A4"/>
    <w:rsid w:val="009B0AB0"/>
    <w:rsid w:val="009B0DAF"/>
    <w:rsid w:val="009B0DE5"/>
    <w:rsid w:val="009B158A"/>
    <w:rsid w:val="009B175E"/>
    <w:rsid w:val="009B1EBF"/>
    <w:rsid w:val="009B1F4E"/>
    <w:rsid w:val="009B23DE"/>
    <w:rsid w:val="009B285D"/>
    <w:rsid w:val="009B2938"/>
    <w:rsid w:val="009B3001"/>
    <w:rsid w:val="009B34A6"/>
    <w:rsid w:val="009B3628"/>
    <w:rsid w:val="009B39BA"/>
    <w:rsid w:val="009B3ED5"/>
    <w:rsid w:val="009B4064"/>
    <w:rsid w:val="009B41D5"/>
    <w:rsid w:val="009B4AC8"/>
    <w:rsid w:val="009B4B41"/>
    <w:rsid w:val="009B4BB8"/>
    <w:rsid w:val="009B5CAD"/>
    <w:rsid w:val="009B5FF8"/>
    <w:rsid w:val="009B607A"/>
    <w:rsid w:val="009B61B3"/>
    <w:rsid w:val="009B6FA9"/>
    <w:rsid w:val="009B743B"/>
    <w:rsid w:val="009B7C75"/>
    <w:rsid w:val="009B7CFB"/>
    <w:rsid w:val="009B7D5E"/>
    <w:rsid w:val="009B7E12"/>
    <w:rsid w:val="009C03E8"/>
    <w:rsid w:val="009C077F"/>
    <w:rsid w:val="009C0CE9"/>
    <w:rsid w:val="009C1149"/>
    <w:rsid w:val="009C11B6"/>
    <w:rsid w:val="009C167B"/>
    <w:rsid w:val="009C16A7"/>
    <w:rsid w:val="009C1985"/>
    <w:rsid w:val="009C1D6A"/>
    <w:rsid w:val="009C1DE9"/>
    <w:rsid w:val="009C1DF2"/>
    <w:rsid w:val="009C2132"/>
    <w:rsid w:val="009C2A11"/>
    <w:rsid w:val="009C2BB5"/>
    <w:rsid w:val="009C2CDA"/>
    <w:rsid w:val="009C2F72"/>
    <w:rsid w:val="009C3789"/>
    <w:rsid w:val="009C37F0"/>
    <w:rsid w:val="009C3BBE"/>
    <w:rsid w:val="009C3E7B"/>
    <w:rsid w:val="009C4B81"/>
    <w:rsid w:val="009C4C8B"/>
    <w:rsid w:val="009C5120"/>
    <w:rsid w:val="009C55DC"/>
    <w:rsid w:val="009C56BA"/>
    <w:rsid w:val="009C5823"/>
    <w:rsid w:val="009C5B3B"/>
    <w:rsid w:val="009C646E"/>
    <w:rsid w:val="009C6692"/>
    <w:rsid w:val="009C6F4E"/>
    <w:rsid w:val="009C72A4"/>
    <w:rsid w:val="009C72E1"/>
    <w:rsid w:val="009C7382"/>
    <w:rsid w:val="009C74F8"/>
    <w:rsid w:val="009C7599"/>
    <w:rsid w:val="009C75D6"/>
    <w:rsid w:val="009C77B6"/>
    <w:rsid w:val="009C7862"/>
    <w:rsid w:val="009C7DD6"/>
    <w:rsid w:val="009C7ECA"/>
    <w:rsid w:val="009D036E"/>
    <w:rsid w:val="009D03B8"/>
    <w:rsid w:val="009D05E3"/>
    <w:rsid w:val="009D08D0"/>
    <w:rsid w:val="009D08E9"/>
    <w:rsid w:val="009D0D3A"/>
    <w:rsid w:val="009D0F5C"/>
    <w:rsid w:val="009D18D5"/>
    <w:rsid w:val="009D1BFA"/>
    <w:rsid w:val="009D1E5A"/>
    <w:rsid w:val="009D21A4"/>
    <w:rsid w:val="009D2368"/>
    <w:rsid w:val="009D2A18"/>
    <w:rsid w:val="009D378B"/>
    <w:rsid w:val="009D438A"/>
    <w:rsid w:val="009D4A0E"/>
    <w:rsid w:val="009D4B6F"/>
    <w:rsid w:val="009D5A2C"/>
    <w:rsid w:val="009D5C92"/>
    <w:rsid w:val="009D5CF7"/>
    <w:rsid w:val="009D65FA"/>
    <w:rsid w:val="009D6696"/>
    <w:rsid w:val="009D70E5"/>
    <w:rsid w:val="009D7921"/>
    <w:rsid w:val="009E0373"/>
    <w:rsid w:val="009E03E0"/>
    <w:rsid w:val="009E0485"/>
    <w:rsid w:val="009E04D2"/>
    <w:rsid w:val="009E0520"/>
    <w:rsid w:val="009E0692"/>
    <w:rsid w:val="009E0B74"/>
    <w:rsid w:val="009E0D83"/>
    <w:rsid w:val="009E0E73"/>
    <w:rsid w:val="009E10F1"/>
    <w:rsid w:val="009E1416"/>
    <w:rsid w:val="009E1971"/>
    <w:rsid w:val="009E1EA8"/>
    <w:rsid w:val="009E249C"/>
    <w:rsid w:val="009E27BA"/>
    <w:rsid w:val="009E2B39"/>
    <w:rsid w:val="009E2FCB"/>
    <w:rsid w:val="009E34E4"/>
    <w:rsid w:val="009E35FE"/>
    <w:rsid w:val="009E4332"/>
    <w:rsid w:val="009E4AD0"/>
    <w:rsid w:val="009E4B1F"/>
    <w:rsid w:val="009E4C41"/>
    <w:rsid w:val="009E4C50"/>
    <w:rsid w:val="009E585D"/>
    <w:rsid w:val="009E5E71"/>
    <w:rsid w:val="009E5FC0"/>
    <w:rsid w:val="009E6240"/>
    <w:rsid w:val="009E679D"/>
    <w:rsid w:val="009E67A4"/>
    <w:rsid w:val="009E69BF"/>
    <w:rsid w:val="009E6E80"/>
    <w:rsid w:val="009E78BC"/>
    <w:rsid w:val="009E7940"/>
    <w:rsid w:val="009F00C5"/>
    <w:rsid w:val="009F0980"/>
    <w:rsid w:val="009F1359"/>
    <w:rsid w:val="009F1906"/>
    <w:rsid w:val="009F19D2"/>
    <w:rsid w:val="009F1B3D"/>
    <w:rsid w:val="009F1C5B"/>
    <w:rsid w:val="009F1F60"/>
    <w:rsid w:val="009F1F8E"/>
    <w:rsid w:val="009F20D3"/>
    <w:rsid w:val="009F2118"/>
    <w:rsid w:val="009F2D83"/>
    <w:rsid w:val="009F2E72"/>
    <w:rsid w:val="009F33C7"/>
    <w:rsid w:val="009F3F3F"/>
    <w:rsid w:val="009F47BA"/>
    <w:rsid w:val="009F4A38"/>
    <w:rsid w:val="009F4DF1"/>
    <w:rsid w:val="009F5885"/>
    <w:rsid w:val="009F60DB"/>
    <w:rsid w:val="009F6193"/>
    <w:rsid w:val="009F66D7"/>
    <w:rsid w:val="009F6F20"/>
    <w:rsid w:val="009F6F2E"/>
    <w:rsid w:val="009F7023"/>
    <w:rsid w:val="009F70A8"/>
    <w:rsid w:val="009F764E"/>
    <w:rsid w:val="009F7B64"/>
    <w:rsid w:val="00A001F1"/>
    <w:rsid w:val="00A003E0"/>
    <w:rsid w:val="00A011D2"/>
    <w:rsid w:val="00A016A8"/>
    <w:rsid w:val="00A02A48"/>
    <w:rsid w:val="00A02BE6"/>
    <w:rsid w:val="00A02CA6"/>
    <w:rsid w:val="00A02FC2"/>
    <w:rsid w:val="00A030FA"/>
    <w:rsid w:val="00A03164"/>
    <w:rsid w:val="00A03224"/>
    <w:rsid w:val="00A03FEA"/>
    <w:rsid w:val="00A03FF2"/>
    <w:rsid w:val="00A042FC"/>
    <w:rsid w:val="00A047CA"/>
    <w:rsid w:val="00A04C99"/>
    <w:rsid w:val="00A05139"/>
    <w:rsid w:val="00A053D8"/>
    <w:rsid w:val="00A05473"/>
    <w:rsid w:val="00A05579"/>
    <w:rsid w:val="00A05C7F"/>
    <w:rsid w:val="00A0615B"/>
    <w:rsid w:val="00A0623D"/>
    <w:rsid w:val="00A0658B"/>
    <w:rsid w:val="00A06CCC"/>
    <w:rsid w:val="00A0716D"/>
    <w:rsid w:val="00A073EF"/>
    <w:rsid w:val="00A074D1"/>
    <w:rsid w:val="00A0750C"/>
    <w:rsid w:val="00A07599"/>
    <w:rsid w:val="00A07FB5"/>
    <w:rsid w:val="00A10086"/>
    <w:rsid w:val="00A10322"/>
    <w:rsid w:val="00A10A6C"/>
    <w:rsid w:val="00A10AEE"/>
    <w:rsid w:val="00A10E36"/>
    <w:rsid w:val="00A1151A"/>
    <w:rsid w:val="00A11CE5"/>
    <w:rsid w:val="00A11E0C"/>
    <w:rsid w:val="00A120E0"/>
    <w:rsid w:val="00A1224F"/>
    <w:rsid w:val="00A1227C"/>
    <w:rsid w:val="00A124B0"/>
    <w:rsid w:val="00A12A65"/>
    <w:rsid w:val="00A12E0E"/>
    <w:rsid w:val="00A130B8"/>
    <w:rsid w:val="00A13374"/>
    <w:rsid w:val="00A13453"/>
    <w:rsid w:val="00A139DA"/>
    <w:rsid w:val="00A141A7"/>
    <w:rsid w:val="00A141B1"/>
    <w:rsid w:val="00A143A3"/>
    <w:rsid w:val="00A145CC"/>
    <w:rsid w:val="00A146C8"/>
    <w:rsid w:val="00A14861"/>
    <w:rsid w:val="00A14D41"/>
    <w:rsid w:val="00A15409"/>
    <w:rsid w:val="00A15683"/>
    <w:rsid w:val="00A156D0"/>
    <w:rsid w:val="00A15956"/>
    <w:rsid w:val="00A15C50"/>
    <w:rsid w:val="00A15EAD"/>
    <w:rsid w:val="00A15EDC"/>
    <w:rsid w:val="00A15F94"/>
    <w:rsid w:val="00A16EE2"/>
    <w:rsid w:val="00A17051"/>
    <w:rsid w:val="00A174D3"/>
    <w:rsid w:val="00A177D6"/>
    <w:rsid w:val="00A20340"/>
    <w:rsid w:val="00A20912"/>
    <w:rsid w:val="00A2160F"/>
    <w:rsid w:val="00A21696"/>
    <w:rsid w:val="00A219E0"/>
    <w:rsid w:val="00A2334A"/>
    <w:rsid w:val="00A23783"/>
    <w:rsid w:val="00A2389F"/>
    <w:rsid w:val="00A23D0C"/>
    <w:rsid w:val="00A23EBC"/>
    <w:rsid w:val="00A242AF"/>
    <w:rsid w:val="00A252E7"/>
    <w:rsid w:val="00A25A6E"/>
    <w:rsid w:val="00A25CAE"/>
    <w:rsid w:val="00A25CF1"/>
    <w:rsid w:val="00A25E93"/>
    <w:rsid w:val="00A25EC5"/>
    <w:rsid w:val="00A26E33"/>
    <w:rsid w:val="00A272C2"/>
    <w:rsid w:val="00A273E2"/>
    <w:rsid w:val="00A27461"/>
    <w:rsid w:val="00A276E7"/>
    <w:rsid w:val="00A27F63"/>
    <w:rsid w:val="00A27FFB"/>
    <w:rsid w:val="00A30E0F"/>
    <w:rsid w:val="00A31057"/>
    <w:rsid w:val="00A31D08"/>
    <w:rsid w:val="00A31E95"/>
    <w:rsid w:val="00A32491"/>
    <w:rsid w:val="00A32B2F"/>
    <w:rsid w:val="00A33024"/>
    <w:rsid w:val="00A33356"/>
    <w:rsid w:val="00A33BCA"/>
    <w:rsid w:val="00A3422A"/>
    <w:rsid w:val="00A346F6"/>
    <w:rsid w:val="00A34D2C"/>
    <w:rsid w:val="00A34F76"/>
    <w:rsid w:val="00A35536"/>
    <w:rsid w:val="00A356EA"/>
    <w:rsid w:val="00A3581F"/>
    <w:rsid w:val="00A35821"/>
    <w:rsid w:val="00A35B5C"/>
    <w:rsid w:val="00A35F33"/>
    <w:rsid w:val="00A364E4"/>
    <w:rsid w:val="00A36F64"/>
    <w:rsid w:val="00A375A0"/>
    <w:rsid w:val="00A40116"/>
    <w:rsid w:val="00A4042A"/>
    <w:rsid w:val="00A405D2"/>
    <w:rsid w:val="00A40A4A"/>
    <w:rsid w:val="00A40C54"/>
    <w:rsid w:val="00A41BEF"/>
    <w:rsid w:val="00A41CED"/>
    <w:rsid w:val="00A423E2"/>
    <w:rsid w:val="00A426AF"/>
    <w:rsid w:val="00A4318B"/>
    <w:rsid w:val="00A443B4"/>
    <w:rsid w:val="00A44402"/>
    <w:rsid w:val="00A44C34"/>
    <w:rsid w:val="00A44DA9"/>
    <w:rsid w:val="00A45640"/>
    <w:rsid w:val="00A45BB8"/>
    <w:rsid w:val="00A4612A"/>
    <w:rsid w:val="00A46490"/>
    <w:rsid w:val="00A468AD"/>
    <w:rsid w:val="00A46A65"/>
    <w:rsid w:val="00A46F4C"/>
    <w:rsid w:val="00A47295"/>
    <w:rsid w:val="00A47305"/>
    <w:rsid w:val="00A4769F"/>
    <w:rsid w:val="00A47F6F"/>
    <w:rsid w:val="00A50ABC"/>
    <w:rsid w:val="00A50F63"/>
    <w:rsid w:val="00A5142F"/>
    <w:rsid w:val="00A51D5E"/>
    <w:rsid w:val="00A51EC6"/>
    <w:rsid w:val="00A52546"/>
    <w:rsid w:val="00A525B3"/>
    <w:rsid w:val="00A52BDA"/>
    <w:rsid w:val="00A534A7"/>
    <w:rsid w:val="00A536CF"/>
    <w:rsid w:val="00A53CFF"/>
    <w:rsid w:val="00A53DF1"/>
    <w:rsid w:val="00A54761"/>
    <w:rsid w:val="00A5596F"/>
    <w:rsid w:val="00A55B06"/>
    <w:rsid w:val="00A562A5"/>
    <w:rsid w:val="00A56830"/>
    <w:rsid w:val="00A5736E"/>
    <w:rsid w:val="00A57435"/>
    <w:rsid w:val="00A5766F"/>
    <w:rsid w:val="00A60AC0"/>
    <w:rsid w:val="00A60EE5"/>
    <w:rsid w:val="00A60F04"/>
    <w:rsid w:val="00A60F21"/>
    <w:rsid w:val="00A613A9"/>
    <w:rsid w:val="00A61BA4"/>
    <w:rsid w:val="00A622BE"/>
    <w:rsid w:val="00A62FE5"/>
    <w:rsid w:val="00A631FF"/>
    <w:rsid w:val="00A63540"/>
    <w:rsid w:val="00A642FD"/>
    <w:rsid w:val="00A64D55"/>
    <w:rsid w:val="00A65199"/>
    <w:rsid w:val="00A652C4"/>
    <w:rsid w:val="00A65746"/>
    <w:rsid w:val="00A65758"/>
    <w:rsid w:val="00A65793"/>
    <w:rsid w:val="00A657B5"/>
    <w:rsid w:val="00A66145"/>
    <w:rsid w:val="00A66316"/>
    <w:rsid w:val="00A6664F"/>
    <w:rsid w:val="00A66879"/>
    <w:rsid w:val="00A66904"/>
    <w:rsid w:val="00A66B92"/>
    <w:rsid w:val="00A67E66"/>
    <w:rsid w:val="00A7008F"/>
    <w:rsid w:val="00A70192"/>
    <w:rsid w:val="00A70635"/>
    <w:rsid w:val="00A70637"/>
    <w:rsid w:val="00A70D99"/>
    <w:rsid w:val="00A71317"/>
    <w:rsid w:val="00A71371"/>
    <w:rsid w:val="00A719A6"/>
    <w:rsid w:val="00A71C21"/>
    <w:rsid w:val="00A71D15"/>
    <w:rsid w:val="00A72049"/>
    <w:rsid w:val="00A726CA"/>
    <w:rsid w:val="00A72841"/>
    <w:rsid w:val="00A7379B"/>
    <w:rsid w:val="00A74348"/>
    <w:rsid w:val="00A7482B"/>
    <w:rsid w:val="00A74B5D"/>
    <w:rsid w:val="00A74E01"/>
    <w:rsid w:val="00A74F31"/>
    <w:rsid w:val="00A75135"/>
    <w:rsid w:val="00A75BF1"/>
    <w:rsid w:val="00A763AA"/>
    <w:rsid w:val="00A76492"/>
    <w:rsid w:val="00A768AF"/>
    <w:rsid w:val="00A76F99"/>
    <w:rsid w:val="00A77250"/>
    <w:rsid w:val="00A77384"/>
    <w:rsid w:val="00A774C9"/>
    <w:rsid w:val="00A776ED"/>
    <w:rsid w:val="00A7792B"/>
    <w:rsid w:val="00A80278"/>
    <w:rsid w:val="00A8039F"/>
    <w:rsid w:val="00A808EF"/>
    <w:rsid w:val="00A80987"/>
    <w:rsid w:val="00A80B3A"/>
    <w:rsid w:val="00A8183D"/>
    <w:rsid w:val="00A81968"/>
    <w:rsid w:val="00A81BF7"/>
    <w:rsid w:val="00A81CA2"/>
    <w:rsid w:val="00A81DCE"/>
    <w:rsid w:val="00A83080"/>
    <w:rsid w:val="00A830AA"/>
    <w:rsid w:val="00A836DF"/>
    <w:rsid w:val="00A836F8"/>
    <w:rsid w:val="00A838C1"/>
    <w:rsid w:val="00A8398B"/>
    <w:rsid w:val="00A84309"/>
    <w:rsid w:val="00A84998"/>
    <w:rsid w:val="00A84B41"/>
    <w:rsid w:val="00A84BC7"/>
    <w:rsid w:val="00A84C89"/>
    <w:rsid w:val="00A84E64"/>
    <w:rsid w:val="00A84E8E"/>
    <w:rsid w:val="00A852CF"/>
    <w:rsid w:val="00A8557E"/>
    <w:rsid w:val="00A85603"/>
    <w:rsid w:val="00A85ADB"/>
    <w:rsid w:val="00A862A9"/>
    <w:rsid w:val="00A86D8F"/>
    <w:rsid w:val="00A8761D"/>
    <w:rsid w:val="00A8793A"/>
    <w:rsid w:val="00A87F4D"/>
    <w:rsid w:val="00A9069F"/>
    <w:rsid w:val="00A9088F"/>
    <w:rsid w:val="00A90A62"/>
    <w:rsid w:val="00A912BF"/>
    <w:rsid w:val="00A9149C"/>
    <w:rsid w:val="00A914DB"/>
    <w:rsid w:val="00A91832"/>
    <w:rsid w:val="00A91A3E"/>
    <w:rsid w:val="00A91C16"/>
    <w:rsid w:val="00A92152"/>
    <w:rsid w:val="00A9217A"/>
    <w:rsid w:val="00A925DD"/>
    <w:rsid w:val="00A9266E"/>
    <w:rsid w:val="00A93342"/>
    <w:rsid w:val="00A935E6"/>
    <w:rsid w:val="00A93B8B"/>
    <w:rsid w:val="00A93EED"/>
    <w:rsid w:val="00A942C3"/>
    <w:rsid w:val="00A944B7"/>
    <w:rsid w:val="00A94513"/>
    <w:rsid w:val="00A94571"/>
    <w:rsid w:val="00A94A2B"/>
    <w:rsid w:val="00A94B5D"/>
    <w:rsid w:val="00A94C85"/>
    <w:rsid w:val="00A9551F"/>
    <w:rsid w:val="00A95765"/>
    <w:rsid w:val="00A95A85"/>
    <w:rsid w:val="00A96188"/>
    <w:rsid w:val="00A96513"/>
    <w:rsid w:val="00A974EF"/>
    <w:rsid w:val="00AA10A4"/>
    <w:rsid w:val="00AA1157"/>
    <w:rsid w:val="00AA13B5"/>
    <w:rsid w:val="00AA15E9"/>
    <w:rsid w:val="00AA1C37"/>
    <w:rsid w:val="00AA21A8"/>
    <w:rsid w:val="00AA2881"/>
    <w:rsid w:val="00AA2E15"/>
    <w:rsid w:val="00AA2FD2"/>
    <w:rsid w:val="00AA3104"/>
    <w:rsid w:val="00AA3565"/>
    <w:rsid w:val="00AA3754"/>
    <w:rsid w:val="00AA390C"/>
    <w:rsid w:val="00AA48A5"/>
    <w:rsid w:val="00AA5149"/>
    <w:rsid w:val="00AA519E"/>
    <w:rsid w:val="00AA53B7"/>
    <w:rsid w:val="00AA55AA"/>
    <w:rsid w:val="00AA64C3"/>
    <w:rsid w:val="00AA6D66"/>
    <w:rsid w:val="00AA7416"/>
    <w:rsid w:val="00AB079F"/>
    <w:rsid w:val="00AB08A2"/>
    <w:rsid w:val="00AB106E"/>
    <w:rsid w:val="00AB16DD"/>
    <w:rsid w:val="00AB1C1B"/>
    <w:rsid w:val="00AB1C57"/>
    <w:rsid w:val="00AB1FA9"/>
    <w:rsid w:val="00AB21BA"/>
    <w:rsid w:val="00AB2651"/>
    <w:rsid w:val="00AB2F50"/>
    <w:rsid w:val="00AB331F"/>
    <w:rsid w:val="00AB35FA"/>
    <w:rsid w:val="00AB3B5F"/>
    <w:rsid w:val="00AB3E3C"/>
    <w:rsid w:val="00AB40E8"/>
    <w:rsid w:val="00AB41CF"/>
    <w:rsid w:val="00AB41E9"/>
    <w:rsid w:val="00AB4421"/>
    <w:rsid w:val="00AB4986"/>
    <w:rsid w:val="00AB519D"/>
    <w:rsid w:val="00AB5529"/>
    <w:rsid w:val="00AB565B"/>
    <w:rsid w:val="00AB57AF"/>
    <w:rsid w:val="00AB5B88"/>
    <w:rsid w:val="00AB5E24"/>
    <w:rsid w:val="00AB5E6F"/>
    <w:rsid w:val="00AB60EA"/>
    <w:rsid w:val="00AB66C7"/>
    <w:rsid w:val="00AB6D93"/>
    <w:rsid w:val="00AB774E"/>
    <w:rsid w:val="00AB7A3D"/>
    <w:rsid w:val="00AC031C"/>
    <w:rsid w:val="00AC0675"/>
    <w:rsid w:val="00AC0733"/>
    <w:rsid w:val="00AC07BC"/>
    <w:rsid w:val="00AC095E"/>
    <w:rsid w:val="00AC0BDE"/>
    <w:rsid w:val="00AC202B"/>
    <w:rsid w:val="00AC2676"/>
    <w:rsid w:val="00AC2C5F"/>
    <w:rsid w:val="00AC33D9"/>
    <w:rsid w:val="00AC3D3F"/>
    <w:rsid w:val="00AC407F"/>
    <w:rsid w:val="00AC41F3"/>
    <w:rsid w:val="00AC43CC"/>
    <w:rsid w:val="00AC4621"/>
    <w:rsid w:val="00AC481F"/>
    <w:rsid w:val="00AC4B8D"/>
    <w:rsid w:val="00AC503A"/>
    <w:rsid w:val="00AC5105"/>
    <w:rsid w:val="00AC5246"/>
    <w:rsid w:val="00AC527B"/>
    <w:rsid w:val="00AC52DF"/>
    <w:rsid w:val="00AC5344"/>
    <w:rsid w:val="00AC5423"/>
    <w:rsid w:val="00AC569A"/>
    <w:rsid w:val="00AC56DC"/>
    <w:rsid w:val="00AC617F"/>
    <w:rsid w:val="00AC678B"/>
    <w:rsid w:val="00AC6898"/>
    <w:rsid w:val="00AC6A61"/>
    <w:rsid w:val="00AC7073"/>
    <w:rsid w:val="00AC7914"/>
    <w:rsid w:val="00AC7C62"/>
    <w:rsid w:val="00AD0454"/>
    <w:rsid w:val="00AD1EAE"/>
    <w:rsid w:val="00AD3025"/>
    <w:rsid w:val="00AD3190"/>
    <w:rsid w:val="00AD3426"/>
    <w:rsid w:val="00AD36F7"/>
    <w:rsid w:val="00AD3A17"/>
    <w:rsid w:val="00AD40E9"/>
    <w:rsid w:val="00AD41A1"/>
    <w:rsid w:val="00AD488E"/>
    <w:rsid w:val="00AD4939"/>
    <w:rsid w:val="00AD4CAD"/>
    <w:rsid w:val="00AD59F0"/>
    <w:rsid w:val="00AD5A34"/>
    <w:rsid w:val="00AD5CFE"/>
    <w:rsid w:val="00AD5DBE"/>
    <w:rsid w:val="00AD5EC8"/>
    <w:rsid w:val="00AD5ED0"/>
    <w:rsid w:val="00AD6537"/>
    <w:rsid w:val="00AD659F"/>
    <w:rsid w:val="00AD66E1"/>
    <w:rsid w:val="00AD6AAC"/>
    <w:rsid w:val="00AD6AC0"/>
    <w:rsid w:val="00AD6BCC"/>
    <w:rsid w:val="00AD6F51"/>
    <w:rsid w:val="00AD6FFF"/>
    <w:rsid w:val="00AD7577"/>
    <w:rsid w:val="00AD78BC"/>
    <w:rsid w:val="00AD7B4F"/>
    <w:rsid w:val="00AE013B"/>
    <w:rsid w:val="00AE0618"/>
    <w:rsid w:val="00AE0CE6"/>
    <w:rsid w:val="00AE109B"/>
    <w:rsid w:val="00AE1A31"/>
    <w:rsid w:val="00AE1B2E"/>
    <w:rsid w:val="00AE1D50"/>
    <w:rsid w:val="00AE3229"/>
    <w:rsid w:val="00AE3307"/>
    <w:rsid w:val="00AE3780"/>
    <w:rsid w:val="00AE38F2"/>
    <w:rsid w:val="00AE39A6"/>
    <w:rsid w:val="00AE3F71"/>
    <w:rsid w:val="00AE48D5"/>
    <w:rsid w:val="00AE4BDA"/>
    <w:rsid w:val="00AE52C6"/>
    <w:rsid w:val="00AE540A"/>
    <w:rsid w:val="00AE585A"/>
    <w:rsid w:val="00AE59C6"/>
    <w:rsid w:val="00AE5A42"/>
    <w:rsid w:val="00AE5BD2"/>
    <w:rsid w:val="00AE6288"/>
    <w:rsid w:val="00AE682D"/>
    <w:rsid w:val="00AE696E"/>
    <w:rsid w:val="00AE69DD"/>
    <w:rsid w:val="00AE6C49"/>
    <w:rsid w:val="00AE6FE0"/>
    <w:rsid w:val="00AE7274"/>
    <w:rsid w:val="00AE74D2"/>
    <w:rsid w:val="00AE7584"/>
    <w:rsid w:val="00AE7D4B"/>
    <w:rsid w:val="00AE7DAF"/>
    <w:rsid w:val="00AF044A"/>
    <w:rsid w:val="00AF05CD"/>
    <w:rsid w:val="00AF0E2F"/>
    <w:rsid w:val="00AF0E70"/>
    <w:rsid w:val="00AF0ED2"/>
    <w:rsid w:val="00AF11B1"/>
    <w:rsid w:val="00AF24E8"/>
    <w:rsid w:val="00AF348E"/>
    <w:rsid w:val="00AF3736"/>
    <w:rsid w:val="00AF37C4"/>
    <w:rsid w:val="00AF3E0C"/>
    <w:rsid w:val="00AF3F01"/>
    <w:rsid w:val="00AF3F6E"/>
    <w:rsid w:val="00AF4A13"/>
    <w:rsid w:val="00AF4FEB"/>
    <w:rsid w:val="00AF5012"/>
    <w:rsid w:val="00AF53FF"/>
    <w:rsid w:val="00AF5DDB"/>
    <w:rsid w:val="00AF5F52"/>
    <w:rsid w:val="00AF6022"/>
    <w:rsid w:val="00AF638A"/>
    <w:rsid w:val="00AF6BAC"/>
    <w:rsid w:val="00AF739F"/>
    <w:rsid w:val="00AF7808"/>
    <w:rsid w:val="00B00961"/>
    <w:rsid w:val="00B00A91"/>
    <w:rsid w:val="00B00C19"/>
    <w:rsid w:val="00B0101B"/>
    <w:rsid w:val="00B01426"/>
    <w:rsid w:val="00B018BA"/>
    <w:rsid w:val="00B02008"/>
    <w:rsid w:val="00B0221C"/>
    <w:rsid w:val="00B02299"/>
    <w:rsid w:val="00B025B8"/>
    <w:rsid w:val="00B0288C"/>
    <w:rsid w:val="00B02962"/>
    <w:rsid w:val="00B02A08"/>
    <w:rsid w:val="00B03241"/>
    <w:rsid w:val="00B03567"/>
    <w:rsid w:val="00B03F1C"/>
    <w:rsid w:val="00B04054"/>
    <w:rsid w:val="00B04246"/>
    <w:rsid w:val="00B046A6"/>
    <w:rsid w:val="00B04930"/>
    <w:rsid w:val="00B04937"/>
    <w:rsid w:val="00B04D5B"/>
    <w:rsid w:val="00B04F2D"/>
    <w:rsid w:val="00B04FCA"/>
    <w:rsid w:val="00B04FDB"/>
    <w:rsid w:val="00B05002"/>
    <w:rsid w:val="00B0520A"/>
    <w:rsid w:val="00B05218"/>
    <w:rsid w:val="00B0542E"/>
    <w:rsid w:val="00B0569C"/>
    <w:rsid w:val="00B05B7E"/>
    <w:rsid w:val="00B05C84"/>
    <w:rsid w:val="00B061A6"/>
    <w:rsid w:val="00B06338"/>
    <w:rsid w:val="00B0635F"/>
    <w:rsid w:val="00B0667C"/>
    <w:rsid w:val="00B06755"/>
    <w:rsid w:val="00B06860"/>
    <w:rsid w:val="00B06DB8"/>
    <w:rsid w:val="00B070F0"/>
    <w:rsid w:val="00B07757"/>
    <w:rsid w:val="00B079CE"/>
    <w:rsid w:val="00B07A85"/>
    <w:rsid w:val="00B1017D"/>
    <w:rsid w:val="00B103DD"/>
    <w:rsid w:val="00B10661"/>
    <w:rsid w:val="00B109D2"/>
    <w:rsid w:val="00B10C5F"/>
    <w:rsid w:val="00B10E5B"/>
    <w:rsid w:val="00B10F8A"/>
    <w:rsid w:val="00B1112A"/>
    <w:rsid w:val="00B11694"/>
    <w:rsid w:val="00B11B39"/>
    <w:rsid w:val="00B12244"/>
    <w:rsid w:val="00B127AF"/>
    <w:rsid w:val="00B12D34"/>
    <w:rsid w:val="00B12E07"/>
    <w:rsid w:val="00B1339B"/>
    <w:rsid w:val="00B13A2C"/>
    <w:rsid w:val="00B14813"/>
    <w:rsid w:val="00B15223"/>
    <w:rsid w:val="00B15716"/>
    <w:rsid w:val="00B1593B"/>
    <w:rsid w:val="00B15A80"/>
    <w:rsid w:val="00B16257"/>
    <w:rsid w:val="00B165D1"/>
    <w:rsid w:val="00B16655"/>
    <w:rsid w:val="00B16727"/>
    <w:rsid w:val="00B169B6"/>
    <w:rsid w:val="00B1702D"/>
    <w:rsid w:val="00B17521"/>
    <w:rsid w:val="00B2062B"/>
    <w:rsid w:val="00B20FE5"/>
    <w:rsid w:val="00B213C2"/>
    <w:rsid w:val="00B21502"/>
    <w:rsid w:val="00B21AC7"/>
    <w:rsid w:val="00B21D98"/>
    <w:rsid w:val="00B2201D"/>
    <w:rsid w:val="00B224E9"/>
    <w:rsid w:val="00B22CC4"/>
    <w:rsid w:val="00B22DBB"/>
    <w:rsid w:val="00B230EC"/>
    <w:rsid w:val="00B231F1"/>
    <w:rsid w:val="00B23435"/>
    <w:rsid w:val="00B23D6F"/>
    <w:rsid w:val="00B2413A"/>
    <w:rsid w:val="00B246B1"/>
    <w:rsid w:val="00B247A8"/>
    <w:rsid w:val="00B249C7"/>
    <w:rsid w:val="00B24F51"/>
    <w:rsid w:val="00B251C6"/>
    <w:rsid w:val="00B258FC"/>
    <w:rsid w:val="00B263F8"/>
    <w:rsid w:val="00B264B1"/>
    <w:rsid w:val="00B2668F"/>
    <w:rsid w:val="00B268B8"/>
    <w:rsid w:val="00B26B58"/>
    <w:rsid w:val="00B26DB5"/>
    <w:rsid w:val="00B26E66"/>
    <w:rsid w:val="00B270D3"/>
    <w:rsid w:val="00B271A9"/>
    <w:rsid w:val="00B272E4"/>
    <w:rsid w:val="00B279D2"/>
    <w:rsid w:val="00B27AF6"/>
    <w:rsid w:val="00B30DE1"/>
    <w:rsid w:val="00B30E57"/>
    <w:rsid w:val="00B3133B"/>
    <w:rsid w:val="00B31BE5"/>
    <w:rsid w:val="00B31C4B"/>
    <w:rsid w:val="00B31FA7"/>
    <w:rsid w:val="00B322D6"/>
    <w:rsid w:val="00B32367"/>
    <w:rsid w:val="00B3245F"/>
    <w:rsid w:val="00B325E5"/>
    <w:rsid w:val="00B3296A"/>
    <w:rsid w:val="00B3301C"/>
    <w:rsid w:val="00B33BC7"/>
    <w:rsid w:val="00B34DB7"/>
    <w:rsid w:val="00B34F32"/>
    <w:rsid w:val="00B354CB"/>
    <w:rsid w:val="00B35840"/>
    <w:rsid w:val="00B35930"/>
    <w:rsid w:val="00B35D57"/>
    <w:rsid w:val="00B3646B"/>
    <w:rsid w:val="00B36E10"/>
    <w:rsid w:val="00B375AC"/>
    <w:rsid w:val="00B37D6D"/>
    <w:rsid w:val="00B40B97"/>
    <w:rsid w:val="00B40D4F"/>
    <w:rsid w:val="00B40D71"/>
    <w:rsid w:val="00B411AC"/>
    <w:rsid w:val="00B4178A"/>
    <w:rsid w:val="00B41ACC"/>
    <w:rsid w:val="00B421E6"/>
    <w:rsid w:val="00B4239E"/>
    <w:rsid w:val="00B424ED"/>
    <w:rsid w:val="00B427E7"/>
    <w:rsid w:val="00B42A3E"/>
    <w:rsid w:val="00B42F9E"/>
    <w:rsid w:val="00B438A5"/>
    <w:rsid w:val="00B43DBA"/>
    <w:rsid w:val="00B43F3E"/>
    <w:rsid w:val="00B44C49"/>
    <w:rsid w:val="00B45108"/>
    <w:rsid w:val="00B45412"/>
    <w:rsid w:val="00B4549D"/>
    <w:rsid w:val="00B4555A"/>
    <w:rsid w:val="00B456F7"/>
    <w:rsid w:val="00B45965"/>
    <w:rsid w:val="00B46C05"/>
    <w:rsid w:val="00B46D2E"/>
    <w:rsid w:val="00B46EE5"/>
    <w:rsid w:val="00B47038"/>
    <w:rsid w:val="00B4737B"/>
    <w:rsid w:val="00B47406"/>
    <w:rsid w:val="00B475CF"/>
    <w:rsid w:val="00B478BE"/>
    <w:rsid w:val="00B478CF"/>
    <w:rsid w:val="00B501AC"/>
    <w:rsid w:val="00B5086B"/>
    <w:rsid w:val="00B50C73"/>
    <w:rsid w:val="00B51E82"/>
    <w:rsid w:val="00B52802"/>
    <w:rsid w:val="00B5297B"/>
    <w:rsid w:val="00B52CAD"/>
    <w:rsid w:val="00B53231"/>
    <w:rsid w:val="00B536BC"/>
    <w:rsid w:val="00B539D4"/>
    <w:rsid w:val="00B540AC"/>
    <w:rsid w:val="00B54197"/>
    <w:rsid w:val="00B543B5"/>
    <w:rsid w:val="00B547C3"/>
    <w:rsid w:val="00B54AC6"/>
    <w:rsid w:val="00B55463"/>
    <w:rsid w:val="00B55824"/>
    <w:rsid w:val="00B55C87"/>
    <w:rsid w:val="00B55DC0"/>
    <w:rsid w:val="00B560D6"/>
    <w:rsid w:val="00B56524"/>
    <w:rsid w:val="00B568C1"/>
    <w:rsid w:val="00B56A05"/>
    <w:rsid w:val="00B56F77"/>
    <w:rsid w:val="00B57163"/>
    <w:rsid w:val="00B573A0"/>
    <w:rsid w:val="00B5779A"/>
    <w:rsid w:val="00B57912"/>
    <w:rsid w:val="00B57D3C"/>
    <w:rsid w:val="00B603C4"/>
    <w:rsid w:val="00B60509"/>
    <w:rsid w:val="00B6062D"/>
    <w:rsid w:val="00B60DCB"/>
    <w:rsid w:val="00B6174C"/>
    <w:rsid w:val="00B6189A"/>
    <w:rsid w:val="00B619C4"/>
    <w:rsid w:val="00B61C7E"/>
    <w:rsid w:val="00B61E4F"/>
    <w:rsid w:val="00B620F4"/>
    <w:rsid w:val="00B6219B"/>
    <w:rsid w:val="00B628C1"/>
    <w:rsid w:val="00B62932"/>
    <w:rsid w:val="00B62DCF"/>
    <w:rsid w:val="00B63190"/>
    <w:rsid w:val="00B63715"/>
    <w:rsid w:val="00B637BC"/>
    <w:rsid w:val="00B639BA"/>
    <w:rsid w:val="00B63E87"/>
    <w:rsid w:val="00B63EF3"/>
    <w:rsid w:val="00B64157"/>
    <w:rsid w:val="00B64A6C"/>
    <w:rsid w:val="00B64D18"/>
    <w:rsid w:val="00B64F2B"/>
    <w:rsid w:val="00B64F7F"/>
    <w:rsid w:val="00B64F91"/>
    <w:rsid w:val="00B651DC"/>
    <w:rsid w:val="00B652F9"/>
    <w:rsid w:val="00B6639A"/>
    <w:rsid w:val="00B6657A"/>
    <w:rsid w:val="00B66966"/>
    <w:rsid w:val="00B66A75"/>
    <w:rsid w:val="00B67E05"/>
    <w:rsid w:val="00B70269"/>
    <w:rsid w:val="00B70441"/>
    <w:rsid w:val="00B704DE"/>
    <w:rsid w:val="00B70A1A"/>
    <w:rsid w:val="00B70BC3"/>
    <w:rsid w:val="00B71417"/>
    <w:rsid w:val="00B714EA"/>
    <w:rsid w:val="00B71ABD"/>
    <w:rsid w:val="00B71CC8"/>
    <w:rsid w:val="00B720CD"/>
    <w:rsid w:val="00B7269A"/>
    <w:rsid w:val="00B72EA6"/>
    <w:rsid w:val="00B730BF"/>
    <w:rsid w:val="00B73663"/>
    <w:rsid w:val="00B7434B"/>
    <w:rsid w:val="00B74358"/>
    <w:rsid w:val="00B746C1"/>
    <w:rsid w:val="00B74E6A"/>
    <w:rsid w:val="00B75053"/>
    <w:rsid w:val="00B755BA"/>
    <w:rsid w:val="00B75834"/>
    <w:rsid w:val="00B759E9"/>
    <w:rsid w:val="00B75C6F"/>
    <w:rsid w:val="00B75C71"/>
    <w:rsid w:val="00B76024"/>
    <w:rsid w:val="00B7614A"/>
    <w:rsid w:val="00B76A53"/>
    <w:rsid w:val="00B76F2B"/>
    <w:rsid w:val="00B77345"/>
    <w:rsid w:val="00B77880"/>
    <w:rsid w:val="00B80567"/>
    <w:rsid w:val="00B8059A"/>
    <w:rsid w:val="00B80A2F"/>
    <w:rsid w:val="00B80DD2"/>
    <w:rsid w:val="00B80F1F"/>
    <w:rsid w:val="00B81639"/>
    <w:rsid w:val="00B81875"/>
    <w:rsid w:val="00B81900"/>
    <w:rsid w:val="00B81AF0"/>
    <w:rsid w:val="00B81E55"/>
    <w:rsid w:val="00B824F0"/>
    <w:rsid w:val="00B82714"/>
    <w:rsid w:val="00B82CF8"/>
    <w:rsid w:val="00B833D1"/>
    <w:rsid w:val="00B83565"/>
    <w:rsid w:val="00B83685"/>
    <w:rsid w:val="00B836D6"/>
    <w:rsid w:val="00B83A89"/>
    <w:rsid w:val="00B84CE6"/>
    <w:rsid w:val="00B857F6"/>
    <w:rsid w:val="00B85F1C"/>
    <w:rsid w:val="00B868DE"/>
    <w:rsid w:val="00B86B7C"/>
    <w:rsid w:val="00B87112"/>
    <w:rsid w:val="00B871A2"/>
    <w:rsid w:val="00B873BC"/>
    <w:rsid w:val="00B900EA"/>
    <w:rsid w:val="00B90592"/>
    <w:rsid w:val="00B90AC0"/>
    <w:rsid w:val="00B90AFD"/>
    <w:rsid w:val="00B91228"/>
    <w:rsid w:val="00B91447"/>
    <w:rsid w:val="00B918E1"/>
    <w:rsid w:val="00B91B6A"/>
    <w:rsid w:val="00B91C85"/>
    <w:rsid w:val="00B9229A"/>
    <w:rsid w:val="00B9293D"/>
    <w:rsid w:val="00B92C9C"/>
    <w:rsid w:val="00B92DF9"/>
    <w:rsid w:val="00B92F0B"/>
    <w:rsid w:val="00B934A1"/>
    <w:rsid w:val="00B94041"/>
    <w:rsid w:val="00B94E7C"/>
    <w:rsid w:val="00B95031"/>
    <w:rsid w:val="00B95AFB"/>
    <w:rsid w:val="00B9601B"/>
    <w:rsid w:val="00B96025"/>
    <w:rsid w:val="00B96203"/>
    <w:rsid w:val="00B96D73"/>
    <w:rsid w:val="00B96E56"/>
    <w:rsid w:val="00B97245"/>
    <w:rsid w:val="00B9787E"/>
    <w:rsid w:val="00B9789C"/>
    <w:rsid w:val="00B97B94"/>
    <w:rsid w:val="00BA0059"/>
    <w:rsid w:val="00BA04DE"/>
    <w:rsid w:val="00BA0721"/>
    <w:rsid w:val="00BA0DDB"/>
    <w:rsid w:val="00BA14C0"/>
    <w:rsid w:val="00BA17A7"/>
    <w:rsid w:val="00BA2621"/>
    <w:rsid w:val="00BA2743"/>
    <w:rsid w:val="00BA2B0B"/>
    <w:rsid w:val="00BA33C4"/>
    <w:rsid w:val="00BA3786"/>
    <w:rsid w:val="00BA3A75"/>
    <w:rsid w:val="00BA49E7"/>
    <w:rsid w:val="00BA4B0B"/>
    <w:rsid w:val="00BA4C25"/>
    <w:rsid w:val="00BA4C32"/>
    <w:rsid w:val="00BA4CA3"/>
    <w:rsid w:val="00BA57B8"/>
    <w:rsid w:val="00BA5B23"/>
    <w:rsid w:val="00BA5E94"/>
    <w:rsid w:val="00BA5FDD"/>
    <w:rsid w:val="00BA6C01"/>
    <w:rsid w:val="00BA7054"/>
    <w:rsid w:val="00BA7EF6"/>
    <w:rsid w:val="00BB0079"/>
    <w:rsid w:val="00BB02D7"/>
    <w:rsid w:val="00BB0302"/>
    <w:rsid w:val="00BB078B"/>
    <w:rsid w:val="00BB08DB"/>
    <w:rsid w:val="00BB0CC3"/>
    <w:rsid w:val="00BB0DB9"/>
    <w:rsid w:val="00BB108B"/>
    <w:rsid w:val="00BB1F09"/>
    <w:rsid w:val="00BB2557"/>
    <w:rsid w:val="00BB2892"/>
    <w:rsid w:val="00BB2D27"/>
    <w:rsid w:val="00BB2D46"/>
    <w:rsid w:val="00BB30B6"/>
    <w:rsid w:val="00BB3509"/>
    <w:rsid w:val="00BB3685"/>
    <w:rsid w:val="00BB3789"/>
    <w:rsid w:val="00BB434A"/>
    <w:rsid w:val="00BB4464"/>
    <w:rsid w:val="00BB48DE"/>
    <w:rsid w:val="00BB4AC6"/>
    <w:rsid w:val="00BB4D59"/>
    <w:rsid w:val="00BB4FBE"/>
    <w:rsid w:val="00BB52D6"/>
    <w:rsid w:val="00BB555A"/>
    <w:rsid w:val="00BB5A7E"/>
    <w:rsid w:val="00BB61E7"/>
    <w:rsid w:val="00BB6678"/>
    <w:rsid w:val="00BB6808"/>
    <w:rsid w:val="00BB6F06"/>
    <w:rsid w:val="00BB74F0"/>
    <w:rsid w:val="00BB7CA2"/>
    <w:rsid w:val="00BB7CC5"/>
    <w:rsid w:val="00BC012C"/>
    <w:rsid w:val="00BC02D9"/>
    <w:rsid w:val="00BC05F2"/>
    <w:rsid w:val="00BC08A3"/>
    <w:rsid w:val="00BC167A"/>
    <w:rsid w:val="00BC187E"/>
    <w:rsid w:val="00BC1A3F"/>
    <w:rsid w:val="00BC1A78"/>
    <w:rsid w:val="00BC1A94"/>
    <w:rsid w:val="00BC21FD"/>
    <w:rsid w:val="00BC26FA"/>
    <w:rsid w:val="00BC277E"/>
    <w:rsid w:val="00BC309A"/>
    <w:rsid w:val="00BC3415"/>
    <w:rsid w:val="00BC38CB"/>
    <w:rsid w:val="00BC3E6F"/>
    <w:rsid w:val="00BC4777"/>
    <w:rsid w:val="00BC5703"/>
    <w:rsid w:val="00BC5741"/>
    <w:rsid w:val="00BC5A9D"/>
    <w:rsid w:val="00BC5C17"/>
    <w:rsid w:val="00BC5CA6"/>
    <w:rsid w:val="00BC5CAA"/>
    <w:rsid w:val="00BC5EE2"/>
    <w:rsid w:val="00BC6148"/>
    <w:rsid w:val="00BC6311"/>
    <w:rsid w:val="00BC6AC2"/>
    <w:rsid w:val="00BC7FEE"/>
    <w:rsid w:val="00BD085D"/>
    <w:rsid w:val="00BD0D0E"/>
    <w:rsid w:val="00BD1227"/>
    <w:rsid w:val="00BD1829"/>
    <w:rsid w:val="00BD1CEE"/>
    <w:rsid w:val="00BD2328"/>
    <w:rsid w:val="00BD2FA4"/>
    <w:rsid w:val="00BD3274"/>
    <w:rsid w:val="00BD32C0"/>
    <w:rsid w:val="00BD3634"/>
    <w:rsid w:val="00BD3B13"/>
    <w:rsid w:val="00BD4092"/>
    <w:rsid w:val="00BD43BA"/>
    <w:rsid w:val="00BD4A66"/>
    <w:rsid w:val="00BD5120"/>
    <w:rsid w:val="00BD5C16"/>
    <w:rsid w:val="00BD5F83"/>
    <w:rsid w:val="00BD602A"/>
    <w:rsid w:val="00BD61D6"/>
    <w:rsid w:val="00BD68FA"/>
    <w:rsid w:val="00BD6AF5"/>
    <w:rsid w:val="00BD6B51"/>
    <w:rsid w:val="00BD7317"/>
    <w:rsid w:val="00BD7408"/>
    <w:rsid w:val="00BD7459"/>
    <w:rsid w:val="00BE014A"/>
    <w:rsid w:val="00BE02A9"/>
    <w:rsid w:val="00BE086F"/>
    <w:rsid w:val="00BE0D03"/>
    <w:rsid w:val="00BE0D41"/>
    <w:rsid w:val="00BE0D83"/>
    <w:rsid w:val="00BE1188"/>
    <w:rsid w:val="00BE15C3"/>
    <w:rsid w:val="00BE1682"/>
    <w:rsid w:val="00BE16BA"/>
    <w:rsid w:val="00BE1F0C"/>
    <w:rsid w:val="00BE26E6"/>
    <w:rsid w:val="00BE3019"/>
    <w:rsid w:val="00BE3631"/>
    <w:rsid w:val="00BE3A4C"/>
    <w:rsid w:val="00BE3C90"/>
    <w:rsid w:val="00BE40B8"/>
    <w:rsid w:val="00BE4200"/>
    <w:rsid w:val="00BE454F"/>
    <w:rsid w:val="00BE54C7"/>
    <w:rsid w:val="00BE5AB2"/>
    <w:rsid w:val="00BE5AFC"/>
    <w:rsid w:val="00BE648C"/>
    <w:rsid w:val="00BE671B"/>
    <w:rsid w:val="00BE6BA4"/>
    <w:rsid w:val="00BE6CA0"/>
    <w:rsid w:val="00BE6D28"/>
    <w:rsid w:val="00BE726E"/>
    <w:rsid w:val="00BE7809"/>
    <w:rsid w:val="00BE7F1E"/>
    <w:rsid w:val="00BF054B"/>
    <w:rsid w:val="00BF07E2"/>
    <w:rsid w:val="00BF09FE"/>
    <w:rsid w:val="00BF0A27"/>
    <w:rsid w:val="00BF0ACF"/>
    <w:rsid w:val="00BF0BD8"/>
    <w:rsid w:val="00BF0FF5"/>
    <w:rsid w:val="00BF287B"/>
    <w:rsid w:val="00BF290B"/>
    <w:rsid w:val="00BF296F"/>
    <w:rsid w:val="00BF2EB9"/>
    <w:rsid w:val="00BF2FF7"/>
    <w:rsid w:val="00BF344C"/>
    <w:rsid w:val="00BF3B0A"/>
    <w:rsid w:val="00BF3B76"/>
    <w:rsid w:val="00BF3F43"/>
    <w:rsid w:val="00BF40D3"/>
    <w:rsid w:val="00BF4154"/>
    <w:rsid w:val="00BF4C59"/>
    <w:rsid w:val="00BF504B"/>
    <w:rsid w:val="00BF51AB"/>
    <w:rsid w:val="00BF53B3"/>
    <w:rsid w:val="00BF595F"/>
    <w:rsid w:val="00BF5E90"/>
    <w:rsid w:val="00BF6B66"/>
    <w:rsid w:val="00BF6C20"/>
    <w:rsid w:val="00BF6EC4"/>
    <w:rsid w:val="00BF718E"/>
    <w:rsid w:val="00BF71CC"/>
    <w:rsid w:val="00BF7CF3"/>
    <w:rsid w:val="00BF7F67"/>
    <w:rsid w:val="00BF7F88"/>
    <w:rsid w:val="00C00005"/>
    <w:rsid w:val="00C002A8"/>
    <w:rsid w:val="00C00364"/>
    <w:rsid w:val="00C00CFC"/>
    <w:rsid w:val="00C00ED3"/>
    <w:rsid w:val="00C00FD3"/>
    <w:rsid w:val="00C01B83"/>
    <w:rsid w:val="00C01DAD"/>
    <w:rsid w:val="00C01DFE"/>
    <w:rsid w:val="00C01F2E"/>
    <w:rsid w:val="00C02773"/>
    <w:rsid w:val="00C029AF"/>
    <w:rsid w:val="00C02D96"/>
    <w:rsid w:val="00C032AE"/>
    <w:rsid w:val="00C04046"/>
    <w:rsid w:val="00C04875"/>
    <w:rsid w:val="00C04B94"/>
    <w:rsid w:val="00C04FD6"/>
    <w:rsid w:val="00C05027"/>
    <w:rsid w:val="00C05298"/>
    <w:rsid w:val="00C05B61"/>
    <w:rsid w:val="00C05B91"/>
    <w:rsid w:val="00C05E8D"/>
    <w:rsid w:val="00C06041"/>
    <w:rsid w:val="00C065AF"/>
    <w:rsid w:val="00C07F4A"/>
    <w:rsid w:val="00C105C2"/>
    <w:rsid w:val="00C10610"/>
    <w:rsid w:val="00C1072F"/>
    <w:rsid w:val="00C108C6"/>
    <w:rsid w:val="00C1106F"/>
    <w:rsid w:val="00C1108E"/>
    <w:rsid w:val="00C118BF"/>
    <w:rsid w:val="00C11940"/>
    <w:rsid w:val="00C11F1B"/>
    <w:rsid w:val="00C11F6B"/>
    <w:rsid w:val="00C13451"/>
    <w:rsid w:val="00C139C6"/>
    <w:rsid w:val="00C13C66"/>
    <w:rsid w:val="00C13DE2"/>
    <w:rsid w:val="00C141E8"/>
    <w:rsid w:val="00C1435B"/>
    <w:rsid w:val="00C1463A"/>
    <w:rsid w:val="00C14695"/>
    <w:rsid w:val="00C14EED"/>
    <w:rsid w:val="00C15359"/>
    <w:rsid w:val="00C156F2"/>
    <w:rsid w:val="00C15859"/>
    <w:rsid w:val="00C15AF2"/>
    <w:rsid w:val="00C162FD"/>
    <w:rsid w:val="00C168D1"/>
    <w:rsid w:val="00C17ED0"/>
    <w:rsid w:val="00C2039F"/>
    <w:rsid w:val="00C20704"/>
    <w:rsid w:val="00C20A23"/>
    <w:rsid w:val="00C20F83"/>
    <w:rsid w:val="00C21689"/>
    <w:rsid w:val="00C21B29"/>
    <w:rsid w:val="00C2222D"/>
    <w:rsid w:val="00C222B1"/>
    <w:rsid w:val="00C22682"/>
    <w:rsid w:val="00C23407"/>
    <w:rsid w:val="00C237C5"/>
    <w:rsid w:val="00C23A63"/>
    <w:rsid w:val="00C23CD5"/>
    <w:rsid w:val="00C23E8E"/>
    <w:rsid w:val="00C2427D"/>
    <w:rsid w:val="00C2440B"/>
    <w:rsid w:val="00C253F7"/>
    <w:rsid w:val="00C27561"/>
    <w:rsid w:val="00C277CA"/>
    <w:rsid w:val="00C27C31"/>
    <w:rsid w:val="00C27F53"/>
    <w:rsid w:val="00C30125"/>
    <w:rsid w:val="00C305DA"/>
    <w:rsid w:val="00C31600"/>
    <w:rsid w:val="00C32001"/>
    <w:rsid w:val="00C32A37"/>
    <w:rsid w:val="00C33129"/>
    <w:rsid w:val="00C33535"/>
    <w:rsid w:val="00C33D27"/>
    <w:rsid w:val="00C33D2F"/>
    <w:rsid w:val="00C33DA6"/>
    <w:rsid w:val="00C33F21"/>
    <w:rsid w:val="00C343AA"/>
    <w:rsid w:val="00C3451D"/>
    <w:rsid w:val="00C34551"/>
    <w:rsid w:val="00C34E2E"/>
    <w:rsid w:val="00C34E55"/>
    <w:rsid w:val="00C35B85"/>
    <w:rsid w:val="00C36315"/>
    <w:rsid w:val="00C36341"/>
    <w:rsid w:val="00C3645E"/>
    <w:rsid w:val="00C36579"/>
    <w:rsid w:val="00C36662"/>
    <w:rsid w:val="00C367D5"/>
    <w:rsid w:val="00C36862"/>
    <w:rsid w:val="00C36A24"/>
    <w:rsid w:val="00C36D60"/>
    <w:rsid w:val="00C373F3"/>
    <w:rsid w:val="00C3768F"/>
    <w:rsid w:val="00C376C1"/>
    <w:rsid w:val="00C37801"/>
    <w:rsid w:val="00C37B17"/>
    <w:rsid w:val="00C37D5A"/>
    <w:rsid w:val="00C40517"/>
    <w:rsid w:val="00C40A16"/>
    <w:rsid w:val="00C40D9B"/>
    <w:rsid w:val="00C41245"/>
    <w:rsid w:val="00C41318"/>
    <w:rsid w:val="00C4131A"/>
    <w:rsid w:val="00C41BA2"/>
    <w:rsid w:val="00C41C67"/>
    <w:rsid w:val="00C42197"/>
    <w:rsid w:val="00C42A17"/>
    <w:rsid w:val="00C42E79"/>
    <w:rsid w:val="00C43932"/>
    <w:rsid w:val="00C4394A"/>
    <w:rsid w:val="00C445FC"/>
    <w:rsid w:val="00C4547E"/>
    <w:rsid w:val="00C45C27"/>
    <w:rsid w:val="00C45DCD"/>
    <w:rsid w:val="00C467CA"/>
    <w:rsid w:val="00C46A4C"/>
    <w:rsid w:val="00C46C49"/>
    <w:rsid w:val="00C47057"/>
    <w:rsid w:val="00C471E8"/>
    <w:rsid w:val="00C471E9"/>
    <w:rsid w:val="00C47738"/>
    <w:rsid w:val="00C50225"/>
    <w:rsid w:val="00C507FB"/>
    <w:rsid w:val="00C50E4F"/>
    <w:rsid w:val="00C51555"/>
    <w:rsid w:val="00C51D0C"/>
    <w:rsid w:val="00C52098"/>
    <w:rsid w:val="00C520F9"/>
    <w:rsid w:val="00C5392C"/>
    <w:rsid w:val="00C53B04"/>
    <w:rsid w:val="00C53CB0"/>
    <w:rsid w:val="00C5431E"/>
    <w:rsid w:val="00C543B6"/>
    <w:rsid w:val="00C54C22"/>
    <w:rsid w:val="00C54E4F"/>
    <w:rsid w:val="00C551EF"/>
    <w:rsid w:val="00C5549A"/>
    <w:rsid w:val="00C555D9"/>
    <w:rsid w:val="00C55668"/>
    <w:rsid w:val="00C560E0"/>
    <w:rsid w:val="00C56182"/>
    <w:rsid w:val="00C56868"/>
    <w:rsid w:val="00C56B9C"/>
    <w:rsid w:val="00C56BE0"/>
    <w:rsid w:val="00C570C5"/>
    <w:rsid w:val="00C5775D"/>
    <w:rsid w:val="00C602E0"/>
    <w:rsid w:val="00C6054E"/>
    <w:rsid w:val="00C605F0"/>
    <w:rsid w:val="00C60F13"/>
    <w:rsid w:val="00C61917"/>
    <w:rsid w:val="00C61AF9"/>
    <w:rsid w:val="00C6238F"/>
    <w:rsid w:val="00C62876"/>
    <w:rsid w:val="00C62A1F"/>
    <w:rsid w:val="00C633A5"/>
    <w:rsid w:val="00C63C82"/>
    <w:rsid w:val="00C63FAD"/>
    <w:rsid w:val="00C63FCE"/>
    <w:rsid w:val="00C646CD"/>
    <w:rsid w:val="00C648BA"/>
    <w:rsid w:val="00C64BA7"/>
    <w:rsid w:val="00C64DA2"/>
    <w:rsid w:val="00C64DCC"/>
    <w:rsid w:val="00C652B7"/>
    <w:rsid w:val="00C654A5"/>
    <w:rsid w:val="00C654F8"/>
    <w:rsid w:val="00C6568C"/>
    <w:rsid w:val="00C66B38"/>
    <w:rsid w:val="00C67132"/>
    <w:rsid w:val="00C672A2"/>
    <w:rsid w:val="00C6776F"/>
    <w:rsid w:val="00C67A4A"/>
    <w:rsid w:val="00C67CDC"/>
    <w:rsid w:val="00C70D12"/>
    <w:rsid w:val="00C70E3A"/>
    <w:rsid w:val="00C71143"/>
    <w:rsid w:val="00C713E5"/>
    <w:rsid w:val="00C71B25"/>
    <w:rsid w:val="00C71E37"/>
    <w:rsid w:val="00C7206A"/>
    <w:rsid w:val="00C72CF0"/>
    <w:rsid w:val="00C73571"/>
    <w:rsid w:val="00C7361D"/>
    <w:rsid w:val="00C736B8"/>
    <w:rsid w:val="00C73A80"/>
    <w:rsid w:val="00C73B03"/>
    <w:rsid w:val="00C73BBA"/>
    <w:rsid w:val="00C73EEA"/>
    <w:rsid w:val="00C74317"/>
    <w:rsid w:val="00C745BC"/>
    <w:rsid w:val="00C74AE1"/>
    <w:rsid w:val="00C77637"/>
    <w:rsid w:val="00C777E3"/>
    <w:rsid w:val="00C77E46"/>
    <w:rsid w:val="00C77EF5"/>
    <w:rsid w:val="00C80013"/>
    <w:rsid w:val="00C8089D"/>
    <w:rsid w:val="00C8133C"/>
    <w:rsid w:val="00C816F4"/>
    <w:rsid w:val="00C81891"/>
    <w:rsid w:val="00C81B1B"/>
    <w:rsid w:val="00C81C68"/>
    <w:rsid w:val="00C82DB0"/>
    <w:rsid w:val="00C839BD"/>
    <w:rsid w:val="00C83D56"/>
    <w:rsid w:val="00C84040"/>
    <w:rsid w:val="00C84688"/>
    <w:rsid w:val="00C84ACE"/>
    <w:rsid w:val="00C84B07"/>
    <w:rsid w:val="00C84F9B"/>
    <w:rsid w:val="00C853DF"/>
    <w:rsid w:val="00C86262"/>
    <w:rsid w:val="00C8681C"/>
    <w:rsid w:val="00C86A9A"/>
    <w:rsid w:val="00C86AF3"/>
    <w:rsid w:val="00C86B03"/>
    <w:rsid w:val="00C86BF7"/>
    <w:rsid w:val="00C871E0"/>
    <w:rsid w:val="00C8728C"/>
    <w:rsid w:val="00C87457"/>
    <w:rsid w:val="00C87719"/>
    <w:rsid w:val="00C87A2E"/>
    <w:rsid w:val="00C87C9B"/>
    <w:rsid w:val="00C90019"/>
    <w:rsid w:val="00C9043F"/>
    <w:rsid w:val="00C90592"/>
    <w:rsid w:val="00C90996"/>
    <w:rsid w:val="00C91042"/>
    <w:rsid w:val="00C9112B"/>
    <w:rsid w:val="00C91147"/>
    <w:rsid w:val="00C91CE7"/>
    <w:rsid w:val="00C91D33"/>
    <w:rsid w:val="00C92036"/>
    <w:rsid w:val="00C92069"/>
    <w:rsid w:val="00C925EA"/>
    <w:rsid w:val="00C926BF"/>
    <w:rsid w:val="00C93267"/>
    <w:rsid w:val="00C935D6"/>
    <w:rsid w:val="00C9365E"/>
    <w:rsid w:val="00C93953"/>
    <w:rsid w:val="00C9561C"/>
    <w:rsid w:val="00C957EC"/>
    <w:rsid w:val="00C9598C"/>
    <w:rsid w:val="00C95D89"/>
    <w:rsid w:val="00C96910"/>
    <w:rsid w:val="00C969E3"/>
    <w:rsid w:val="00C96ADC"/>
    <w:rsid w:val="00C96C64"/>
    <w:rsid w:val="00C97042"/>
    <w:rsid w:val="00C97257"/>
    <w:rsid w:val="00C97482"/>
    <w:rsid w:val="00C9792A"/>
    <w:rsid w:val="00C97F16"/>
    <w:rsid w:val="00CA00F6"/>
    <w:rsid w:val="00CA00FE"/>
    <w:rsid w:val="00CA0284"/>
    <w:rsid w:val="00CA0577"/>
    <w:rsid w:val="00CA06AB"/>
    <w:rsid w:val="00CA1736"/>
    <w:rsid w:val="00CA17BB"/>
    <w:rsid w:val="00CA19D1"/>
    <w:rsid w:val="00CA19D6"/>
    <w:rsid w:val="00CA1D83"/>
    <w:rsid w:val="00CA1DCE"/>
    <w:rsid w:val="00CA23EC"/>
    <w:rsid w:val="00CA28AA"/>
    <w:rsid w:val="00CA2EBB"/>
    <w:rsid w:val="00CA37F0"/>
    <w:rsid w:val="00CA3921"/>
    <w:rsid w:val="00CA3B7E"/>
    <w:rsid w:val="00CA3ED3"/>
    <w:rsid w:val="00CA40F7"/>
    <w:rsid w:val="00CA47F7"/>
    <w:rsid w:val="00CA4DF4"/>
    <w:rsid w:val="00CA5C9F"/>
    <w:rsid w:val="00CA611D"/>
    <w:rsid w:val="00CA654E"/>
    <w:rsid w:val="00CA6942"/>
    <w:rsid w:val="00CA6951"/>
    <w:rsid w:val="00CA6C02"/>
    <w:rsid w:val="00CA7236"/>
    <w:rsid w:val="00CA7F12"/>
    <w:rsid w:val="00CB007B"/>
    <w:rsid w:val="00CB0A32"/>
    <w:rsid w:val="00CB0B4D"/>
    <w:rsid w:val="00CB120B"/>
    <w:rsid w:val="00CB124E"/>
    <w:rsid w:val="00CB1387"/>
    <w:rsid w:val="00CB1466"/>
    <w:rsid w:val="00CB1E13"/>
    <w:rsid w:val="00CB24B2"/>
    <w:rsid w:val="00CB28E6"/>
    <w:rsid w:val="00CB3649"/>
    <w:rsid w:val="00CB3960"/>
    <w:rsid w:val="00CB3C7F"/>
    <w:rsid w:val="00CB4030"/>
    <w:rsid w:val="00CB4178"/>
    <w:rsid w:val="00CB4199"/>
    <w:rsid w:val="00CB41DE"/>
    <w:rsid w:val="00CB4222"/>
    <w:rsid w:val="00CB4842"/>
    <w:rsid w:val="00CB4AA4"/>
    <w:rsid w:val="00CB4CDD"/>
    <w:rsid w:val="00CB5078"/>
    <w:rsid w:val="00CB51DA"/>
    <w:rsid w:val="00CB5F6F"/>
    <w:rsid w:val="00CB5FDE"/>
    <w:rsid w:val="00CB6380"/>
    <w:rsid w:val="00CB63BC"/>
    <w:rsid w:val="00CB65B9"/>
    <w:rsid w:val="00CB66D0"/>
    <w:rsid w:val="00CB6C37"/>
    <w:rsid w:val="00CB6E6C"/>
    <w:rsid w:val="00CB731A"/>
    <w:rsid w:val="00CB7B79"/>
    <w:rsid w:val="00CC00B1"/>
    <w:rsid w:val="00CC0E23"/>
    <w:rsid w:val="00CC1616"/>
    <w:rsid w:val="00CC1D01"/>
    <w:rsid w:val="00CC1D7E"/>
    <w:rsid w:val="00CC273E"/>
    <w:rsid w:val="00CC36EC"/>
    <w:rsid w:val="00CC3747"/>
    <w:rsid w:val="00CC390F"/>
    <w:rsid w:val="00CC410C"/>
    <w:rsid w:val="00CC414F"/>
    <w:rsid w:val="00CC4939"/>
    <w:rsid w:val="00CC4A97"/>
    <w:rsid w:val="00CC4BFB"/>
    <w:rsid w:val="00CC4E48"/>
    <w:rsid w:val="00CC5322"/>
    <w:rsid w:val="00CC54C7"/>
    <w:rsid w:val="00CC647B"/>
    <w:rsid w:val="00CC6516"/>
    <w:rsid w:val="00CC67A2"/>
    <w:rsid w:val="00CC6823"/>
    <w:rsid w:val="00CC6932"/>
    <w:rsid w:val="00CC6FE4"/>
    <w:rsid w:val="00CC7734"/>
    <w:rsid w:val="00CD0D8A"/>
    <w:rsid w:val="00CD0F88"/>
    <w:rsid w:val="00CD1253"/>
    <w:rsid w:val="00CD18FF"/>
    <w:rsid w:val="00CD191A"/>
    <w:rsid w:val="00CD1D29"/>
    <w:rsid w:val="00CD2277"/>
    <w:rsid w:val="00CD2D3A"/>
    <w:rsid w:val="00CD2D5A"/>
    <w:rsid w:val="00CD30E0"/>
    <w:rsid w:val="00CD3215"/>
    <w:rsid w:val="00CD3280"/>
    <w:rsid w:val="00CD3371"/>
    <w:rsid w:val="00CD38FF"/>
    <w:rsid w:val="00CD4242"/>
    <w:rsid w:val="00CD459B"/>
    <w:rsid w:val="00CD4809"/>
    <w:rsid w:val="00CD5151"/>
    <w:rsid w:val="00CD563C"/>
    <w:rsid w:val="00CD575A"/>
    <w:rsid w:val="00CD59EF"/>
    <w:rsid w:val="00CD5CDD"/>
    <w:rsid w:val="00CD5EF6"/>
    <w:rsid w:val="00CD6557"/>
    <w:rsid w:val="00CD6FE3"/>
    <w:rsid w:val="00CD78F4"/>
    <w:rsid w:val="00CD7BF5"/>
    <w:rsid w:val="00CE055A"/>
    <w:rsid w:val="00CE0A7E"/>
    <w:rsid w:val="00CE12FD"/>
    <w:rsid w:val="00CE131D"/>
    <w:rsid w:val="00CE1892"/>
    <w:rsid w:val="00CE20F8"/>
    <w:rsid w:val="00CE23B6"/>
    <w:rsid w:val="00CE2842"/>
    <w:rsid w:val="00CE428B"/>
    <w:rsid w:val="00CE4297"/>
    <w:rsid w:val="00CE4321"/>
    <w:rsid w:val="00CE476E"/>
    <w:rsid w:val="00CE5160"/>
    <w:rsid w:val="00CE51A3"/>
    <w:rsid w:val="00CE55DC"/>
    <w:rsid w:val="00CE5B47"/>
    <w:rsid w:val="00CE5F7D"/>
    <w:rsid w:val="00CE6235"/>
    <w:rsid w:val="00CE686B"/>
    <w:rsid w:val="00CE7308"/>
    <w:rsid w:val="00CE7330"/>
    <w:rsid w:val="00CE746C"/>
    <w:rsid w:val="00CE7482"/>
    <w:rsid w:val="00CE7C4D"/>
    <w:rsid w:val="00CE7F31"/>
    <w:rsid w:val="00CF043F"/>
    <w:rsid w:val="00CF065B"/>
    <w:rsid w:val="00CF0BBE"/>
    <w:rsid w:val="00CF0E81"/>
    <w:rsid w:val="00CF0E82"/>
    <w:rsid w:val="00CF1217"/>
    <w:rsid w:val="00CF1367"/>
    <w:rsid w:val="00CF1C47"/>
    <w:rsid w:val="00CF303D"/>
    <w:rsid w:val="00CF3FF0"/>
    <w:rsid w:val="00CF4892"/>
    <w:rsid w:val="00CF5069"/>
    <w:rsid w:val="00CF51F6"/>
    <w:rsid w:val="00CF56CE"/>
    <w:rsid w:val="00CF5826"/>
    <w:rsid w:val="00CF5ADA"/>
    <w:rsid w:val="00CF5B68"/>
    <w:rsid w:val="00CF6CC2"/>
    <w:rsid w:val="00CF782A"/>
    <w:rsid w:val="00CF785A"/>
    <w:rsid w:val="00CF7B9E"/>
    <w:rsid w:val="00CF7C42"/>
    <w:rsid w:val="00D00058"/>
    <w:rsid w:val="00D000DB"/>
    <w:rsid w:val="00D0060F"/>
    <w:rsid w:val="00D00963"/>
    <w:rsid w:val="00D00B6D"/>
    <w:rsid w:val="00D00BC9"/>
    <w:rsid w:val="00D00BDB"/>
    <w:rsid w:val="00D013AD"/>
    <w:rsid w:val="00D01FDB"/>
    <w:rsid w:val="00D021D9"/>
    <w:rsid w:val="00D021DC"/>
    <w:rsid w:val="00D02455"/>
    <w:rsid w:val="00D02C4A"/>
    <w:rsid w:val="00D0317E"/>
    <w:rsid w:val="00D03852"/>
    <w:rsid w:val="00D03E18"/>
    <w:rsid w:val="00D041F7"/>
    <w:rsid w:val="00D048F4"/>
    <w:rsid w:val="00D05069"/>
    <w:rsid w:val="00D051D5"/>
    <w:rsid w:val="00D05599"/>
    <w:rsid w:val="00D055E4"/>
    <w:rsid w:val="00D0567B"/>
    <w:rsid w:val="00D05D98"/>
    <w:rsid w:val="00D05DFF"/>
    <w:rsid w:val="00D05F08"/>
    <w:rsid w:val="00D05F4C"/>
    <w:rsid w:val="00D06427"/>
    <w:rsid w:val="00D06444"/>
    <w:rsid w:val="00D0731D"/>
    <w:rsid w:val="00D07681"/>
    <w:rsid w:val="00D07A5B"/>
    <w:rsid w:val="00D07E85"/>
    <w:rsid w:val="00D1004D"/>
    <w:rsid w:val="00D10183"/>
    <w:rsid w:val="00D110BB"/>
    <w:rsid w:val="00D111CE"/>
    <w:rsid w:val="00D11C61"/>
    <w:rsid w:val="00D11F1C"/>
    <w:rsid w:val="00D1242C"/>
    <w:rsid w:val="00D125EE"/>
    <w:rsid w:val="00D1273E"/>
    <w:rsid w:val="00D1285C"/>
    <w:rsid w:val="00D1298F"/>
    <w:rsid w:val="00D12E4B"/>
    <w:rsid w:val="00D13098"/>
    <w:rsid w:val="00D13193"/>
    <w:rsid w:val="00D1321F"/>
    <w:rsid w:val="00D1380D"/>
    <w:rsid w:val="00D13B62"/>
    <w:rsid w:val="00D13E50"/>
    <w:rsid w:val="00D13E93"/>
    <w:rsid w:val="00D14322"/>
    <w:rsid w:val="00D143A7"/>
    <w:rsid w:val="00D14CD9"/>
    <w:rsid w:val="00D15373"/>
    <w:rsid w:val="00D15495"/>
    <w:rsid w:val="00D15737"/>
    <w:rsid w:val="00D15747"/>
    <w:rsid w:val="00D15F73"/>
    <w:rsid w:val="00D163ED"/>
    <w:rsid w:val="00D16AE7"/>
    <w:rsid w:val="00D16CC7"/>
    <w:rsid w:val="00D170B6"/>
    <w:rsid w:val="00D17184"/>
    <w:rsid w:val="00D178DB"/>
    <w:rsid w:val="00D17ED5"/>
    <w:rsid w:val="00D20066"/>
    <w:rsid w:val="00D201DB"/>
    <w:rsid w:val="00D2038E"/>
    <w:rsid w:val="00D20683"/>
    <w:rsid w:val="00D21066"/>
    <w:rsid w:val="00D211A4"/>
    <w:rsid w:val="00D21423"/>
    <w:rsid w:val="00D21910"/>
    <w:rsid w:val="00D22283"/>
    <w:rsid w:val="00D223B0"/>
    <w:rsid w:val="00D22613"/>
    <w:rsid w:val="00D22EFE"/>
    <w:rsid w:val="00D22F50"/>
    <w:rsid w:val="00D23049"/>
    <w:rsid w:val="00D23334"/>
    <w:rsid w:val="00D2351B"/>
    <w:rsid w:val="00D23ADA"/>
    <w:rsid w:val="00D23B0B"/>
    <w:rsid w:val="00D23E53"/>
    <w:rsid w:val="00D2419B"/>
    <w:rsid w:val="00D24293"/>
    <w:rsid w:val="00D24B9E"/>
    <w:rsid w:val="00D24E8E"/>
    <w:rsid w:val="00D254A5"/>
    <w:rsid w:val="00D259D9"/>
    <w:rsid w:val="00D26036"/>
    <w:rsid w:val="00D2625C"/>
    <w:rsid w:val="00D262F0"/>
    <w:rsid w:val="00D26581"/>
    <w:rsid w:val="00D26E37"/>
    <w:rsid w:val="00D27003"/>
    <w:rsid w:val="00D2714A"/>
    <w:rsid w:val="00D2757D"/>
    <w:rsid w:val="00D30C38"/>
    <w:rsid w:val="00D30DBE"/>
    <w:rsid w:val="00D3194C"/>
    <w:rsid w:val="00D31A4F"/>
    <w:rsid w:val="00D31F12"/>
    <w:rsid w:val="00D3299B"/>
    <w:rsid w:val="00D32ADB"/>
    <w:rsid w:val="00D32CCB"/>
    <w:rsid w:val="00D3337B"/>
    <w:rsid w:val="00D334A8"/>
    <w:rsid w:val="00D34301"/>
    <w:rsid w:val="00D343AD"/>
    <w:rsid w:val="00D349C4"/>
    <w:rsid w:val="00D349CA"/>
    <w:rsid w:val="00D34E06"/>
    <w:rsid w:val="00D34EB2"/>
    <w:rsid w:val="00D352A9"/>
    <w:rsid w:val="00D35D61"/>
    <w:rsid w:val="00D36333"/>
    <w:rsid w:val="00D3645C"/>
    <w:rsid w:val="00D366E0"/>
    <w:rsid w:val="00D37516"/>
    <w:rsid w:val="00D37EEF"/>
    <w:rsid w:val="00D404F3"/>
    <w:rsid w:val="00D40BF7"/>
    <w:rsid w:val="00D413CC"/>
    <w:rsid w:val="00D41446"/>
    <w:rsid w:val="00D41DD9"/>
    <w:rsid w:val="00D42291"/>
    <w:rsid w:val="00D423E6"/>
    <w:rsid w:val="00D425EB"/>
    <w:rsid w:val="00D427F4"/>
    <w:rsid w:val="00D43129"/>
    <w:rsid w:val="00D43452"/>
    <w:rsid w:val="00D43962"/>
    <w:rsid w:val="00D43DBA"/>
    <w:rsid w:val="00D444BB"/>
    <w:rsid w:val="00D4476A"/>
    <w:rsid w:val="00D44958"/>
    <w:rsid w:val="00D450EC"/>
    <w:rsid w:val="00D4519A"/>
    <w:rsid w:val="00D45E69"/>
    <w:rsid w:val="00D45EE7"/>
    <w:rsid w:val="00D464BE"/>
    <w:rsid w:val="00D465C9"/>
    <w:rsid w:val="00D46912"/>
    <w:rsid w:val="00D4694C"/>
    <w:rsid w:val="00D47348"/>
    <w:rsid w:val="00D47667"/>
    <w:rsid w:val="00D47D8E"/>
    <w:rsid w:val="00D5008D"/>
    <w:rsid w:val="00D50214"/>
    <w:rsid w:val="00D505E8"/>
    <w:rsid w:val="00D509A1"/>
    <w:rsid w:val="00D50BBE"/>
    <w:rsid w:val="00D50C42"/>
    <w:rsid w:val="00D510D4"/>
    <w:rsid w:val="00D51532"/>
    <w:rsid w:val="00D52821"/>
    <w:rsid w:val="00D52B2A"/>
    <w:rsid w:val="00D52E2A"/>
    <w:rsid w:val="00D52F79"/>
    <w:rsid w:val="00D53058"/>
    <w:rsid w:val="00D533D9"/>
    <w:rsid w:val="00D533FB"/>
    <w:rsid w:val="00D536BB"/>
    <w:rsid w:val="00D536E2"/>
    <w:rsid w:val="00D537D2"/>
    <w:rsid w:val="00D5397B"/>
    <w:rsid w:val="00D53BC6"/>
    <w:rsid w:val="00D53E17"/>
    <w:rsid w:val="00D54770"/>
    <w:rsid w:val="00D54A48"/>
    <w:rsid w:val="00D54DDE"/>
    <w:rsid w:val="00D55255"/>
    <w:rsid w:val="00D55BAE"/>
    <w:rsid w:val="00D55F9C"/>
    <w:rsid w:val="00D56293"/>
    <w:rsid w:val="00D56343"/>
    <w:rsid w:val="00D5660A"/>
    <w:rsid w:val="00D56B8E"/>
    <w:rsid w:val="00D56C75"/>
    <w:rsid w:val="00D57909"/>
    <w:rsid w:val="00D57A31"/>
    <w:rsid w:val="00D57DFB"/>
    <w:rsid w:val="00D600EC"/>
    <w:rsid w:val="00D60224"/>
    <w:rsid w:val="00D605D7"/>
    <w:rsid w:val="00D60763"/>
    <w:rsid w:val="00D61132"/>
    <w:rsid w:val="00D61413"/>
    <w:rsid w:val="00D6158B"/>
    <w:rsid w:val="00D6215F"/>
    <w:rsid w:val="00D635C9"/>
    <w:rsid w:val="00D636D9"/>
    <w:rsid w:val="00D637EE"/>
    <w:rsid w:val="00D63FEB"/>
    <w:rsid w:val="00D6403B"/>
    <w:rsid w:val="00D6442C"/>
    <w:rsid w:val="00D645BA"/>
    <w:rsid w:val="00D65064"/>
    <w:rsid w:val="00D65BF2"/>
    <w:rsid w:val="00D66269"/>
    <w:rsid w:val="00D662EE"/>
    <w:rsid w:val="00D663B8"/>
    <w:rsid w:val="00D663FF"/>
    <w:rsid w:val="00D66596"/>
    <w:rsid w:val="00D6667F"/>
    <w:rsid w:val="00D6695A"/>
    <w:rsid w:val="00D66C8F"/>
    <w:rsid w:val="00D66D0D"/>
    <w:rsid w:val="00D670F4"/>
    <w:rsid w:val="00D6726C"/>
    <w:rsid w:val="00D67894"/>
    <w:rsid w:val="00D67CC9"/>
    <w:rsid w:val="00D67F8F"/>
    <w:rsid w:val="00D70055"/>
    <w:rsid w:val="00D704AA"/>
    <w:rsid w:val="00D70CDE"/>
    <w:rsid w:val="00D71022"/>
    <w:rsid w:val="00D7178C"/>
    <w:rsid w:val="00D717D8"/>
    <w:rsid w:val="00D71B6E"/>
    <w:rsid w:val="00D72232"/>
    <w:rsid w:val="00D727FB"/>
    <w:rsid w:val="00D728BA"/>
    <w:rsid w:val="00D728FD"/>
    <w:rsid w:val="00D72B8B"/>
    <w:rsid w:val="00D72D22"/>
    <w:rsid w:val="00D72FE1"/>
    <w:rsid w:val="00D734FA"/>
    <w:rsid w:val="00D73612"/>
    <w:rsid w:val="00D739D3"/>
    <w:rsid w:val="00D73BF1"/>
    <w:rsid w:val="00D7465F"/>
    <w:rsid w:val="00D748A3"/>
    <w:rsid w:val="00D7492B"/>
    <w:rsid w:val="00D74AF8"/>
    <w:rsid w:val="00D752A9"/>
    <w:rsid w:val="00D7561B"/>
    <w:rsid w:val="00D75881"/>
    <w:rsid w:val="00D75A85"/>
    <w:rsid w:val="00D75C3B"/>
    <w:rsid w:val="00D75D1A"/>
    <w:rsid w:val="00D75EFD"/>
    <w:rsid w:val="00D760AE"/>
    <w:rsid w:val="00D760B6"/>
    <w:rsid w:val="00D76754"/>
    <w:rsid w:val="00D76CC6"/>
    <w:rsid w:val="00D77071"/>
    <w:rsid w:val="00D7785A"/>
    <w:rsid w:val="00D77DA2"/>
    <w:rsid w:val="00D77DAB"/>
    <w:rsid w:val="00D77E13"/>
    <w:rsid w:val="00D8051D"/>
    <w:rsid w:val="00D80CCC"/>
    <w:rsid w:val="00D81AE4"/>
    <w:rsid w:val="00D81DFF"/>
    <w:rsid w:val="00D81E04"/>
    <w:rsid w:val="00D82150"/>
    <w:rsid w:val="00D830BD"/>
    <w:rsid w:val="00D83682"/>
    <w:rsid w:val="00D844B0"/>
    <w:rsid w:val="00D84A43"/>
    <w:rsid w:val="00D84CD9"/>
    <w:rsid w:val="00D853A6"/>
    <w:rsid w:val="00D854FD"/>
    <w:rsid w:val="00D85923"/>
    <w:rsid w:val="00D85B68"/>
    <w:rsid w:val="00D85C1E"/>
    <w:rsid w:val="00D85D7F"/>
    <w:rsid w:val="00D86A89"/>
    <w:rsid w:val="00D86DB1"/>
    <w:rsid w:val="00D86E1B"/>
    <w:rsid w:val="00D872B8"/>
    <w:rsid w:val="00D8743B"/>
    <w:rsid w:val="00D87F8B"/>
    <w:rsid w:val="00D90446"/>
    <w:rsid w:val="00D9066A"/>
    <w:rsid w:val="00D90C47"/>
    <w:rsid w:val="00D90E50"/>
    <w:rsid w:val="00D90EA8"/>
    <w:rsid w:val="00D9110F"/>
    <w:rsid w:val="00D911CE"/>
    <w:rsid w:val="00D921A5"/>
    <w:rsid w:val="00D923D5"/>
    <w:rsid w:val="00D9275F"/>
    <w:rsid w:val="00D92C64"/>
    <w:rsid w:val="00D92E92"/>
    <w:rsid w:val="00D9308D"/>
    <w:rsid w:val="00D932D7"/>
    <w:rsid w:val="00D93C99"/>
    <w:rsid w:val="00D93CD2"/>
    <w:rsid w:val="00D93F29"/>
    <w:rsid w:val="00D9538F"/>
    <w:rsid w:val="00D95599"/>
    <w:rsid w:val="00D955DC"/>
    <w:rsid w:val="00D95776"/>
    <w:rsid w:val="00D957C5"/>
    <w:rsid w:val="00D95E77"/>
    <w:rsid w:val="00D95FC5"/>
    <w:rsid w:val="00D960DF"/>
    <w:rsid w:val="00D96717"/>
    <w:rsid w:val="00D96B3D"/>
    <w:rsid w:val="00D96FC4"/>
    <w:rsid w:val="00D973FB"/>
    <w:rsid w:val="00D974FF"/>
    <w:rsid w:val="00DA0194"/>
    <w:rsid w:val="00DA04B1"/>
    <w:rsid w:val="00DA04F7"/>
    <w:rsid w:val="00DA0557"/>
    <w:rsid w:val="00DA10DF"/>
    <w:rsid w:val="00DA123A"/>
    <w:rsid w:val="00DA1B41"/>
    <w:rsid w:val="00DA2138"/>
    <w:rsid w:val="00DA23D5"/>
    <w:rsid w:val="00DA25E3"/>
    <w:rsid w:val="00DA27B5"/>
    <w:rsid w:val="00DA2E9E"/>
    <w:rsid w:val="00DA3D77"/>
    <w:rsid w:val="00DA43DB"/>
    <w:rsid w:val="00DA4C80"/>
    <w:rsid w:val="00DA534F"/>
    <w:rsid w:val="00DA59F1"/>
    <w:rsid w:val="00DA5C4A"/>
    <w:rsid w:val="00DA62EA"/>
    <w:rsid w:val="00DA6718"/>
    <w:rsid w:val="00DA6E50"/>
    <w:rsid w:val="00DA6E6D"/>
    <w:rsid w:val="00DA6F09"/>
    <w:rsid w:val="00DA7271"/>
    <w:rsid w:val="00DA75DA"/>
    <w:rsid w:val="00DA75FD"/>
    <w:rsid w:val="00DA7790"/>
    <w:rsid w:val="00DA783F"/>
    <w:rsid w:val="00DA7861"/>
    <w:rsid w:val="00DA7BBE"/>
    <w:rsid w:val="00DA7D93"/>
    <w:rsid w:val="00DA7F4B"/>
    <w:rsid w:val="00DB09F1"/>
    <w:rsid w:val="00DB0C1D"/>
    <w:rsid w:val="00DB0E08"/>
    <w:rsid w:val="00DB0E41"/>
    <w:rsid w:val="00DB0F53"/>
    <w:rsid w:val="00DB1399"/>
    <w:rsid w:val="00DB186D"/>
    <w:rsid w:val="00DB19EB"/>
    <w:rsid w:val="00DB1E5D"/>
    <w:rsid w:val="00DB1F7C"/>
    <w:rsid w:val="00DB2245"/>
    <w:rsid w:val="00DB26BC"/>
    <w:rsid w:val="00DB2753"/>
    <w:rsid w:val="00DB2AED"/>
    <w:rsid w:val="00DB2B2E"/>
    <w:rsid w:val="00DB30EA"/>
    <w:rsid w:val="00DB3199"/>
    <w:rsid w:val="00DB328F"/>
    <w:rsid w:val="00DB33BE"/>
    <w:rsid w:val="00DB35A8"/>
    <w:rsid w:val="00DB371D"/>
    <w:rsid w:val="00DB3750"/>
    <w:rsid w:val="00DB3BC5"/>
    <w:rsid w:val="00DB3FF4"/>
    <w:rsid w:val="00DB4087"/>
    <w:rsid w:val="00DB4578"/>
    <w:rsid w:val="00DB4A97"/>
    <w:rsid w:val="00DB4DC5"/>
    <w:rsid w:val="00DB4EE1"/>
    <w:rsid w:val="00DB5AAF"/>
    <w:rsid w:val="00DB5DB3"/>
    <w:rsid w:val="00DB6EE5"/>
    <w:rsid w:val="00DB73B1"/>
    <w:rsid w:val="00DB7818"/>
    <w:rsid w:val="00DB7825"/>
    <w:rsid w:val="00DB7C5E"/>
    <w:rsid w:val="00DB7D86"/>
    <w:rsid w:val="00DC07D9"/>
    <w:rsid w:val="00DC08D8"/>
    <w:rsid w:val="00DC0A93"/>
    <w:rsid w:val="00DC10FE"/>
    <w:rsid w:val="00DC11CB"/>
    <w:rsid w:val="00DC1AD4"/>
    <w:rsid w:val="00DC1D00"/>
    <w:rsid w:val="00DC22CE"/>
    <w:rsid w:val="00DC2340"/>
    <w:rsid w:val="00DC23A4"/>
    <w:rsid w:val="00DC24C3"/>
    <w:rsid w:val="00DC26BB"/>
    <w:rsid w:val="00DC2E06"/>
    <w:rsid w:val="00DC2ECE"/>
    <w:rsid w:val="00DC2F72"/>
    <w:rsid w:val="00DC32E9"/>
    <w:rsid w:val="00DC3A9B"/>
    <w:rsid w:val="00DC4BE8"/>
    <w:rsid w:val="00DC557A"/>
    <w:rsid w:val="00DC5612"/>
    <w:rsid w:val="00DC5D10"/>
    <w:rsid w:val="00DC634D"/>
    <w:rsid w:val="00DC68EB"/>
    <w:rsid w:val="00DC6A5B"/>
    <w:rsid w:val="00DC6AE4"/>
    <w:rsid w:val="00DC7473"/>
    <w:rsid w:val="00DC7911"/>
    <w:rsid w:val="00DC7A56"/>
    <w:rsid w:val="00DC7B8F"/>
    <w:rsid w:val="00DC7C70"/>
    <w:rsid w:val="00DC7EB9"/>
    <w:rsid w:val="00DD010A"/>
    <w:rsid w:val="00DD0C70"/>
    <w:rsid w:val="00DD0EDB"/>
    <w:rsid w:val="00DD1267"/>
    <w:rsid w:val="00DD1363"/>
    <w:rsid w:val="00DD1801"/>
    <w:rsid w:val="00DD24EF"/>
    <w:rsid w:val="00DD256C"/>
    <w:rsid w:val="00DD28F4"/>
    <w:rsid w:val="00DD2C82"/>
    <w:rsid w:val="00DD3739"/>
    <w:rsid w:val="00DD3BD0"/>
    <w:rsid w:val="00DD3EE4"/>
    <w:rsid w:val="00DD4129"/>
    <w:rsid w:val="00DD425E"/>
    <w:rsid w:val="00DD451D"/>
    <w:rsid w:val="00DD45E6"/>
    <w:rsid w:val="00DD4608"/>
    <w:rsid w:val="00DD4A4E"/>
    <w:rsid w:val="00DD4E51"/>
    <w:rsid w:val="00DD530F"/>
    <w:rsid w:val="00DD5B7B"/>
    <w:rsid w:val="00DD6354"/>
    <w:rsid w:val="00DD6E8D"/>
    <w:rsid w:val="00DD7198"/>
    <w:rsid w:val="00DD72FC"/>
    <w:rsid w:val="00DE02A5"/>
    <w:rsid w:val="00DE0ABF"/>
    <w:rsid w:val="00DE0F5E"/>
    <w:rsid w:val="00DE1192"/>
    <w:rsid w:val="00DE12AC"/>
    <w:rsid w:val="00DE1308"/>
    <w:rsid w:val="00DE1AEF"/>
    <w:rsid w:val="00DE1B81"/>
    <w:rsid w:val="00DE1DFD"/>
    <w:rsid w:val="00DE2011"/>
    <w:rsid w:val="00DE20CF"/>
    <w:rsid w:val="00DE21FA"/>
    <w:rsid w:val="00DE26EB"/>
    <w:rsid w:val="00DE32B3"/>
    <w:rsid w:val="00DE3339"/>
    <w:rsid w:val="00DE3DD0"/>
    <w:rsid w:val="00DE4484"/>
    <w:rsid w:val="00DE471D"/>
    <w:rsid w:val="00DE49FC"/>
    <w:rsid w:val="00DE56DB"/>
    <w:rsid w:val="00DE595D"/>
    <w:rsid w:val="00DE5D2F"/>
    <w:rsid w:val="00DE5FD8"/>
    <w:rsid w:val="00DE6B40"/>
    <w:rsid w:val="00DE7179"/>
    <w:rsid w:val="00DE7CC4"/>
    <w:rsid w:val="00DF0F8A"/>
    <w:rsid w:val="00DF14FB"/>
    <w:rsid w:val="00DF1640"/>
    <w:rsid w:val="00DF2A58"/>
    <w:rsid w:val="00DF2BD3"/>
    <w:rsid w:val="00DF3654"/>
    <w:rsid w:val="00DF3764"/>
    <w:rsid w:val="00DF3AD6"/>
    <w:rsid w:val="00DF3B9C"/>
    <w:rsid w:val="00DF4545"/>
    <w:rsid w:val="00DF4554"/>
    <w:rsid w:val="00DF4737"/>
    <w:rsid w:val="00DF47A0"/>
    <w:rsid w:val="00DF5033"/>
    <w:rsid w:val="00DF504E"/>
    <w:rsid w:val="00DF524D"/>
    <w:rsid w:val="00DF5C2B"/>
    <w:rsid w:val="00DF5CF2"/>
    <w:rsid w:val="00DF686D"/>
    <w:rsid w:val="00DF75FC"/>
    <w:rsid w:val="00DF7859"/>
    <w:rsid w:val="00DF7979"/>
    <w:rsid w:val="00DF7BD5"/>
    <w:rsid w:val="00DF7D0A"/>
    <w:rsid w:val="00E001BD"/>
    <w:rsid w:val="00E005FF"/>
    <w:rsid w:val="00E00818"/>
    <w:rsid w:val="00E00836"/>
    <w:rsid w:val="00E00E0E"/>
    <w:rsid w:val="00E01885"/>
    <w:rsid w:val="00E01D64"/>
    <w:rsid w:val="00E01EDC"/>
    <w:rsid w:val="00E02AAB"/>
    <w:rsid w:val="00E03F87"/>
    <w:rsid w:val="00E04BA2"/>
    <w:rsid w:val="00E04D33"/>
    <w:rsid w:val="00E0575E"/>
    <w:rsid w:val="00E05B0C"/>
    <w:rsid w:val="00E05CC0"/>
    <w:rsid w:val="00E05F01"/>
    <w:rsid w:val="00E06DCF"/>
    <w:rsid w:val="00E07014"/>
    <w:rsid w:val="00E070C7"/>
    <w:rsid w:val="00E0751A"/>
    <w:rsid w:val="00E07987"/>
    <w:rsid w:val="00E07E81"/>
    <w:rsid w:val="00E10043"/>
    <w:rsid w:val="00E10A2B"/>
    <w:rsid w:val="00E111F8"/>
    <w:rsid w:val="00E115FF"/>
    <w:rsid w:val="00E1166C"/>
    <w:rsid w:val="00E11E2A"/>
    <w:rsid w:val="00E11F1C"/>
    <w:rsid w:val="00E11F75"/>
    <w:rsid w:val="00E124A2"/>
    <w:rsid w:val="00E12C13"/>
    <w:rsid w:val="00E12E7B"/>
    <w:rsid w:val="00E13430"/>
    <w:rsid w:val="00E1343E"/>
    <w:rsid w:val="00E1431F"/>
    <w:rsid w:val="00E1475B"/>
    <w:rsid w:val="00E1548B"/>
    <w:rsid w:val="00E1558A"/>
    <w:rsid w:val="00E15841"/>
    <w:rsid w:val="00E15E1E"/>
    <w:rsid w:val="00E16004"/>
    <w:rsid w:val="00E16584"/>
    <w:rsid w:val="00E166FA"/>
    <w:rsid w:val="00E1698C"/>
    <w:rsid w:val="00E16CF0"/>
    <w:rsid w:val="00E16DF7"/>
    <w:rsid w:val="00E1770A"/>
    <w:rsid w:val="00E20029"/>
    <w:rsid w:val="00E2017C"/>
    <w:rsid w:val="00E20678"/>
    <w:rsid w:val="00E20B2F"/>
    <w:rsid w:val="00E20D1C"/>
    <w:rsid w:val="00E20DE1"/>
    <w:rsid w:val="00E20F96"/>
    <w:rsid w:val="00E212AC"/>
    <w:rsid w:val="00E21C08"/>
    <w:rsid w:val="00E21D5D"/>
    <w:rsid w:val="00E21E0E"/>
    <w:rsid w:val="00E22B5A"/>
    <w:rsid w:val="00E23451"/>
    <w:rsid w:val="00E235ED"/>
    <w:rsid w:val="00E236AC"/>
    <w:rsid w:val="00E23BF3"/>
    <w:rsid w:val="00E245F2"/>
    <w:rsid w:val="00E246DF"/>
    <w:rsid w:val="00E24860"/>
    <w:rsid w:val="00E2492E"/>
    <w:rsid w:val="00E24B6D"/>
    <w:rsid w:val="00E24CC4"/>
    <w:rsid w:val="00E2564B"/>
    <w:rsid w:val="00E25A53"/>
    <w:rsid w:val="00E27438"/>
    <w:rsid w:val="00E27678"/>
    <w:rsid w:val="00E306FB"/>
    <w:rsid w:val="00E309E8"/>
    <w:rsid w:val="00E30A67"/>
    <w:rsid w:val="00E314E5"/>
    <w:rsid w:val="00E3150A"/>
    <w:rsid w:val="00E322EA"/>
    <w:rsid w:val="00E32863"/>
    <w:rsid w:val="00E32A4E"/>
    <w:rsid w:val="00E32B69"/>
    <w:rsid w:val="00E32D8C"/>
    <w:rsid w:val="00E32EB9"/>
    <w:rsid w:val="00E33907"/>
    <w:rsid w:val="00E33C77"/>
    <w:rsid w:val="00E34690"/>
    <w:rsid w:val="00E34CE8"/>
    <w:rsid w:val="00E35050"/>
    <w:rsid w:val="00E35D29"/>
    <w:rsid w:val="00E361E5"/>
    <w:rsid w:val="00E36643"/>
    <w:rsid w:val="00E369B5"/>
    <w:rsid w:val="00E36FA9"/>
    <w:rsid w:val="00E37077"/>
    <w:rsid w:val="00E377BE"/>
    <w:rsid w:val="00E37DB2"/>
    <w:rsid w:val="00E406C1"/>
    <w:rsid w:val="00E40989"/>
    <w:rsid w:val="00E40AA5"/>
    <w:rsid w:val="00E40D9D"/>
    <w:rsid w:val="00E4159B"/>
    <w:rsid w:val="00E41A0D"/>
    <w:rsid w:val="00E42220"/>
    <w:rsid w:val="00E42302"/>
    <w:rsid w:val="00E43149"/>
    <w:rsid w:val="00E43968"/>
    <w:rsid w:val="00E43C5E"/>
    <w:rsid w:val="00E43E9A"/>
    <w:rsid w:val="00E44711"/>
    <w:rsid w:val="00E4476A"/>
    <w:rsid w:val="00E44BCE"/>
    <w:rsid w:val="00E44D66"/>
    <w:rsid w:val="00E44E20"/>
    <w:rsid w:val="00E45292"/>
    <w:rsid w:val="00E45614"/>
    <w:rsid w:val="00E458B5"/>
    <w:rsid w:val="00E45DCA"/>
    <w:rsid w:val="00E45E18"/>
    <w:rsid w:val="00E4668F"/>
    <w:rsid w:val="00E46FC6"/>
    <w:rsid w:val="00E509F2"/>
    <w:rsid w:val="00E50ABA"/>
    <w:rsid w:val="00E50B56"/>
    <w:rsid w:val="00E5101D"/>
    <w:rsid w:val="00E51704"/>
    <w:rsid w:val="00E519EC"/>
    <w:rsid w:val="00E51AC5"/>
    <w:rsid w:val="00E523A3"/>
    <w:rsid w:val="00E525C9"/>
    <w:rsid w:val="00E52A96"/>
    <w:rsid w:val="00E5318F"/>
    <w:rsid w:val="00E53368"/>
    <w:rsid w:val="00E535DD"/>
    <w:rsid w:val="00E53ACC"/>
    <w:rsid w:val="00E541BB"/>
    <w:rsid w:val="00E5491C"/>
    <w:rsid w:val="00E55222"/>
    <w:rsid w:val="00E55584"/>
    <w:rsid w:val="00E55917"/>
    <w:rsid w:val="00E55AE6"/>
    <w:rsid w:val="00E55E47"/>
    <w:rsid w:val="00E5623A"/>
    <w:rsid w:val="00E56B59"/>
    <w:rsid w:val="00E572D5"/>
    <w:rsid w:val="00E57A1D"/>
    <w:rsid w:val="00E60DB5"/>
    <w:rsid w:val="00E61827"/>
    <w:rsid w:val="00E61D68"/>
    <w:rsid w:val="00E62ACC"/>
    <w:rsid w:val="00E62C7C"/>
    <w:rsid w:val="00E62EBA"/>
    <w:rsid w:val="00E62ECD"/>
    <w:rsid w:val="00E62F47"/>
    <w:rsid w:val="00E63120"/>
    <w:rsid w:val="00E633EF"/>
    <w:rsid w:val="00E6366E"/>
    <w:rsid w:val="00E63677"/>
    <w:rsid w:val="00E63849"/>
    <w:rsid w:val="00E63C04"/>
    <w:rsid w:val="00E63D73"/>
    <w:rsid w:val="00E644A0"/>
    <w:rsid w:val="00E651BE"/>
    <w:rsid w:val="00E65E84"/>
    <w:rsid w:val="00E65FB9"/>
    <w:rsid w:val="00E66035"/>
    <w:rsid w:val="00E6666A"/>
    <w:rsid w:val="00E668D1"/>
    <w:rsid w:val="00E66DD0"/>
    <w:rsid w:val="00E66EFF"/>
    <w:rsid w:val="00E6776D"/>
    <w:rsid w:val="00E677DD"/>
    <w:rsid w:val="00E67895"/>
    <w:rsid w:val="00E67E20"/>
    <w:rsid w:val="00E67E6A"/>
    <w:rsid w:val="00E67F59"/>
    <w:rsid w:val="00E70276"/>
    <w:rsid w:val="00E7053D"/>
    <w:rsid w:val="00E707AC"/>
    <w:rsid w:val="00E70BDF"/>
    <w:rsid w:val="00E7137A"/>
    <w:rsid w:val="00E71635"/>
    <w:rsid w:val="00E71B5A"/>
    <w:rsid w:val="00E71D5C"/>
    <w:rsid w:val="00E7215B"/>
    <w:rsid w:val="00E72558"/>
    <w:rsid w:val="00E7298F"/>
    <w:rsid w:val="00E72E96"/>
    <w:rsid w:val="00E72EC5"/>
    <w:rsid w:val="00E72ECD"/>
    <w:rsid w:val="00E7320E"/>
    <w:rsid w:val="00E740B7"/>
    <w:rsid w:val="00E740D6"/>
    <w:rsid w:val="00E74252"/>
    <w:rsid w:val="00E744F2"/>
    <w:rsid w:val="00E745C8"/>
    <w:rsid w:val="00E74F03"/>
    <w:rsid w:val="00E7500F"/>
    <w:rsid w:val="00E76410"/>
    <w:rsid w:val="00E7655B"/>
    <w:rsid w:val="00E76592"/>
    <w:rsid w:val="00E76AFF"/>
    <w:rsid w:val="00E7710F"/>
    <w:rsid w:val="00E773C1"/>
    <w:rsid w:val="00E7788C"/>
    <w:rsid w:val="00E77FA6"/>
    <w:rsid w:val="00E80BE0"/>
    <w:rsid w:val="00E8162D"/>
    <w:rsid w:val="00E8211D"/>
    <w:rsid w:val="00E82615"/>
    <w:rsid w:val="00E82807"/>
    <w:rsid w:val="00E82808"/>
    <w:rsid w:val="00E82BE2"/>
    <w:rsid w:val="00E82F98"/>
    <w:rsid w:val="00E82FC1"/>
    <w:rsid w:val="00E8329F"/>
    <w:rsid w:val="00E837BD"/>
    <w:rsid w:val="00E83A41"/>
    <w:rsid w:val="00E846F1"/>
    <w:rsid w:val="00E85306"/>
    <w:rsid w:val="00E85550"/>
    <w:rsid w:val="00E85828"/>
    <w:rsid w:val="00E85845"/>
    <w:rsid w:val="00E867F9"/>
    <w:rsid w:val="00E86802"/>
    <w:rsid w:val="00E869BD"/>
    <w:rsid w:val="00E86A08"/>
    <w:rsid w:val="00E86C42"/>
    <w:rsid w:val="00E87600"/>
    <w:rsid w:val="00E876E9"/>
    <w:rsid w:val="00E8774D"/>
    <w:rsid w:val="00E8775F"/>
    <w:rsid w:val="00E87BD9"/>
    <w:rsid w:val="00E87CCF"/>
    <w:rsid w:val="00E87DF0"/>
    <w:rsid w:val="00E90E81"/>
    <w:rsid w:val="00E90F2A"/>
    <w:rsid w:val="00E90F55"/>
    <w:rsid w:val="00E910F4"/>
    <w:rsid w:val="00E91199"/>
    <w:rsid w:val="00E91546"/>
    <w:rsid w:val="00E91684"/>
    <w:rsid w:val="00E918B4"/>
    <w:rsid w:val="00E9193A"/>
    <w:rsid w:val="00E91BAA"/>
    <w:rsid w:val="00E92167"/>
    <w:rsid w:val="00E9222F"/>
    <w:rsid w:val="00E92821"/>
    <w:rsid w:val="00E92B14"/>
    <w:rsid w:val="00E934EE"/>
    <w:rsid w:val="00E93B5E"/>
    <w:rsid w:val="00E9461C"/>
    <w:rsid w:val="00E94C2A"/>
    <w:rsid w:val="00E957E9"/>
    <w:rsid w:val="00E95AC2"/>
    <w:rsid w:val="00E95CFC"/>
    <w:rsid w:val="00E95DB7"/>
    <w:rsid w:val="00E95E13"/>
    <w:rsid w:val="00E960C1"/>
    <w:rsid w:val="00E96495"/>
    <w:rsid w:val="00E97342"/>
    <w:rsid w:val="00E977AE"/>
    <w:rsid w:val="00E97851"/>
    <w:rsid w:val="00E97D1B"/>
    <w:rsid w:val="00EA0162"/>
    <w:rsid w:val="00EA0213"/>
    <w:rsid w:val="00EA04E7"/>
    <w:rsid w:val="00EA05E2"/>
    <w:rsid w:val="00EA0835"/>
    <w:rsid w:val="00EA0F90"/>
    <w:rsid w:val="00EA1050"/>
    <w:rsid w:val="00EA10A5"/>
    <w:rsid w:val="00EA1325"/>
    <w:rsid w:val="00EA134B"/>
    <w:rsid w:val="00EA19C5"/>
    <w:rsid w:val="00EA19C6"/>
    <w:rsid w:val="00EA20B1"/>
    <w:rsid w:val="00EA24C8"/>
    <w:rsid w:val="00EA24E2"/>
    <w:rsid w:val="00EA255A"/>
    <w:rsid w:val="00EA28A2"/>
    <w:rsid w:val="00EA2C43"/>
    <w:rsid w:val="00EA2CCC"/>
    <w:rsid w:val="00EA30A3"/>
    <w:rsid w:val="00EA408E"/>
    <w:rsid w:val="00EA44DC"/>
    <w:rsid w:val="00EA45B3"/>
    <w:rsid w:val="00EA4DD5"/>
    <w:rsid w:val="00EA4DF3"/>
    <w:rsid w:val="00EA4EF9"/>
    <w:rsid w:val="00EA50C2"/>
    <w:rsid w:val="00EA55D8"/>
    <w:rsid w:val="00EA5C63"/>
    <w:rsid w:val="00EA5EB2"/>
    <w:rsid w:val="00EA60B5"/>
    <w:rsid w:val="00EA63A1"/>
    <w:rsid w:val="00EA655D"/>
    <w:rsid w:val="00EA68D5"/>
    <w:rsid w:val="00EA7501"/>
    <w:rsid w:val="00EA783E"/>
    <w:rsid w:val="00EB017A"/>
    <w:rsid w:val="00EB045E"/>
    <w:rsid w:val="00EB0779"/>
    <w:rsid w:val="00EB07FD"/>
    <w:rsid w:val="00EB0BB0"/>
    <w:rsid w:val="00EB0E47"/>
    <w:rsid w:val="00EB1B84"/>
    <w:rsid w:val="00EB1CC5"/>
    <w:rsid w:val="00EB2DEA"/>
    <w:rsid w:val="00EB2EB4"/>
    <w:rsid w:val="00EB37A7"/>
    <w:rsid w:val="00EB3A25"/>
    <w:rsid w:val="00EB3DB4"/>
    <w:rsid w:val="00EB4513"/>
    <w:rsid w:val="00EB46A7"/>
    <w:rsid w:val="00EB4778"/>
    <w:rsid w:val="00EB4891"/>
    <w:rsid w:val="00EB5200"/>
    <w:rsid w:val="00EB57F5"/>
    <w:rsid w:val="00EB595C"/>
    <w:rsid w:val="00EB5A4F"/>
    <w:rsid w:val="00EB5D49"/>
    <w:rsid w:val="00EB6DE9"/>
    <w:rsid w:val="00EB6F5C"/>
    <w:rsid w:val="00EB7762"/>
    <w:rsid w:val="00EC01B2"/>
    <w:rsid w:val="00EC05DD"/>
    <w:rsid w:val="00EC0906"/>
    <w:rsid w:val="00EC18B4"/>
    <w:rsid w:val="00EC1CDA"/>
    <w:rsid w:val="00EC26F3"/>
    <w:rsid w:val="00EC29B6"/>
    <w:rsid w:val="00EC3095"/>
    <w:rsid w:val="00EC3177"/>
    <w:rsid w:val="00EC3506"/>
    <w:rsid w:val="00EC4CCF"/>
    <w:rsid w:val="00EC51B2"/>
    <w:rsid w:val="00EC5546"/>
    <w:rsid w:val="00EC5570"/>
    <w:rsid w:val="00EC5C68"/>
    <w:rsid w:val="00EC5E82"/>
    <w:rsid w:val="00EC5EB3"/>
    <w:rsid w:val="00EC6C0E"/>
    <w:rsid w:val="00EC757D"/>
    <w:rsid w:val="00ED031A"/>
    <w:rsid w:val="00ED07EC"/>
    <w:rsid w:val="00ED1CEA"/>
    <w:rsid w:val="00ED1D6F"/>
    <w:rsid w:val="00ED2125"/>
    <w:rsid w:val="00ED2358"/>
    <w:rsid w:val="00ED24B1"/>
    <w:rsid w:val="00ED2699"/>
    <w:rsid w:val="00ED2F52"/>
    <w:rsid w:val="00ED313F"/>
    <w:rsid w:val="00ED3455"/>
    <w:rsid w:val="00ED3794"/>
    <w:rsid w:val="00ED37D7"/>
    <w:rsid w:val="00ED3A16"/>
    <w:rsid w:val="00ED3ABE"/>
    <w:rsid w:val="00ED3F7D"/>
    <w:rsid w:val="00ED41C8"/>
    <w:rsid w:val="00ED432E"/>
    <w:rsid w:val="00ED4B0C"/>
    <w:rsid w:val="00ED4F2B"/>
    <w:rsid w:val="00ED4F9A"/>
    <w:rsid w:val="00ED4FCF"/>
    <w:rsid w:val="00ED59A8"/>
    <w:rsid w:val="00ED5CEF"/>
    <w:rsid w:val="00ED689D"/>
    <w:rsid w:val="00ED6EA6"/>
    <w:rsid w:val="00ED789D"/>
    <w:rsid w:val="00ED7BA5"/>
    <w:rsid w:val="00EE001C"/>
    <w:rsid w:val="00EE0B95"/>
    <w:rsid w:val="00EE0F11"/>
    <w:rsid w:val="00EE126C"/>
    <w:rsid w:val="00EE1286"/>
    <w:rsid w:val="00EE16FE"/>
    <w:rsid w:val="00EE1F5A"/>
    <w:rsid w:val="00EE2064"/>
    <w:rsid w:val="00EE2122"/>
    <w:rsid w:val="00EE22E0"/>
    <w:rsid w:val="00EE2820"/>
    <w:rsid w:val="00EE285F"/>
    <w:rsid w:val="00EE29D6"/>
    <w:rsid w:val="00EE2C25"/>
    <w:rsid w:val="00EE3615"/>
    <w:rsid w:val="00EE3A5E"/>
    <w:rsid w:val="00EE3BF9"/>
    <w:rsid w:val="00EE3E8E"/>
    <w:rsid w:val="00EE4FE2"/>
    <w:rsid w:val="00EE558A"/>
    <w:rsid w:val="00EE5BA5"/>
    <w:rsid w:val="00EE5BFC"/>
    <w:rsid w:val="00EE5C24"/>
    <w:rsid w:val="00EE5C9A"/>
    <w:rsid w:val="00EE5DAB"/>
    <w:rsid w:val="00EE6643"/>
    <w:rsid w:val="00EE6B8F"/>
    <w:rsid w:val="00EE6C40"/>
    <w:rsid w:val="00EE6CD8"/>
    <w:rsid w:val="00EE6FAF"/>
    <w:rsid w:val="00EE7303"/>
    <w:rsid w:val="00EE7583"/>
    <w:rsid w:val="00EE76A9"/>
    <w:rsid w:val="00EE7CFB"/>
    <w:rsid w:val="00EF01CE"/>
    <w:rsid w:val="00EF044E"/>
    <w:rsid w:val="00EF04E8"/>
    <w:rsid w:val="00EF060D"/>
    <w:rsid w:val="00EF06BE"/>
    <w:rsid w:val="00EF08D1"/>
    <w:rsid w:val="00EF0952"/>
    <w:rsid w:val="00EF1021"/>
    <w:rsid w:val="00EF104C"/>
    <w:rsid w:val="00EF160F"/>
    <w:rsid w:val="00EF1886"/>
    <w:rsid w:val="00EF2224"/>
    <w:rsid w:val="00EF2CB8"/>
    <w:rsid w:val="00EF2DDF"/>
    <w:rsid w:val="00EF32D1"/>
    <w:rsid w:val="00EF3726"/>
    <w:rsid w:val="00EF3D68"/>
    <w:rsid w:val="00EF4010"/>
    <w:rsid w:val="00EF4535"/>
    <w:rsid w:val="00EF45AD"/>
    <w:rsid w:val="00EF46F1"/>
    <w:rsid w:val="00EF4BE1"/>
    <w:rsid w:val="00EF52B7"/>
    <w:rsid w:val="00EF6215"/>
    <w:rsid w:val="00EF628C"/>
    <w:rsid w:val="00EF658D"/>
    <w:rsid w:val="00EF6864"/>
    <w:rsid w:val="00EF6F8D"/>
    <w:rsid w:val="00EF70FB"/>
    <w:rsid w:val="00EF75DA"/>
    <w:rsid w:val="00EF7801"/>
    <w:rsid w:val="00EF786A"/>
    <w:rsid w:val="00EF7ABC"/>
    <w:rsid w:val="00EF7C25"/>
    <w:rsid w:val="00F00FF9"/>
    <w:rsid w:val="00F01588"/>
    <w:rsid w:val="00F0167E"/>
    <w:rsid w:val="00F0257E"/>
    <w:rsid w:val="00F027C2"/>
    <w:rsid w:val="00F0289D"/>
    <w:rsid w:val="00F03633"/>
    <w:rsid w:val="00F03CF2"/>
    <w:rsid w:val="00F04558"/>
    <w:rsid w:val="00F045DD"/>
    <w:rsid w:val="00F04C6A"/>
    <w:rsid w:val="00F04D59"/>
    <w:rsid w:val="00F04DFA"/>
    <w:rsid w:val="00F04EF1"/>
    <w:rsid w:val="00F05143"/>
    <w:rsid w:val="00F054CB"/>
    <w:rsid w:val="00F0559D"/>
    <w:rsid w:val="00F05C37"/>
    <w:rsid w:val="00F05F8F"/>
    <w:rsid w:val="00F06BA5"/>
    <w:rsid w:val="00F06F55"/>
    <w:rsid w:val="00F06F93"/>
    <w:rsid w:val="00F070CA"/>
    <w:rsid w:val="00F071B7"/>
    <w:rsid w:val="00F07517"/>
    <w:rsid w:val="00F077C6"/>
    <w:rsid w:val="00F07824"/>
    <w:rsid w:val="00F07A34"/>
    <w:rsid w:val="00F07E89"/>
    <w:rsid w:val="00F103FD"/>
    <w:rsid w:val="00F10CD7"/>
    <w:rsid w:val="00F1103A"/>
    <w:rsid w:val="00F11E0D"/>
    <w:rsid w:val="00F12933"/>
    <w:rsid w:val="00F12DF3"/>
    <w:rsid w:val="00F1309D"/>
    <w:rsid w:val="00F1349A"/>
    <w:rsid w:val="00F13718"/>
    <w:rsid w:val="00F14113"/>
    <w:rsid w:val="00F1454E"/>
    <w:rsid w:val="00F146BE"/>
    <w:rsid w:val="00F15581"/>
    <w:rsid w:val="00F157C8"/>
    <w:rsid w:val="00F1590C"/>
    <w:rsid w:val="00F15C5C"/>
    <w:rsid w:val="00F15DE9"/>
    <w:rsid w:val="00F1683C"/>
    <w:rsid w:val="00F16C6C"/>
    <w:rsid w:val="00F17C1C"/>
    <w:rsid w:val="00F17F97"/>
    <w:rsid w:val="00F201BD"/>
    <w:rsid w:val="00F203F0"/>
    <w:rsid w:val="00F20414"/>
    <w:rsid w:val="00F205A5"/>
    <w:rsid w:val="00F206C5"/>
    <w:rsid w:val="00F207E6"/>
    <w:rsid w:val="00F20D12"/>
    <w:rsid w:val="00F21D83"/>
    <w:rsid w:val="00F21EF1"/>
    <w:rsid w:val="00F2244E"/>
    <w:rsid w:val="00F227DF"/>
    <w:rsid w:val="00F2282B"/>
    <w:rsid w:val="00F229B3"/>
    <w:rsid w:val="00F22BE1"/>
    <w:rsid w:val="00F22C76"/>
    <w:rsid w:val="00F22F93"/>
    <w:rsid w:val="00F23489"/>
    <w:rsid w:val="00F24108"/>
    <w:rsid w:val="00F246E9"/>
    <w:rsid w:val="00F246FA"/>
    <w:rsid w:val="00F24C1B"/>
    <w:rsid w:val="00F24FA0"/>
    <w:rsid w:val="00F25B14"/>
    <w:rsid w:val="00F260B4"/>
    <w:rsid w:val="00F26120"/>
    <w:rsid w:val="00F265B3"/>
    <w:rsid w:val="00F26DCF"/>
    <w:rsid w:val="00F27685"/>
    <w:rsid w:val="00F27A59"/>
    <w:rsid w:val="00F27E1C"/>
    <w:rsid w:val="00F27F8A"/>
    <w:rsid w:val="00F30147"/>
    <w:rsid w:val="00F301EE"/>
    <w:rsid w:val="00F30616"/>
    <w:rsid w:val="00F30C6D"/>
    <w:rsid w:val="00F30FE4"/>
    <w:rsid w:val="00F31140"/>
    <w:rsid w:val="00F316EC"/>
    <w:rsid w:val="00F31B13"/>
    <w:rsid w:val="00F31CBE"/>
    <w:rsid w:val="00F31E79"/>
    <w:rsid w:val="00F32250"/>
    <w:rsid w:val="00F3284B"/>
    <w:rsid w:val="00F32B44"/>
    <w:rsid w:val="00F32D61"/>
    <w:rsid w:val="00F33075"/>
    <w:rsid w:val="00F33AA3"/>
    <w:rsid w:val="00F348B7"/>
    <w:rsid w:val="00F348D1"/>
    <w:rsid w:val="00F34E45"/>
    <w:rsid w:val="00F35C54"/>
    <w:rsid w:val="00F36679"/>
    <w:rsid w:val="00F367DC"/>
    <w:rsid w:val="00F36F69"/>
    <w:rsid w:val="00F37A5C"/>
    <w:rsid w:val="00F37ACA"/>
    <w:rsid w:val="00F37B72"/>
    <w:rsid w:val="00F37ECE"/>
    <w:rsid w:val="00F40676"/>
    <w:rsid w:val="00F40C9A"/>
    <w:rsid w:val="00F411E5"/>
    <w:rsid w:val="00F413B2"/>
    <w:rsid w:val="00F418B3"/>
    <w:rsid w:val="00F41AAC"/>
    <w:rsid w:val="00F41BDF"/>
    <w:rsid w:val="00F41D09"/>
    <w:rsid w:val="00F42068"/>
    <w:rsid w:val="00F4233C"/>
    <w:rsid w:val="00F42698"/>
    <w:rsid w:val="00F429A8"/>
    <w:rsid w:val="00F42E2C"/>
    <w:rsid w:val="00F43C8D"/>
    <w:rsid w:val="00F43F18"/>
    <w:rsid w:val="00F43F3D"/>
    <w:rsid w:val="00F43FD0"/>
    <w:rsid w:val="00F4417A"/>
    <w:rsid w:val="00F443F0"/>
    <w:rsid w:val="00F44416"/>
    <w:rsid w:val="00F44CD7"/>
    <w:rsid w:val="00F45E43"/>
    <w:rsid w:val="00F45FEB"/>
    <w:rsid w:val="00F460E9"/>
    <w:rsid w:val="00F46169"/>
    <w:rsid w:val="00F46305"/>
    <w:rsid w:val="00F468A6"/>
    <w:rsid w:val="00F4692E"/>
    <w:rsid w:val="00F46A35"/>
    <w:rsid w:val="00F46CD7"/>
    <w:rsid w:val="00F47ED1"/>
    <w:rsid w:val="00F50082"/>
    <w:rsid w:val="00F5023F"/>
    <w:rsid w:val="00F502D8"/>
    <w:rsid w:val="00F50302"/>
    <w:rsid w:val="00F506C2"/>
    <w:rsid w:val="00F50CFD"/>
    <w:rsid w:val="00F51047"/>
    <w:rsid w:val="00F511E8"/>
    <w:rsid w:val="00F515F9"/>
    <w:rsid w:val="00F51635"/>
    <w:rsid w:val="00F516B3"/>
    <w:rsid w:val="00F5173A"/>
    <w:rsid w:val="00F51D57"/>
    <w:rsid w:val="00F5232E"/>
    <w:rsid w:val="00F5251B"/>
    <w:rsid w:val="00F52753"/>
    <w:rsid w:val="00F52888"/>
    <w:rsid w:val="00F52BF8"/>
    <w:rsid w:val="00F52DAA"/>
    <w:rsid w:val="00F52EA6"/>
    <w:rsid w:val="00F537A8"/>
    <w:rsid w:val="00F53BB8"/>
    <w:rsid w:val="00F542C0"/>
    <w:rsid w:val="00F5463E"/>
    <w:rsid w:val="00F54851"/>
    <w:rsid w:val="00F549D3"/>
    <w:rsid w:val="00F54B3C"/>
    <w:rsid w:val="00F54D98"/>
    <w:rsid w:val="00F55092"/>
    <w:rsid w:val="00F55F08"/>
    <w:rsid w:val="00F560B8"/>
    <w:rsid w:val="00F5647E"/>
    <w:rsid w:val="00F566D3"/>
    <w:rsid w:val="00F57BCC"/>
    <w:rsid w:val="00F57EF0"/>
    <w:rsid w:val="00F603DA"/>
    <w:rsid w:val="00F6069B"/>
    <w:rsid w:val="00F608EE"/>
    <w:rsid w:val="00F6096B"/>
    <w:rsid w:val="00F60E9F"/>
    <w:rsid w:val="00F61B1F"/>
    <w:rsid w:val="00F61C83"/>
    <w:rsid w:val="00F61FD1"/>
    <w:rsid w:val="00F621FB"/>
    <w:rsid w:val="00F62448"/>
    <w:rsid w:val="00F62D29"/>
    <w:rsid w:val="00F63269"/>
    <w:rsid w:val="00F6326D"/>
    <w:rsid w:val="00F6328A"/>
    <w:rsid w:val="00F63507"/>
    <w:rsid w:val="00F64312"/>
    <w:rsid w:val="00F64D14"/>
    <w:rsid w:val="00F64FFE"/>
    <w:rsid w:val="00F6510F"/>
    <w:rsid w:val="00F6526E"/>
    <w:rsid w:val="00F652E9"/>
    <w:rsid w:val="00F65715"/>
    <w:rsid w:val="00F65A39"/>
    <w:rsid w:val="00F65C24"/>
    <w:rsid w:val="00F65DDF"/>
    <w:rsid w:val="00F65F44"/>
    <w:rsid w:val="00F66BEB"/>
    <w:rsid w:val="00F67445"/>
    <w:rsid w:val="00F709E3"/>
    <w:rsid w:val="00F70E82"/>
    <w:rsid w:val="00F717B9"/>
    <w:rsid w:val="00F71B66"/>
    <w:rsid w:val="00F72329"/>
    <w:rsid w:val="00F727FC"/>
    <w:rsid w:val="00F729EC"/>
    <w:rsid w:val="00F72EB9"/>
    <w:rsid w:val="00F745BF"/>
    <w:rsid w:val="00F753EB"/>
    <w:rsid w:val="00F75A2C"/>
    <w:rsid w:val="00F76040"/>
    <w:rsid w:val="00F76CF5"/>
    <w:rsid w:val="00F80B5A"/>
    <w:rsid w:val="00F80D53"/>
    <w:rsid w:val="00F80E36"/>
    <w:rsid w:val="00F81435"/>
    <w:rsid w:val="00F816BB"/>
    <w:rsid w:val="00F81A80"/>
    <w:rsid w:val="00F822DC"/>
    <w:rsid w:val="00F82727"/>
    <w:rsid w:val="00F8274F"/>
    <w:rsid w:val="00F82A05"/>
    <w:rsid w:val="00F82E18"/>
    <w:rsid w:val="00F83B1B"/>
    <w:rsid w:val="00F83BB3"/>
    <w:rsid w:val="00F84057"/>
    <w:rsid w:val="00F840D4"/>
    <w:rsid w:val="00F84131"/>
    <w:rsid w:val="00F84982"/>
    <w:rsid w:val="00F84EA0"/>
    <w:rsid w:val="00F85212"/>
    <w:rsid w:val="00F852F1"/>
    <w:rsid w:val="00F8570A"/>
    <w:rsid w:val="00F86111"/>
    <w:rsid w:val="00F86393"/>
    <w:rsid w:val="00F8650D"/>
    <w:rsid w:val="00F86F80"/>
    <w:rsid w:val="00F86F9C"/>
    <w:rsid w:val="00F8701B"/>
    <w:rsid w:val="00F8706D"/>
    <w:rsid w:val="00F87418"/>
    <w:rsid w:val="00F87E96"/>
    <w:rsid w:val="00F90A0C"/>
    <w:rsid w:val="00F90D99"/>
    <w:rsid w:val="00F9170C"/>
    <w:rsid w:val="00F91CBD"/>
    <w:rsid w:val="00F92341"/>
    <w:rsid w:val="00F926C0"/>
    <w:rsid w:val="00F929D3"/>
    <w:rsid w:val="00F92CA0"/>
    <w:rsid w:val="00F9337F"/>
    <w:rsid w:val="00F94680"/>
    <w:rsid w:val="00F94E58"/>
    <w:rsid w:val="00F953DB"/>
    <w:rsid w:val="00F9567A"/>
    <w:rsid w:val="00F95731"/>
    <w:rsid w:val="00F959C1"/>
    <w:rsid w:val="00F95AA2"/>
    <w:rsid w:val="00F95DCC"/>
    <w:rsid w:val="00F95FAE"/>
    <w:rsid w:val="00F96365"/>
    <w:rsid w:val="00F97106"/>
    <w:rsid w:val="00F97884"/>
    <w:rsid w:val="00FA0A9A"/>
    <w:rsid w:val="00FA0D3E"/>
    <w:rsid w:val="00FA1C33"/>
    <w:rsid w:val="00FA1F94"/>
    <w:rsid w:val="00FA2107"/>
    <w:rsid w:val="00FA2307"/>
    <w:rsid w:val="00FA27A9"/>
    <w:rsid w:val="00FA2806"/>
    <w:rsid w:val="00FA37E7"/>
    <w:rsid w:val="00FA4044"/>
    <w:rsid w:val="00FA485F"/>
    <w:rsid w:val="00FA488C"/>
    <w:rsid w:val="00FA4F17"/>
    <w:rsid w:val="00FA533B"/>
    <w:rsid w:val="00FA5455"/>
    <w:rsid w:val="00FA585F"/>
    <w:rsid w:val="00FA5B2D"/>
    <w:rsid w:val="00FA6042"/>
    <w:rsid w:val="00FA6311"/>
    <w:rsid w:val="00FA6C49"/>
    <w:rsid w:val="00FA6DD2"/>
    <w:rsid w:val="00FA75AF"/>
    <w:rsid w:val="00FA7790"/>
    <w:rsid w:val="00FB0167"/>
    <w:rsid w:val="00FB01F0"/>
    <w:rsid w:val="00FB0543"/>
    <w:rsid w:val="00FB08A2"/>
    <w:rsid w:val="00FB0FBA"/>
    <w:rsid w:val="00FB125A"/>
    <w:rsid w:val="00FB13DB"/>
    <w:rsid w:val="00FB16AF"/>
    <w:rsid w:val="00FB1795"/>
    <w:rsid w:val="00FB193D"/>
    <w:rsid w:val="00FB1B28"/>
    <w:rsid w:val="00FB1DCD"/>
    <w:rsid w:val="00FB1F59"/>
    <w:rsid w:val="00FB25F3"/>
    <w:rsid w:val="00FB2741"/>
    <w:rsid w:val="00FB275F"/>
    <w:rsid w:val="00FB2D71"/>
    <w:rsid w:val="00FB305F"/>
    <w:rsid w:val="00FB37B9"/>
    <w:rsid w:val="00FB3D39"/>
    <w:rsid w:val="00FB4023"/>
    <w:rsid w:val="00FB475C"/>
    <w:rsid w:val="00FB478C"/>
    <w:rsid w:val="00FB47BA"/>
    <w:rsid w:val="00FB4F7E"/>
    <w:rsid w:val="00FB4FDA"/>
    <w:rsid w:val="00FB53CA"/>
    <w:rsid w:val="00FB5751"/>
    <w:rsid w:val="00FB5DE2"/>
    <w:rsid w:val="00FB643D"/>
    <w:rsid w:val="00FB644B"/>
    <w:rsid w:val="00FB68B4"/>
    <w:rsid w:val="00FB69DB"/>
    <w:rsid w:val="00FB6C0C"/>
    <w:rsid w:val="00FB6E3E"/>
    <w:rsid w:val="00FB744D"/>
    <w:rsid w:val="00FB7568"/>
    <w:rsid w:val="00FC02E3"/>
    <w:rsid w:val="00FC0408"/>
    <w:rsid w:val="00FC0636"/>
    <w:rsid w:val="00FC1728"/>
    <w:rsid w:val="00FC18A2"/>
    <w:rsid w:val="00FC1D1F"/>
    <w:rsid w:val="00FC1E50"/>
    <w:rsid w:val="00FC1E70"/>
    <w:rsid w:val="00FC1F4E"/>
    <w:rsid w:val="00FC27A8"/>
    <w:rsid w:val="00FC2AFC"/>
    <w:rsid w:val="00FC30AD"/>
    <w:rsid w:val="00FC33F9"/>
    <w:rsid w:val="00FC3927"/>
    <w:rsid w:val="00FC3989"/>
    <w:rsid w:val="00FC39AE"/>
    <w:rsid w:val="00FC404E"/>
    <w:rsid w:val="00FC43D1"/>
    <w:rsid w:val="00FC44EC"/>
    <w:rsid w:val="00FC4542"/>
    <w:rsid w:val="00FC4673"/>
    <w:rsid w:val="00FC49C6"/>
    <w:rsid w:val="00FC4BDE"/>
    <w:rsid w:val="00FC5432"/>
    <w:rsid w:val="00FC5612"/>
    <w:rsid w:val="00FC5A4A"/>
    <w:rsid w:val="00FC5D85"/>
    <w:rsid w:val="00FC6165"/>
    <w:rsid w:val="00FC6405"/>
    <w:rsid w:val="00FC6AC3"/>
    <w:rsid w:val="00FC6B4D"/>
    <w:rsid w:val="00FC71BB"/>
    <w:rsid w:val="00FC73CC"/>
    <w:rsid w:val="00FD06AD"/>
    <w:rsid w:val="00FD0BA1"/>
    <w:rsid w:val="00FD0D7F"/>
    <w:rsid w:val="00FD0DBB"/>
    <w:rsid w:val="00FD12BF"/>
    <w:rsid w:val="00FD1454"/>
    <w:rsid w:val="00FD1837"/>
    <w:rsid w:val="00FD19BF"/>
    <w:rsid w:val="00FD1E5C"/>
    <w:rsid w:val="00FD1ECC"/>
    <w:rsid w:val="00FD2EE4"/>
    <w:rsid w:val="00FD3955"/>
    <w:rsid w:val="00FD39FB"/>
    <w:rsid w:val="00FD3B7D"/>
    <w:rsid w:val="00FD4B4E"/>
    <w:rsid w:val="00FD4C85"/>
    <w:rsid w:val="00FD4F0D"/>
    <w:rsid w:val="00FD52B2"/>
    <w:rsid w:val="00FD534B"/>
    <w:rsid w:val="00FD5406"/>
    <w:rsid w:val="00FD559A"/>
    <w:rsid w:val="00FD57C8"/>
    <w:rsid w:val="00FD58C0"/>
    <w:rsid w:val="00FD604A"/>
    <w:rsid w:val="00FD654B"/>
    <w:rsid w:val="00FD677E"/>
    <w:rsid w:val="00FD6922"/>
    <w:rsid w:val="00FD6CB0"/>
    <w:rsid w:val="00FD6D03"/>
    <w:rsid w:val="00FD6EEF"/>
    <w:rsid w:val="00FD6F8E"/>
    <w:rsid w:val="00FD7183"/>
    <w:rsid w:val="00FD7DCC"/>
    <w:rsid w:val="00FE0367"/>
    <w:rsid w:val="00FE0769"/>
    <w:rsid w:val="00FE0D7A"/>
    <w:rsid w:val="00FE129F"/>
    <w:rsid w:val="00FE1986"/>
    <w:rsid w:val="00FE1C2F"/>
    <w:rsid w:val="00FE1F4F"/>
    <w:rsid w:val="00FE2339"/>
    <w:rsid w:val="00FE2733"/>
    <w:rsid w:val="00FE2B4E"/>
    <w:rsid w:val="00FE32E8"/>
    <w:rsid w:val="00FE35CD"/>
    <w:rsid w:val="00FE48C0"/>
    <w:rsid w:val="00FE5144"/>
    <w:rsid w:val="00FE54FB"/>
    <w:rsid w:val="00FE5826"/>
    <w:rsid w:val="00FE61F2"/>
    <w:rsid w:val="00FE653D"/>
    <w:rsid w:val="00FE6579"/>
    <w:rsid w:val="00FE65DF"/>
    <w:rsid w:val="00FE6A63"/>
    <w:rsid w:val="00FE6D5C"/>
    <w:rsid w:val="00FE70FC"/>
    <w:rsid w:val="00FE7684"/>
    <w:rsid w:val="00FE7E97"/>
    <w:rsid w:val="00FF01F0"/>
    <w:rsid w:val="00FF09AB"/>
    <w:rsid w:val="00FF0A7C"/>
    <w:rsid w:val="00FF17F6"/>
    <w:rsid w:val="00FF1A7F"/>
    <w:rsid w:val="00FF2037"/>
    <w:rsid w:val="00FF2965"/>
    <w:rsid w:val="00FF2FBC"/>
    <w:rsid w:val="00FF3026"/>
    <w:rsid w:val="00FF32E4"/>
    <w:rsid w:val="00FF332A"/>
    <w:rsid w:val="00FF33CC"/>
    <w:rsid w:val="00FF3476"/>
    <w:rsid w:val="00FF3808"/>
    <w:rsid w:val="00FF3AFE"/>
    <w:rsid w:val="00FF3C1D"/>
    <w:rsid w:val="00FF3D05"/>
    <w:rsid w:val="00FF4A6E"/>
    <w:rsid w:val="00FF4F90"/>
    <w:rsid w:val="00FF565E"/>
    <w:rsid w:val="00FF5E1A"/>
    <w:rsid w:val="00FF5EAB"/>
    <w:rsid w:val="00FF6248"/>
    <w:rsid w:val="00FF67EF"/>
    <w:rsid w:val="00FF6CA1"/>
    <w:rsid w:val="00FF7232"/>
    <w:rsid w:val="00FF7331"/>
    <w:rsid w:val="00FF73B1"/>
    <w:rsid w:val="242024A7"/>
    <w:rsid w:val="37645B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4BA4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6BDD"/>
    <w:pPr>
      <w:widowControl w:val="0"/>
      <w:spacing w:after="240"/>
      <w:contextualSpacing/>
      <w:jc w:val="both"/>
    </w:pPr>
    <w:rPr>
      <w:rFonts w:cstheme="minorHAnsi"/>
    </w:rPr>
  </w:style>
  <w:style w:type="paragraph" w:styleId="1">
    <w:name w:val="heading 1"/>
    <w:basedOn w:val="a0"/>
    <w:next w:val="a0"/>
    <w:link w:val="10"/>
    <w:uiPriority w:val="9"/>
    <w:qFormat/>
    <w:rsid w:val="00021E86"/>
    <w:pPr>
      <w:keepNext/>
      <w:keepLines/>
      <w:tabs>
        <w:tab w:val="center" w:pos="3475"/>
        <w:tab w:val="right" w:pos="6951"/>
      </w:tabs>
      <w:suppressAutoHyphens/>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0"/>
    <w:next w:val="a0"/>
    <w:link w:val="20"/>
    <w:uiPriority w:val="9"/>
    <w:unhideWhenUsed/>
    <w:qFormat/>
    <w:rsid w:val="000F3D30"/>
    <w:pPr>
      <w:keepNext/>
      <w:keepLines/>
      <w:jc w:val="center"/>
      <w:outlineLvl w:val="1"/>
    </w:pPr>
    <w:rPr>
      <w:rFonts w:asciiTheme="majorHAnsi" w:eastAsiaTheme="majorEastAsia" w:hAnsiTheme="majorHAnsi" w:cstheme="majorBidi"/>
      <w:sz w:val="36"/>
      <w:szCs w:val="36"/>
    </w:rPr>
  </w:style>
  <w:style w:type="paragraph" w:styleId="3">
    <w:name w:val="heading 3"/>
    <w:basedOn w:val="a0"/>
    <w:next w:val="a0"/>
    <w:link w:val="30"/>
    <w:uiPriority w:val="9"/>
    <w:unhideWhenUsed/>
    <w:qFormat/>
    <w:pPr>
      <w:keepNext/>
      <w:keepLines/>
      <w:spacing w:before="160"/>
      <w:outlineLvl w:val="2"/>
    </w:pPr>
    <w:rPr>
      <w:rFonts w:asciiTheme="majorHAnsi" w:eastAsiaTheme="majorEastAsia" w:hAnsiTheme="majorHAnsi" w:cstheme="majorBidi"/>
      <w:sz w:val="32"/>
      <w:szCs w:val="32"/>
    </w:rPr>
  </w:style>
  <w:style w:type="paragraph" w:styleId="4">
    <w:name w:val="heading 4"/>
    <w:basedOn w:val="a0"/>
    <w:next w:val="a0"/>
    <w:link w:val="40"/>
    <w:uiPriority w:val="9"/>
    <w:unhideWhenUsed/>
    <w:qFormat/>
    <w:rsid w:val="007E3170"/>
    <w:pPr>
      <w:keepNext/>
      <w:keepLines/>
      <w:spacing w:before="80"/>
      <w:jc w:val="center"/>
      <w:outlineLvl w:val="3"/>
    </w:pPr>
    <w:rPr>
      <w:rFonts w:asciiTheme="majorHAnsi" w:eastAsiaTheme="majorEastAsia" w:hAnsiTheme="majorHAnsi" w:cstheme="majorBidi"/>
      <w:sz w:val="30"/>
      <w:szCs w:val="30"/>
    </w:rPr>
  </w:style>
  <w:style w:type="paragraph" w:styleId="5">
    <w:name w:val="heading 5"/>
    <w:basedOn w:val="a0"/>
    <w:next w:val="a0"/>
    <w:link w:val="50"/>
    <w:uiPriority w:val="9"/>
    <w:unhideWhenUsed/>
    <w:qFormat/>
    <w:rsid w:val="00692F50"/>
    <w:pPr>
      <w:keepNext/>
      <w:keepLines/>
      <w:spacing w:before="40"/>
      <w:jc w:val="center"/>
      <w:outlineLvl w:val="4"/>
    </w:pPr>
    <w:rPr>
      <w:rFonts w:asciiTheme="majorHAnsi" w:eastAsiaTheme="majorEastAsia" w:hAnsiTheme="majorHAnsi" w:cstheme="majorBidi"/>
      <w:sz w:val="28"/>
      <w:szCs w:val="28"/>
    </w:rPr>
  </w:style>
  <w:style w:type="paragraph" w:styleId="6">
    <w:name w:val="heading 6"/>
    <w:basedOn w:val="a0"/>
    <w:next w:val="a0"/>
    <w:link w:val="60"/>
    <w:uiPriority w:val="9"/>
    <w:unhideWhenUsed/>
    <w:qFormat/>
    <w:rsid w:val="00692F50"/>
    <w:pPr>
      <w:keepNext/>
      <w:keepLines/>
      <w:spacing w:before="40"/>
      <w:jc w:val="center"/>
      <w:outlineLvl w:val="5"/>
    </w:pPr>
    <w:rPr>
      <w:rFonts w:asciiTheme="majorHAnsi" w:eastAsiaTheme="majorEastAsia" w:hAnsiTheme="majorHAnsi" w:cstheme="majorBidi"/>
      <w:iCs/>
      <w:sz w:val="26"/>
      <w:szCs w:val="26"/>
    </w:rPr>
  </w:style>
  <w:style w:type="paragraph" w:styleId="7">
    <w:name w:val="heading 7"/>
    <w:basedOn w:val="a0"/>
    <w:next w:val="a0"/>
    <w:link w:val="70"/>
    <w:uiPriority w:val="9"/>
    <w:unhideWhenUsed/>
    <w:qFormat/>
    <w:rsid w:val="00692F50"/>
    <w:pPr>
      <w:keepNext/>
      <w:keepLines/>
      <w:spacing w:before="40"/>
      <w:jc w:val="center"/>
      <w:outlineLvl w:val="6"/>
    </w:pPr>
    <w:rPr>
      <w:rFonts w:asciiTheme="majorHAnsi" w:eastAsiaTheme="majorEastAsia" w:hAnsiTheme="majorHAnsi" w:cstheme="majorBidi"/>
      <w:sz w:val="24"/>
      <w:szCs w:val="24"/>
    </w:rPr>
  </w:style>
  <w:style w:type="paragraph" w:styleId="8">
    <w:name w:val="heading 8"/>
    <w:basedOn w:val="a0"/>
    <w:next w:val="a0"/>
    <w:link w:val="80"/>
    <w:uiPriority w:val="9"/>
    <w:unhideWhenUsed/>
    <w:qFormat/>
    <w:rsid w:val="00692F50"/>
    <w:pPr>
      <w:keepNext/>
      <w:keepLines/>
      <w:spacing w:before="40"/>
      <w:jc w:val="center"/>
      <w:outlineLvl w:val="7"/>
    </w:pPr>
    <w:rPr>
      <w:rFonts w:asciiTheme="majorHAnsi" w:eastAsiaTheme="majorEastAsia" w:hAnsiTheme="majorHAnsi" w:cstheme="majorBidi"/>
      <w:iCs/>
      <w:sz w:val="22"/>
      <w:szCs w:val="22"/>
    </w:rPr>
  </w:style>
  <w:style w:type="paragraph" w:styleId="9">
    <w:name w:val="heading 9"/>
    <w:basedOn w:val="a0"/>
    <w:next w:val="a0"/>
    <w:link w:val="90"/>
    <w:uiPriority w:val="9"/>
    <w:unhideWhenUsed/>
    <w:qFormat/>
    <w:pPr>
      <w:keepNext/>
      <w:keepLines/>
      <w:spacing w:before="40"/>
      <w:outlineLvl w:val="8"/>
    </w:pPr>
    <w:rPr>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021E86"/>
    <w:rPr>
      <w:rFonts w:asciiTheme="majorHAnsi" w:eastAsiaTheme="majorEastAsia" w:hAnsiTheme="majorHAnsi" w:cstheme="majorBidi"/>
      <w:color w:val="2F5496" w:themeColor="accent1" w:themeShade="BF"/>
      <w:sz w:val="40"/>
      <w:szCs w:val="40"/>
    </w:rPr>
  </w:style>
  <w:style w:type="character" w:customStyle="1" w:styleId="20">
    <w:name w:val="标题 2 字符"/>
    <w:basedOn w:val="a1"/>
    <w:link w:val="2"/>
    <w:uiPriority w:val="9"/>
    <w:qFormat/>
    <w:rsid w:val="000F3D30"/>
    <w:rPr>
      <w:rFonts w:asciiTheme="majorHAnsi" w:eastAsiaTheme="majorEastAsia" w:hAnsiTheme="majorHAnsi" w:cstheme="majorBidi"/>
      <w:sz w:val="36"/>
      <w:szCs w:val="36"/>
    </w:rPr>
  </w:style>
  <w:style w:type="character" w:customStyle="1" w:styleId="30">
    <w:name w:val="标题 3 字符"/>
    <w:basedOn w:val="a1"/>
    <w:link w:val="3"/>
    <w:uiPriority w:val="9"/>
    <w:qFormat/>
    <w:rPr>
      <w:rFonts w:asciiTheme="majorHAnsi" w:eastAsiaTheme="majorEastAsia" w:hAnsiTheme="majorHAnsi" w:cstheme="majorBidi"/>
      <w:sz w:val="32"/>
      <w:szCs w:val="32"/>
    </w:rPr>
  </w:style>
  <w:style w:type="character" w:customStyle="1" w:styleId="40">
    <w:name w:val="标题 4 字符"/>
    <w:basedOn w:val="a1"/>
    <w:link w:val="4"/>
    <w:uiPriority w:val="9"/>
    <w:qFormat/>
    <w:rsid w:val="007E3170"/>
    <w:rPr>
      <w:rFonts w:asciiTheme="majorHAnsi" w:eastAsiaTheme="majorEastAsia" w:hAnsiTheme="majorHAnsi" w:cstheme="majorBidi"/>
      <w:sz w:val="30"/>
      <w:szCs w:val="30"/>
    </w:rPr>
  </w:style>
  <w:style w:type="character" w:customStyle="1" w:styleId="50">
    <w:name w:val="标题 5 字符"/>
    <w:basedOn w:val="a1"/>
    <w:link w:val="5"/>
    <w:uiPriority w:val="9"/>
    <w:qFormat/>
    <w:rsid w:val="00692F50"/>
    <w:rPr>
      <w:rFonts w:asciiTheme="majorHAnsi" w:eastAsiaTheme="majorEastAsia" w:hAnsiTheme="majorHAnsi" w:cstheme="majorBidi"/>
      <w:sz w:val="28"/>
      <w:szCs w:val="28"/>
    </w:rPr>
  </w:style>
  <w:style w:type="character" w:customStyle="1" w:styleId="60">
    <w:name w:val="标题 6 字符"/>
    <w:basedOn w:val="a1"/>
    <w:link w:val="6"/>
    <w:uiPriority w:val="9"/>
    <w:qFormat/>
    <w:rsid w:val="00692F50"/>
    <w:rPr>
      <w:rFonts w:asciiTheme="majorHAnsi" w:eastAsiaTheme="majorEastAsia" w:hAnsiTheme="majorHAnsi" w:cstheme="majorBidi"/>
      <w:iCs/>
      <w:sz w:val="26"/>
      <w:szCs w:val="26"/>
    </w:rPr>
  </w:style>
  <w:style w:type="character" w:customStyle="1" w:styleId="70">
    <w:name w:val="标题 7 字符"/>
    <w:basedOn w:val="a1"/>
    <w:link w:val="7"/>
    <w:uiPriority w:val="9"/>
    <w:qFormat/>
    <w:rsid w:val="00692F50"/>
    <w:rPr>
      <w:rFonts w:asciiTheme="majorHAnsi" w:eastAsiaTheme="majorEastAsia" w:hAnsiTheme="majorHAnsi" w:cstheme="majorBidi"/>
      <w:sz w:val="24"/>
      <w:szCs w:val="24"/>
    </w:rPr>
  </w:style>
  <w:style w:type="character" w:customStyle="1" w:styleId="80">
    <w:name w:val="标题 8 字符"/>
    <w:basedOn w:val="a1"/>
    <w:link w:val="8"/>
    <w:uiPriority w:val="9"/>
    <w:qFormat/>
    <w:rsid w:val="00692F50"/>
    <w:rPr>
      <w:rFonts w:asciiTheme="majorHAnsi" w:eastAsiaTheme="majorEastAsia" w:hAnsiTheme="majorHAnsi" w:cstheme="majorBidi"/>
      <w:iCs/>
      <w:sz w:val="22"/>
      <w:szCs w:val="22"/>
    </w:rPr>
  </w:style>
  <w:style w:type="character" w:customStyle="1" w:styleId="90">
    <w:name w:val="标题 9 字符"/>
    <w:basedOn w:val="a1"/>
    <w:link w:val="9"/>
    <w:uiPriority w:val="9"/>
    <w:qFormat/>
    <w:rPr>
      <w:b/>
      <w:bCs/>
      <w:i/>
      <w:iCs/>
    </w:rPr>
  </w:style>
  <w:style w:type="paragraph" w:styleId="TOC7">
    <w:name w:val="toc 7"/>
    <w:basedOn w:val="a0"/>
    <w:next w:val="a0"/>
    <w:uiPriority w:val="39"/>
    <w:unhideWhenUsed/>
    <w:pPr>
      <w:ind w:left="1200"/>
    </w:pPr>
    <w:rPr>
      <w:iCs/>
      <w:sz w:val="18"/>
      <w:szCs w:val="18"/>
    </w:rPr>
  </w:style>
  <w:style w:type="paragraph" w:styleId="a">
    <w:name w:val="caption"/>
    <w:basedOn w:val="a0"/>
    <w:next w:val="a0"/>
    <w:uiPriority w:val="35"/>
    <w:unhideWhenUsed/>
    <w:qFormat/>
    <w:rsid w:val="009A7ECE"/>
    <w:pPr>
      <w:keepNext/>
      <w:numPr>
        <w:numId w:val="7"/>
      </w:numPr>
      <w:ind w:hanging="187"/>
    </w:pPr>
    <w:rPr>
      <w:b/>
      <w:color w:val="404040" w:themeColor="text1" w:themeTint="BF"/>
    </w:rPr>
  </w:style>
  <w:style w:type="paragraph" w:styleId="a4">
    <w:name w:val="annotation text"/>
    <w:basedOn w:val="a0"/>
    <w:link w:val="a5"/>
    <w:uiPriority w:val="99"/>
    <w:semiHidden/>
    <w:unhideWhenUsed/>
  </w:style>
  <w:style w:type="character" w:customStyle="1" w:styleId="a5">
    <w:name w:val="批注文字 字符"/>
    <w:basedOn w:val="a1"/>
    <w:link w:val="a4"/>
    <w:uiPriority w:val="99"/>
    <w:semiHidden/>
    <w:qFormat/>
    <w:rPr>
      <w:sz w:val="20"/>
      <w:szCs w:val="20"/>
    </w:rPr>
  </w:style>
  <w:style w:type="paragraph" w:styleId="TOC5">
    <w:name w:val="toc 5"/>
    <w:basedOn w:val="a0"/>
    <w:next w:val="a0"/>
    <w:uiPriority w:val="39"/>
    <w:unhideWhenUsed/>
    <w:pPr>
      <w:ind w:left="800"/>
    </w:pPr>
    <w:rPr>
      <w:iCs/>
      <w:sz w:val="18"/>
      <w:szCs w:val="18"/>
    </w:rPr>
  </w:style>
  <w:style w:type="paragraph" w:styleId="TOC3">
    <w:name w:val="toc 3"/>
    <w:basedOn w:val="a0"/>
    <w:next w:val="a0"/>
    <w:uiPriority w:val="39"/>
    <w:unhideWhenUsed/>
    <w:qFormat/>
    <w:pPr>
      <w:ind w:left="400"/>
    </w:pPr>
    <w:rPr>
      <w:i/>
    </w:rPr>
  </w:style>
  <w:style w:type="paragraph" w:styleId="TOC8">
    <w:name w:val="toc 8"/>
    <w:basedOn w:val="a0"/>
    <w:next w:val="a0"/>
    <w:uiPriority w:val="39"/>
    <w:unhideWhenUsed/>
    <w:qFormat/>
    <w:pPr>
      <w:ind w:left="1400"/>
    </w:pPr>
    <w:rPr>
      <w:iCs/>
      <w:sz w:val="18"/>
      <w:szCs w:val="18"/>
    </w:rPr>
  </w:style>
  <w:style w:type="paragraph" w:styleId="a6">
    <w:name w:val="endnote text"/>
    <w:basedOn w:val="a0"/>
    <w:link w:val="a7"/>
    <w:uiPriority w:val="99"/>
    <w:unhideWhenUsed/>
    <w:qFormat/>
  </w:style>
  <w:style w:type="character" w:customStyle="1" w:styleId="a7">
    <w:name w:val="尾注文本 字符"/>
    <w:basedOn w:val="a1"/>
    <w:link w:val="a6"/>
    <w:uiPriority w:val="99"/>
    <w:rPr>
      <w:sz w:val="20"/>
      <w:szCs w:val="20"/>
    </w:rPr>
  </w:style>
  <w:style w:type="paragraph" w:styleId="a8">
    <w:name w:val="Balloon Text"/>
    <w:basedOn w:val="a0"/>
    <w:link w:val="a9"/>
    <w:uiPriority w:val="99"/>
    <w:semiHidden/>
    <w:unhideWhenUsed/>
    <w:rPr>
      <w:sz w:val="18"/>
      <w:szCs w:val="18"/>
    </w:rPr>
  </w:style>
  <w:style w:type="character" w:customStyle="1" w:styleId="a9">
    <w:name w:val="批注框文本 字符"/>
    <w:basedOn w:val="a1"/>
    <w:link w:val="a8"/>
    <w:uiPriority w:val="99"/>
    <w:semiHidden/>
    <w:rPr>
      <w:sz w:val="18"/>
      <w:szCs w:val="18"/>
    </w:rPr>
  </w:style>
  <w:style w:type="paragraph" w:styleId="aa">
    <w:name w:val="footer"/>
    <w:basedOn w:val="a0"/>
    <w:link w:val="ab"/>
    <w:uiPriority w:val="99"/>
    <w:unhideWhenUsed/>
    <w:qFormat/>
    <w:rsid w:val="005079C6"/>
    <w:pPr>
      <w:tabs>
        <w:tab w:val="center" w:pos="4680"/>
        <w:tab w:val="right" w:pos="9360"/>
      </w:tabs>
      <w:spacing w:after="0"/>
    </w:pPr>
  </w:style>
  <w:style w:type="character" w:customStyle="1" w:styleId="ab">
    <w:name w:val="页脚 字符"/>
    <w:basedOn w:val="a1"/>
    <w:link w:val="aa"/>
    <w:uiPriority w:val="99"/>
    <w:qFormat/>
    <w:rsid w:val="005079C6"/>
  </w:style>
  <w:style w:type="paragraph" w:styleId="ac">
    <w:name w:val="header"/>
    <w:basedOn w:val="a0"/>
    <w:link w:val="ad"/>
    <w:uiPriority w:val="99"/>
    <w:unhideWhenUsed/>
    <w:qFormat/>
    <w:rsid w:val="002E10AA"/>
    <w:pPr>
      <w:tabs>
        <w:tab w:val="center" w:pos="4680"/>
        <w:tab w:val="right" w:pos="9360"/>
      </w:tabs>
      <w:spacing w:after="0"/>
    </w:pPr>
  </w:style>
  <w:style w:type="character" w:customStyle="1" w:styleId="ad">
    <w:name w:val="页眉 字符"/>
    <w:basedOn w:val="a1"/>
    <w:link w:val="ac"/>
    <w:uiPriority w:val="99"/>
    <w:qFormat/>
    <w:rsid w:val="002E10AA"/>
  </w:style>
  <w:style w:type="paragraph" w:styleId="TOC1">
    <w:name w:val="toc 1"/>
    <w:basedOn w:val="a0"/>
    <w:next w:val="a0"/>
    <w:uiPriority w:val="39"/>
    <w:unhideWhenUsed/>
    <w:qFormat/>
    <w:pPr>
      <w:spacing w:before="120" w:after="120"/>
    </w:pPr>
    <w:rPr>
      <w:b/>
      <w:bCs/>
      <w:iCs/>
      <w:caps/>
    </w:rPr>
  </w:style>
  <w:style w:type="paragraph" w:styleId="TOC4">
    <w:name w:val="toc 4"/>
    <w:basedOn w:val="a0"/>
    <w:next w:val="a0"/>
    <w:uiPriority w:val="39"/>
    <w:unhideWhenUsed/>
    <w:qFormat/>
    <w:pPr>
      <w:ind w:left="600"/>
    </w:pPr>
    <w:rPr>
      <w:iCs/>
      <w:sz w:val="18"/>
      <w:szCs w:val="18"/>
    </w:rPr>
  </w:style>
  <w:style w:type="paragraph" w:styleId="ae">
    <w:name w:val="Subtitle"/>
    <w:basedOn w:val="a0"/>
    <w:next w:val="a0"/>
    <w:link w:val="af"/>
    <w:uiPriority w:val="11"/>
    <w:qFormat/>
    <w:pPr>
      <w:jc w:val="center"/>
    </w:pPr>
    <w:rPr>
      <w:color w:val="44546A" w:themeColor="text2"/>
      <w:sz w:val="28"/>
      <w:szCs w:val="28"/>
    </w:rPr>
  </w:style>
  <w:style w:type="character" w:customStyle="1" w:styleId="af">
    <w:name w:val="副标题 字符"/>
    <w:basedOn w:val="a1"/>
    <w:link w:val="ae"/>
    <w:uiPriority w:val="11"/>
    <w:qFormat/>
    <w:rPr>
      <w:color w:val="44546A" w:themeColor="text2"/>
      <w:sz w:val="28"/>
      <w:szCs w:val="28"/>
    </w:rPr>
  </w:style>
  <w:style w:type="paragraph" w:styleId="af0">
    <w:name w:val="footnote text"/>
    <w:basedOn w:val="a0"/>
    <w:link w:val="af1"/>
    <w:uiPriority w:val="99"/>
    <w:unhideWhenUsed/>
    <w:qFormat/>
  </w:style>
  <w:style w:type="character" w:customStyle="1" w:styleId="af1">
    <w:name w:val="脚注文本 字符"/>
    <w:basedOn w:val="a1"/>
    <w:link w:val="af0"/>
    <w:uiPriority w:val="99"/>
    <w:qFormat/>
    <w:rPr>
      <w:sz w:val="20"/>
      <w:szCs w:val="20"/>
    </w:rPr>
  </w:style>
  <w:style w:type="paragraph" w:styleId="TOC6">
    <w:name w:val="toc 6"/>
    <w:basedOn w:val="a0"/>
    <w:next w:val="a0"/>
    <w:uiPriority w:val="39"/>
    <w:unhideWhenUsed/>
    <w:qFormat/>
    <w:pPr>
      <w:ind w:left="1000"/>
    </w:pPr>
    <w:rPr>
      <w:iCs/>
      <w:sz w:val="18"/>
      <w:szCs w:val="18"/>
    </w:rPr>
  </w:style>
  <w:style w:type="paragraph" w:styleId="TOC2">
    <w:name w:val="toc 2"/>
    <w:basedOn w:val="a0"/>
    <w:next w:val="a0"/>
    <w:uiPriority w:val="39"/>
    <w:unhideWhenUsed/>
    <w:qFormat/>
    <w:pPr>
      <w:ind w:left="200"/>
    </w:pPr>
    <w:rPr>
      <w:iCs/>
      <w:smallCaps/>
    </w:rPr>
  </w:style>
  <w:style w:type="paragraph" w:styleId="TOC9">
    <w:name w:val="toc 9"/>
    <w:basedOn w:val="a0"/>
    <w:next w:val="a0"/>
    <w:uiPriority w:val="39"/>
    <w:unhideWhenUsed/>
    <w:qFormat/>
    <w:pPr>
      <w:ind w:left="1600"/>
    </w:pPr>
    <w:rPr>
      <w:iCs/>
      <w:sz w:val="18"/>
      <w:szCs w:val="18"/>
    </w:rPr>
  </w:style>
  <w:style w:type="paragraph" w:styleId="af2">
    <w:name w:val="Title"/>
    <w:basedOn w:val="a0"/>
    <w:next w:val="a0"/>
    <w:link w:val="af3"/>
    <w:uiPriority w:val="10"/>
    <w:qFormat/>
    <w:rsid w:val="0092004C"/>
    <w:pPr>
      <w:suppressLineNumbers/>
      <w:pBdr>
        <w:top w:val="single" w:sz="6" w:space="8" w:color="A5A5A5" w:themeColor="accent3"/>
        <w:bottom w:val="single" w:sz="6" w:space="8" w:color="A5A5A5" w:themeColor="accent3"/>
      </w:pBdr>
      <w:suppressAutoHyphens/>
      <w:spacing w:after="400"/>
      <w:jc w:val="center"/>
    </w:pPr>
    <w:rPr>
      <w:rFonts w:asciiTheme="majorHAnsi" w:eastAsiaTheme="majorEastAsia" w:hAnsiTheme="majorHAnsi" w:cstheme="majorBidi"/>
      <w:caps/>
      <w:color w:val="44546A" w:themeColor="text2"/>
      <w:spacing w:val="30"/>
      <w:sz w:val="72"/>
      <w:szCs w:val="72"/>
    </w:rPr>
  </w:style>
  <w:style w:type="character" w:customStyle="1" w:styleId="af3">
    <w:name w:val="标题 字符"/>
    <w:basedOn w:val="a1"/>
    <w:link w:val="af2"/>
    <w:uiPriority w:val="10"/>
    <w:qFormat/>
    <w:rsid w:val="0092004C"/>
    <w:rPr>
      <w:rFonts w:asciiTheme="majorHAnsi" w:eastAsiaTheme="majorEastAsia" w:hAnsiTheme="majorHAnsi" w:cstheme="majorBidi"/>
      <w:caps/>
      <w:color w:val="44546A" w:themeColor="text2"/>
      <w:spacing w:val="30"/>
      <w:sz w:val="72"/>
      <w:szCs w:val="72"/>
    </w:rPr>
  </w:style>
  <w:style w:type="paragraph" w:styleId="af4">
    <w:name w:val="annotation subject"/>
    <w:basedOn w:val="a4"/>
    <w:next w:val="a4"/>
    <w:link w:val="af5"/>
    <w:uiPriority w:val="99"/>
    <w:semiHidden/>
    <w:unhideWhenUsed/>
    <w:qFormat/>
    <w:rPr>
      <w:b/>
      <w:bCs/>
    </w:rPr>
  </w:style>
  <w:style w:type="character" w:customStyle="1" w:styleId="af5">
    <w:name w:val="批注主题 字符"/>
    <w:basedOn w:val="a5"/>
    <w:link w:val="af4"/>
    <w:uiPriority w:val="99"/>
    <w:semiHidden/>
    <w:qFormat/>
    <w:rPr>
      <w:b/>
      <w:bCs/>
      <w:sz w:val="20"/>
      <w:szCs w:val="20"/>
    </w:rPr>
  </w:style>
  <w:style w:type="table" w:styleId="af6">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Pr>
      <w:b/>
      <w:bCs/>
    </w:rPr>
  </w:style>
  <w:style w:type="character" w:styleId="af8">
    <w:name w:val="endnote reference"/>
    <w:basedOn w:val="a1"/>
    <w:uiPriority w:val="99"/>
    <w:semiHidden/>
    <w:unhideWhenUsed/>
    <w:qFormat/>
    <w:rPr>
      <w:vertAlign w:val="superscript"/>
    </w:rPr>
  </w:style>
  <w:style w:type="character" w:styleId="af9">
    <w:name w:val="FollowedHyperlink"/>
    <w:basedOn w:val="a1"/>
    <w:uiPriority w:val="99"/>
    <w:semiHidden/>
    <w:unhideWhenUsed/>
    <w:qFormat/>
    <w:rPr>
      <w:color w:val="954F72" w:themeColor="followedHyperlink"/>
      <w:u w:val="single"/>
    </w:rPr>
  </w:style>
  <w:style w:type="character" w:styleId="afa">
    <w:name w:val="Emphasis"/>
    <w:basedOn w:val="a1"/>
    <w:uiPriority w:val="20"/>
    <w:qFormat/>
    <w:rPr>
      <w:i/>
      <w:iCs/>
      <w:color w:val="000000" w:themeColor="text1"/>
    </w:rPr>
  </w:style>
  <w:style w:type="character" w:styleId="afb">
    <w:name w:val="line number"/>
    <w:basedOn w:val="a1"/>
    <w:uiPriority w:val="99"/>
    <w:semiHidden/>
    <w:unhideWhenUsed/>
    <w:qFormat/>
  </w:style>
  <w:style w:type="character" w:styleId="afc">
    <w:name w:val="Hyperlink"/>
    <w:basedOn w:val="a1"/>
    <w:uiPriority w:val="99"/>
    <w:unhideWhenUsed/>
    <w:qFormat/>
    <w:rPr>
      <w:color w:val="0563C1" w:themeColor="hyperlink"/>
      <w:u w:val="single"/>
    </w:rPr>
  </w:style>
  <w:style w:type="character" w:styleId="afd">
    <w:name w:val="annotation reference"/>
    <w:basedOn w:val="a1"/>
    <w:uiPriority w:val="99"/>
    <w:semiHidden/>
    <w:unhideWhenUsed/>
    <w:qFormat/>
    <w:rPr>
      <w:sz w:val="16"/>
      <w:szCs w:val="16"/>
    </w:rPr>
  </w:style>
  <w:style w:type="character" w:styleId="afe">
    <w:name w:val="footnote reference"/>
    <w:basedOn w:val="a1"/>
    <w:uiPriority w:val="99"/>
    <w:semiHidden/>
    <w:unhideWhenUsed/>
    <w:qFormat/>
    <w:rPr>
      <w:vertAlign w:val="superscript"/>
    </w:rPr>
  </w:style>
  <w:style w:type="paragraph" w:styleId="aff">
    <w:name w:val="No Spacing"/>
    <w:link w:val="aff0"/>
    <w:uiPriority w:val="1"/>
    <w:qFormat/>
    <w:rsid w:val="00692F50"/>
  </w:style>
  <w:style w:type="character" w:customStyle="1" w:styleId="aff0">
    <w:name w:val="无间隔 字符"/>
    <w:basedOn w:val="a1"/>
    <w:link w:val="aff"/>
    <w:uiPriority w:val="1"/>
    <w:qFormat/>
    <w:rsid w:val="00692F50"/>
  </w:style>
  <w:style w:type="paragraph" w:customStyle="1" w:styleId="TOC10">
    <w:name w:val="TOC 标题1"/>
    <w:basedOn w:val="1"/>
    <w:next w:val="a0"/>
    <w:uiPriority w:val="39"/>
    <w:unhideWhenUsed/>
    <w:pPr>
      <w:outlineLvl w:val="9"/>
    </w:pPr>
  </w:style>
  <w:style w:type="character" w:styleId="aff1">
    <w:name w:val="Placeholder Text"/>
    <w:basedOn w:val="a1"/>
    <w:uiPriority w:val="99"/>
    <w:semiHidden/>
    <w:qFormat/>
    <w:rPr>
      <w:color w:val="808080"/>
    </w:rPr>
  </w:style>
  <w:style w:type="paragraph" w:styleId="aff2">
    <w:name w:val="Quote"/>
    <w:basedOn w:val="a0"/>
    <w:next w:val="a0"/>
    <w:link w:val="aff3"/>
    <w:uiPriority w:val="29"/>
    <w:qFormat/>
    <w:pPr>
      <w:ind w:left="720" w:right="720"/>
      <w:jc w:val="center"/>
    </w:pPr>
    <w:rPr>
      <w:i/>
      <w:iCs/>
      <w:color w:val="7B7B7B" w:themeColor="accent3" w:themeShade="BF"/>
      <w:sz w:val="24"/>
      <w:szCs w:val="24"/>
    </w:rPr>
  </w:style>
  <w:style w:type="character" w:customStyle="1" w:styleId="aff3">
    <w:name w:val="引用 字符"/>
    <w:basedOn w:val="a1"/>
    <w:link w:val="aff2"/>
    <w:uiPriority w:val="29"/>
    <w:qFormat/>
    <w:rPr>
      <w:i/>
      <w:iCs/>
      <w:color w:val="7B7B7B" w:themeColor="accent3" w:themeShade="BF"/>
      <w:sz w:val="24"/>
      <w:szCs w:val="24"/>
    </w:rPr>
  </w:style>
  <w:style w:type="paragraph" w:styleId="aff4">
    <w:name w:val="Intense Quote"/>
    <w:basedOn w:val="a0"/>
    <w:next w:val="a0"/>
    <w:link w:val="aff5"/>
    <w:uiPriority w:val="30"/>
    <w:qFormat/>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ff5">
    <w:name w:val="明显引用 字符"/>
    <w:basedOn w:val="a1"/>
    <w:link w:val="aff4"/>
    <w:uiPriority w:val="30"/>
    <w:qFormat/>
    <w:rPr>
      <w:rFonts w:asciiTheme="majorHAnsi" w:eastAsiaTheme="majorEastAsia" w:hAnsiTheme="majorHAnsi" w:cstheme="majorBidi"/>
      <w:caps/>
      <w:color w:val="2F5496" w:themeColor="accent1" w:themeShade="BF"/>
      <w:sz w:val="28"/>
      <w:szCs w:val="28"/>
    </w:rPr>
  </w:style>
  <w:style w:type="character" w:customStyle="1" w:styleId="11">
    <w:name w:val="不明显强调1"/>
    <w:basedOn w:val="a1"/>
    <w:uiPriority w:val="19"/>
    <w:rPr>
      <w:i/>
      <w:iCs/>
      <w:color w:val="595959" w:themeColor="text1" w:themeTint="A6"/>
    </w:rPr>
  </w:style>
  <w:style w:type="character" w:customStyle="1" w:styleId="12">
    <w:name w:val="明显强调1"/>
    <w:basedOn w:val="a1"/>
    <w:uiPriority w:val="21"/>
    <w:rPr>
      <w:b/>
      <w:bCs/>
      <w:i/>
      <w:iCs/>
      <w:color w:val="auto"/>
    </w:rPr>
  </w:style>
  <w:style w:type="character" w:customStyle="1" w:styleId="13">
    <w:name w:val="不明显参考1"/>
    <w:basedOn w:val="a1"/>
    <w:uiPriority w:val="31"/>
    <w:rPr>
      <w:smallCaps/>
      <w:color w:val="404040" w:themeColor="text1" w:themeTint="BF"/>
      <w:spacing w:val="0"/>
      <w:u w:val="single" w:color="7F7F7F" w:themeColor="text1" w:themeTint="80"/>
    </w:rPr>
  </w:style>
  <w:style w:type="character" w:customStyle="1" w:styleId="14">
    <w:name w:val="明显参考1"/>
    <w:basedOn w:val="a1"/>
    <w:uiPriority w:val="32"/>
    <w:rPr>
      <w:b/>
      <w:bCs/>
      <w:smallCaps/>
      <w:color w:val="auto"/>
      <w:spacing w:val="0"/>
      <w:u w:val="single"/>
    </w:rPr>
  </w:style>
  <w:style w:type="character" w:customStyle="1" w:styleId="15">
    <w:name w:val="书籍标题1"/>
    <w:basedOn w:val="a1"/>
    <w:uiPriority w:val="33"/>
    <w:rPr>
      <w:b/>
      <w:bCs/>
      <w:smallCaps/>
      <w:spacing w:val="0"/>
    </w:rPr>
  </w:style>
  <w:style w:type="character" w:customStyle="1" w:styleId="UnresolvedMention1">
    <w:name w:val="Unresolved Mention1"/>
    <w:basedOn w:val="a1"/>
    <w:uiPriority w:val="99"/>
    <w:semiHidden/>
    <w:unhideWhenUsed/>
    <w:qFormat/>
    <w:rPr>
      <w:color w:val="605E5C"/>
      <w:shd w:val="clear" w:color="auto" w:fill="E1DFDD"/>
    </w:rPr>
  </w:style>
  <w:style w:type="paragraph" w:styleId="aff6">
    <w:name w:val="List Paragraph"/>
    <w:basedOn w:val="a0"/>
    <w:uiPriority w:val="34"/>
    <w:qFormat/>
    <w:pPr>
      <w:ind w:left="720"/>
    </w:pPr>
  </w:style>
  <w:style w:type="paragraph" w:customStyle="1" w:styleId="Character">
    <w:name w:val="Character"/>
    <w:basedOn w:val="aff"/>
    <w:next w:val="Line"/>
    <w:link w:val="CharacterChar"/>
    <w:qFormat/>
    <w:rsid w:val="001E4F93"/>
    <w:pPr>
      <w:keepNext/>
      <w:widowControl w:val="0"/>
      <w:suppressLineNumbers/>
      <w:suppressAutoHyphens/>
      <w:spacing w:before="240"/>
      <w:contextualSpacing/>
      <w:jc w:val="center"/>
    </w:pPr>
  </w:style>
  <w:style w:type="character" w:customStyle="1" w:styleId="CharacterChar">
    <w:name w:val="Character Char"/>
    <w:basedOn w:val="a1"/>
    <w:link w:val="Character"/>
    <w:rsid w:val="001E4F93"/>
  </w:style>
  <w:style w:type="paragraph" w:customStyle="1" w:styleId="16">
    <w:name w:val="修订1"/>
    <w:hidden/>
    <w:uiPriority w:val="99"/>
    <w:semiHidden/>
    <w:rPr>
      <w:iCs/>
    </w:rPr>
  </w:style>
  <w:style w:type="character" w:customStyle="1" w:styleId="nowrap">
    <w:name w:val="nowrap"/>
    <w:basedOn w:val="a1"/>
  </w:style>
  <w:style w:type="character" w:customStyle="1" w:styleId="UnresolvedMention2">
    <w:name w:val="Unresolved Mention2"/>
    <w:basedOn w:val="a1"/>
    <w:uiPriority w:val="99"/>
    <w:semiHidden/>
    <w:unhideWhenUsed/>
    <w:rPr>
      <w:color w:val="605E5C"/>
      <w:shd w:val="clear" w:color="auto" w:fill="E1DFDD"/>
    </w:rPr>
  </w:style>
  <w:style w:type="paragraph" w:customStyle="1" w:styleId="21">
    <w:name w:val="修订2"/>
    <w:hidden/>
    <w:uiPriority w:val="99"/>
    <w:semiHidden/>
    <w:rPr>
      <w:sz w:val="21"/>
      <w:szCs w:val="21"/>
    </w:rPr>
  </w:style>
  <w:style w:type="character" w:styleId="aff7">
    <w:name w:val="Unresolved Mention"/>
    <w:basedOn w:val="a1"/>
    <w:uiPriority w:val="99"/>
    <w:semiHidden/>
    <w:unhideWhenUsed/>
    <w:rsid w:val="00827EC6"/>
    <w:rPr>
      <w:color w:val="605E5C"/>
      <w:shd w:val="clear" w:color="auto" w:fill="E1DFDD"/>
    </w:rPr>
  </w:style>
  <w:style w:type="table" w:styleId="41">
    <w:name w:val="Plain Table 4"/>
    <w:basedOn w:val="a2"/>
    <w:uiPriority w:val="44"/>
    <w:rsid w:val="008967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2"/>
    <w:uiPriority w:val="45"/>
    <w:rsid w:val="00FF01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
    <w:name w:val="TOC Heading"/>
    <w:basedOn w:val="1"/>
    <w:next w:val="a0"/>
    <w:uiPriority w:val="39"/>
    <w:unhideWhenUsed/>
    <w:qFormat/>
    <w:rsid w:val="00C11F6B"/>
    <w:pPr>
      <w:widowControl/>
      <w:tabs>
        <w:tab w:val="clear" w:pos="3475"/>
        <w:tab w:val="clear" w:pos="6951"/>
      </w:tabs>
      <w:suppressAutoHyphens w:val="0"/>
      <w:spacing w:before="240" w:line="259" w:lineRule="auto"/>
      <w:outlineLvl w:val="9"/>
    </w:pPr>
    <w:rPr>
      <w:lang w:eastAsia="en-US"/>
    </w:rPr>
  </w:style>
  <w:style w:type="paragraph" w:customStyle="1" w:styleId="Line">
    <w:name w:val="Line"/>
    <w:basedOn w:val="a0"/>
    <w:next w:val="a0"/>
    <w:link w:val="LineChar"/>
    <w:qFormat/>
    <w:rsid w:val="00686FD0"/>
    <w:pPr>
      <w:ind w:left="720" w:right="741"/>
    </w:pPr>
  </w:style>
  <w:style w:type="character" w:customStyle="1" w:styleId="LineChar">
    <w:name w:val="Line Char"/>
    <w:basedOn w:val="a1"/>
    <w:link w:val="Line"/>
    <w:rsid w:val="0068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472">
      <w:bodyDiv w:val="1"/>
      <w:marLeft w:val="0"/>
      <w:marRight w:val="0"/>
      <w:marTop w:val="0"/>
      <w:marBottom w:val="0"/>
      <w:divBdr>
        <w:top w:val="none" w:sz="0" w:space="0" w:color="auto"/>
        <w:left w:val="none" w:sz="0" w:space="0" w:color="auto"/>
        <w:bottom w:val="none" w:sz="0" w:space="0" w:color="auto"/>
        <w:right w:val="none" w:sz="0" w:space="0" w:color="auto"/>
      </w:divBdr>
      <w:divsChild>
        <w:div w:id="4484690">
          <w:marLeft w:val="0"/>
          <w:marRight w:val="0"/>
          <w:marTop w:val="0"/>
          <w:marBottom w:val="225"/>
          <w:divBdr>
            <w:top w:val="none" w:sz="0" w:space="0" w:color="auto"/>
            <w:left w:val="none" w:sz="0" w:space="0" w:color="auto"/>
            <w:bottom w:val="none" w:sz="0" w:space="0" w:color="auto"/>
            <w:right w:val="none" w:sz="0" w:space="0" w:color="auto"/>
          </w:divBdr>
        </w:div>
        <w:div w:id="306975425">
          <w:marLeft w:val="0"/>
          <w:marRight w:val="0"/>
          <w:marTop w:val="0"/>
          <w:marBottom w:val="225"/>
          <w:divBdr>
            <w:top w:val="none" w:sz="0" w:space="0" w:color="auto"/>
            <w:left w:val="none" w:sz="0" w:space="0" w:color="auto"/>
            <w:bottom w:val="none" w:sz="0" w:space="0" w:color="auto"/>
            <w:right w:val="none" w:sz="0" w:space="0" w:color="auto"/>
          </w:divBdr>
        </w:div>
        <w:div w:id="907106787">
          <w:marLeft w:val="0"/>
          <w:marRight w:val="0"/>
          <w:marTop w:val="0"/>
          <w:marBottom w:val="225"/>
          <w:divBdr>
            <w:top w:val="none" w:sz="0" w:space="0" w:color="auto"/>
            <w:left w:val="none" w:sz="0" w:space="0" w:color="auto"/>
            <w:bottom w:val="none" w:sz="0" w:space="0" w:color="auto"/>
            <w:right w:val="none" w:sz="0" w:space="0" w:color="auto"/>
          </w:divBdr>
        </w:div>
        <w:div w:id="2063551808">
          <w:marLeft w:val="0"/>
          <w:marRight w:val="0"/>
          <w:marTop w:val="0"/>
          <w:marBottom w:val="225"/>
          <w:divBdr>
            <w:top w:val="none" w:sz="0" w:space="0" w:color="auto"/>
            <w:left w:val="none" w:sz="0" w:space="0" w:color="auto"/>
            <w:bottom w:val="none" w:sz="0" w:space="0" w:color="auto"/>
            <w:right w:val="none" w:sz="0" w:space="0" w:color="auto"/>
          </w:divBdr>
        </w:div>
      </w:divsChild>
    </w:div>
    <w:div w:id="170488067">
      <w:bodyDiv w:val="1"/>
      <w:marLeft w:val="0"/>
      <w:marRight w:val="0"/>
      <w:marTop w:val="0"/>
      <w:marBottom w:val="0"/>
      <w:divBdr>
        <w:top w:val="none" w:sz="0" w:space="0" w:color="auto"/>
        <w:left w:val="none" w:sz="0" w:space="0" w:color="auto"/>
        <w:bottom w:val="none" w:sz="0" w:space="0" w:color="auto"/>
        <w:right w:val="none" w:sz="0" w:space="0" w:color="auto"/>
      </w:divBdr>
    </w:div>
    <w:div w:id="350030488">
      <w:bodyDiv w:val="1"/>
      <w:marLeft w:val="0"/>
      <w:marRight w:val="0"/>
      <w:marTop w:val="0"/>
      <w:marBottom w:val="0"/>
      <w:divBdr>
        <w:top w:val="none" w:sz="0" w:space="0" w:color="auto"/>
        <w:left w:val="none" w:sz="0" w:space="0" w:color="auto"/>
        <w:bottom w:val="none" w:sz="0" w:space="0" w:color="auto"/>
        <w:right w:val="none" w:sz="0" w:space="0" w:color="auto"/>
      </w:divBdr>
    </w:div>
    <w:div w:id="558326242">
      <w:bodyDiv w:val="1"/>
      <w:marLeft w:val="0"/>
      <w:marRight w:val="0"/>
      <w:marTop w:val="0"/>
      <w:marBottom w:val="0"/>
      <w:divBdr>
        <w:top w:val="none" w:sz="0" w:space="0" w:color="auto"/>
        <w:left w:val="none" w:sz="0" w:space="0" w:color="auto"/>
        <w:bottom w:val="none" w:sz="0" w:space="0" w:color="auto"/>
        <w:right w:val="none" w:sz="0" w:space="0" w:color="auto"/>
      </w:divBdr>
      <w:divsChild>
        <w:div w:id="210767987">
          <w:marLeft w:val="0"/>
          <w:marRight w:val="0"/>
          <w:marTop w:val="0"/>
          <w:marBottom w:val="225"/>
          <w:divBdr>
            <w:top w:val="none" w:sz="0" w:space="0" w:color="auto"/>
            <w:left w:val="none" w:sz="0" w:space="0" w:color="auto"/>
            <w:bottom w:val="none" w:sz="0" w:space="0" w:color="auto"/>
            <w:right w:val="none" w:sz="0" w:space="0" w:color="auto"/>
          </w:divBdr>
        </w:div>
        <w:div w:id="397753903">
          <w:marLeft w:val="0"/>
          <w:marRight w:val="0"/>
          <w:marTop w:val="0"/>
          <w:marBottom w:val="225"/>
          <w:divBdr>
            <w:top w:val="none" w:sz="0" w:space="0" w:color="auto"/>
            <w:left w:val="none" w:sz="0" w:space="0" w:color="auto"/>
            <w:bottom w:val="none" w:sz="0" w:space="0" w:color="auto"/>
            <w:right w:val="none" w:sz="0" w:space="0" w:color="auto"/>
          </w:divBdr>
        </w:div>
        <w:div w:id="524365070">
          <w:marLeft w:val="0"/>
          <w:marRight w:val="0"/>
          <w:marTop w:val="0"/>
          <w:marBottom w:val="225"/>
          <w:divBdr>
            <w:top w:val="none" w:sz="0" w:space="0" w:color="auto"/>
            <w:left w:val="none" w:sz="0" w:space="0" w:color="auto"/>
            <w:bottom w:val="none" w:sz="0" w:space="0" w:color="auto"/>
            <w:right w:val="none" w:sz="0" w:space="0" w:color="auto"/>
          </w:divBdr>
        </w:div>
        <w:div w:id="955212714">
          <w:marLeft w:val="0"/>
          <w:marRight w:val="0"/>
          <w:marTop w:val="0"/>
          <w:marBottom w:val="225"/>
          <w:divBdr>
            <w:top w:val="none" w:sz="0" w:space="0" w:color="auto"/>
            <w:left w:val="none" w:sz="0" w:space="0" w:color="auto"/>
            <w:bottom w:val="none" w:sz="0" w:space="0" w:color="auto"/>
            <w:right w:val="none" w:sz="0" w:space="0" w:color="auto"/>
          </w:divBdr>
        </w:div>
      </w:divsChild>
    </w:div>
    <w:div w:id="582951664">
      <w:bodyDiv w:val="1"/>
      <w:marLeft w:val="0"/>
      <w:marRight w:val="0"/>
      <w:marTop w:val="0"/>
      <w:marBottom w:val="0"/>
      <w:divBdr>
        <w:top w:val="none" w:sz="0" w:space="0" w:color="auto"/>
        <w:left w:val="none" w:sz="0" w:space="0" w:color="auto"/>
        <w:bottom w:val="none" w:sz="0" w:space="0" w:color="auto"/>
        <w:right w:val="none" w:sz="0" w:space="0" w:color="auto"/>
      </w:divBdr>
    </w:div>
    <w:div w:id="606889832">
      <w:bodyDiv w:val="1"/>
      <w:marLeft w:val="0"/>
      <w:marRight w:val="0"/>
      <w:marTop w:val="0"/>
      <w:marBottom w:val="0"/>
      <w:divBdr>
        <w:top w:val="none" w:sz="0" w:space="0" w:color="auto"/>
        <w:left w:val="none" w:sz="0" w:space="0" w:color="auto"/>
        <w:bottom w:val="none" w:sz="0" w:space="0" w:color="auto"/>
        <w:right w:val="none" w:sz="0" w:space="0" w:color="auto"/>
      </w:divBdr>
    </w:div>
    <w:div w:id="845365324">
      <w:bodyDiv w:val="1"/>
      <w:marLeft w:val="0"/>
      <w:marRight w:val="0"/>
      <w:marTop w:val="0"/>
      <w:marBottom w:val="0"/>
      <w:divBdr>
        <w:top w:val="none" w:sz="0" w:space="0" w:color="auto"/>
        <w:left w:val="none" w:sz="0" w:space="0" w:color="auto"/>
        <w:bottom w:val="none" w:sz="0" w:space="0" w:color="auto"/>
        <w:right w:val="none" w:sz="0" w:space="0" w:color="auto"/>
      </w:divBdr>
    </w:div>
    <w:div w:id="1047946437">
      <w:bodyDiv w:val="1"/>
      <w:marLeft w:val="0"/>
      <w:marRight w:val="0"/>
      <w:marTop w:val="0"/>
      <w:marBottom w:val="0"/>
      <w:divBdr>
        <w:top w:val="none" w:sz="0" w:space="0" w:color="auto"/>
        <w:left w:val="none" w:sz="0" w:space="0" w:color="auto"/>
        <w:bottom w:val="none" w:sz="0" w:space="0" w:color="auto"/>
        <w:right w:val="none" w:sz="0" w:space="0" w:color="auto"/>
      </w:divBdr>
    </w:div>
    <w:div w:id="1377198486">
      <w:bodyDiv w:val="1"/>
      <w:marLeft w:val="0"/>
      <w:marRight w:val="0"/>
      <w:marTop w:val="0"/>
      <w:marBottom w:val="0"/>
      <w:divBdr>
        <w:top w:val="none" w:sz="0" w:space="0" w:color="auto"/>
        <w:left w:val="none" w:sz="0" w:space="0" w:color="auto"/>
        <w:bottom w:val="none" w:sz="0" w:space="0" w:color="auto"/>
        <w:right w:val="none" w:sz="0" w:space="0" w:color="auto"/>
      </w:divBdr>
    </w:div>
    <w:div w:id="1409382678">
      <w:bodyDiv w:val="1"/>
      <w:marLeft w:val="0"/>
      <w:marRight w:val="0"/>
      <w:marTop w:val="0"/>
      <w:marBottom w:val="0"/>
      <w:divBdr>
        <w:top w:val="none" w:sz="0" w:space="0" w:color="auto"/>
        <w:left w:val="none" w:sz="0" w:space="0" w:color="auto"/>
        <w:bottom w:val="none" w:sz="0" w:space="0" w:color="auto"/>
        <w:right w:val="none" w:sz="0" w:space="0" w:color="auto"/>
      </w:divBdr>
    </w:div>
    <w:div w:id="1532496561">
      <w:bodyDiv w:val="1"/>
      <w:marLeft w:val="0"/>
      <w:marRight w:val="0"/>
      <w:marTop w:val="0"/>
      <w:marBottom w:val="0"/>
      <w:divBdr>
        <w:top w:val="none" w:sz="0" w:space="0" w:color="auto"/>
        <w:left w:val="none" w:sz="0" w:space="0" w:color="auto"/>
        <w:bottom w:val="none" w:sz="0" w:space="0" w:color="auto"/>
        <w:right w:val="none" w:sz="0" w:space="0" w:color="auto"/>
      </w:divBdr>
    </w:div>
    <w:div w:id="1867399819">
      <w:bodyDiv w:val="1"/>
      <w:marLeft w:val="0"/>
      <w:marRight w:val="0"/>
      <w:marTop w:val="0"/>
      <w:marBottom w:val="0"/>
      <w:divBdr>
        <w:top w:val="none" w:sz="0" w:space="0" w:color="auto"/>
        <w:left w:val="none" w:sz="0" w:space="0" w:color="auto"/>
        <w:bottom w:val="none" w:sz="0" w:space="0" w:color="auto"/>
        <w:right w:val="none" w:sz="0" w:space="0" w:color="auto"/>
      </w:divBdr>
    </w:div>
    <w:div w:id="1898934419">
      <w:bodyDiv w:val="1"/>
      <w:marLeft w:val="0"/>
      <w:marRight w:val="0"/>
      <w:marTop w:val="0"/>
      <w:marBottom w:val="0"/>
      <w:divBdr>
        <w:top w:val="none" w:sz="0" w:space="0" w:color="auto"/>
        <w:left w:val="none" w:sz="0" w:space="0" w:color="auto"/>
        <w:bottom w:val="none" w:sz="0" w:space="0" w:color="auto"/>
        <w:right w:val="none" w:sz="0" w:space="0" w:color="auto"/>
      </w:divBdr>
    </w:div>
    <w:div w:id="2012684622">
      <w:bodyDiv w:val="1"/>
      <w:marLeft w:val="0"/>
      <w:marRight w:val="0"/>
      <w:marTop w:val="0"/>
      <w:marBottom w:val="0"/>
      <w:divBdr>
        <w:top w:val="none" w:sz="0" w:space="0" w:color="auto"/>
        <w:left w:val="none" w:sz="0" w:space="0" w:color="auto"/>
        <w:bottom w:val="none" w:sz="0" w:space="0" w:color="auto"/>
        <w:right w:val="none" w:sz="0" w:space="0" w:color="auto"/>
      </w:divBdr>
    </w:div>
    <w:div w:id="2023628578">
      <w:bodyDiv w:val="1"/>
      <w:marLeft w:val="0"/>
      <w:marRight w:val="0"/>
      <w:marTop w:val="0"/>
      <w:marBottom w:val="0"/>
      <w:divBdr>
        <w:top w:val="none" w:sz="0" w:space="0" w:color="auto"/>
        <w:left w:val="none" w:sz="0" w:space="0" w:color="auto"/>
        <w:bottom w:val="none" w:sz="0" w:space="0" w:color="auto"/>
        <w:right w:val="none" w:sz="0" w:space="0" w:color="auto"/>
      </w:divBdr>
      <w:divsChild>
        <w:div w:id="7995869">
          <w:marLeft w:val="0"/>
          <w:marRight w:val="0"/>
          <w:marTop w:val="0"/>
          <w:marBottom w:val="225"/>
          <w:divBdr>
            <w:top w:val="none" w:sz="0" w:space="0" w:color="auto"/>
            <w:left w:val="none" w:sz="0" w:space="0" w:color="auto"/>
            <w:bottom w:val="none" w:sz="0" w:space="0" w:color="auto"/>
            <w:right w:val="none" w:sz="0" w:space="0" w:color="auto"/>
          </w:divBdr>
        </w:div>
        <w:div w:id="9720152">
          <w:marLeft w:val="0"/>
          <w:marRight w:val="0"/>
          <w:marTop w:val="0"/>
          <w:marBottom w:val="225"/>
          <w:divBdr>
            <w:top w:val="none" w:sz="0" w:space="0" w:color="auto"/>
            <w:left w:val="none" w:sz="0" w:space="0" w:color="auto"/>
            <w:bottom w:val="none" w:sz="0" w:space="0" w:color="auto"/>
            <w:right w:val="none" w:sz="0" w:space="0" w:color="auto"/>
          </w:divBdr>
        </w:div>
        <w:div w:id="122581963">
          <w:marLeft w:val="0"/>
          <w:marRight w:val="0"/>
          <w:marTop w:val="0"/>
          <w:marBottom w:val="225"/>
          <w:divBdr>
            <w:top w:val="none" w:sz="0" w:space="0" w:color="auto"/>
            <w:left w:val="none" w:sz="0" w:space="0" w:color="auto"/>
            <w:bottom w:val="none" w:sz="0" w:space="0" w:color="auto"/>
            <w:right w:val="none" w:sz="0" w:space="0" w:color="auto"/>
          </w:divBdr>
        </w:div>
        <w:div w:id="405802560">
          <w:marLeft w:val="0"/>
          <w:marRight w:val="0"/>
          <w:marTop w:val="0"/>
          <w:marBottom w:val="225"/>
          <w:divBdr>
            <w:top w:val="none" w:sz="0" w:space="0" w:color="auto"/>
            <w:left w:val="none" w:sz="0" w:space="0" w:color="auto"/>
            <w:bottom w:val="none" w:sz="0" w:space="0" w:color="auto"/>
            <w:right w:val="none" w:sz="0" w:space="0" w:color="auto"/>
          </w:divBdr>
          <w:divsChild>
            <w:div w:id="960653540">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42092479">
          <w:marLeft w:val="0"/>
          <w:marRight w:val="0"/>
          <w:marTop w:val="0"/>
          <w:marBottom w:val="225"/>
          <w:divBdr>
            <w:top w:val="none" w:sz="0" w:space="0" w:color="auto"/>
            <w:left w:val="none" w:sz="0" w:space="0" w:color="auto"/>
            <w:bottom w:val="none" w:sz="0" w:space="0" w:color="auto"/>
            <w:right w:val="none" w:sz="0" w:space="0" w:color="auto"/>
          </w:divBdr>
        </w:div>
        <w:div w:id="895428970">
          <w:marLeft w:val="0"/>
          <w:marRight w:val="0"/>
          <w:marTop w:val="0"/>
          <w:marBottom w:val="225"/>
          <w:divBdr>
            <w:top w:val="none" w:sz="0" w:space="0" w:color="auto"/>
            <w:left w:val="none" w:sz="0" w:space="0" w:color="auto"/>
            <w:bottom w:val="none" w:sz="0" w:space="0" w:color="auto"/>
            <w:right w:val="none" w:sz="0" w:space="0" w:color="auto"/>
          </w:divBdr>
        </w:div>
        <w:div w:id="918446446">
          <w:marLeft w:val="0"/>
          <w:marRight w:val="0"/>
          <w:marTop w:val="0"/>
          <w:marBottom w:val="225"/>
          <w:divBdr>
            <w:top w:val="none" w:sz="0" w:space="0" w:color="auto"/>
            <w:left w:val="none" w:sz="0" w:space="0" w:color="auto"/>
            <w:bottom w:val="none" w:sz="0" w:space="0" w:color="auto"/>
            <w:right w:val="none" w:sz="0" w:space="0" w:color="auto"/>
          </w:divBdr>
        </w:div>
        <w:div w:id="998923957">
          <w:marLeft w:val="0"/>
          <w:marRight w:val="0"/>
          <w:marTop w:val="0"/>
          <w:marBottom w:val="225"/>
          <w:divBdr>
            <w:top w:val="none" w:sz="0" w:space="0" w:color="auto"/>
            <w:left w:val="none" w:sz="0" w:space="0" w:color="auto"/>
            <w:bottom w:val="none" w:sz="0" w:space="0" w:color="auto"/>
            <w:right w:val="none" w:sz="0" w:space="0" w:color="auto"/>
          </w:divBdr>
        </w:div>
        <w:div w:id="1146705515">
          <w:marLeft w:val="0"/>
          <w:marRight w:val="0"/>
          <w:marTop w:val="0"/>
          <w:marBottom w:val="225"/>
          <w:divBdr>
            <w:top w:val="none" w:sz="0" w:space="0" w:color="auto"/>
            <w:left w:val="none" w:sz="0" w:space="0" w:color="auto"/>
            <w:bottom w:val="none" w:sz="0" w:space="0" w:color="auto"/>
            <w:right w:val="none" w:sz="0" w:space="0" w:color="auto"/>
          </w:divBdr>
        </w:div>
        <w:div w:id="1224945378">
          <w:marLeft w:val="0"/>
          <w:marRight w:val="0"/>
          <w:marTop w:val="0"/>
          <w:marBottom w:val="225"/>
          <w:divBdr>
            <w:top w:val="none" w:sz="0" w:space="0" w:color="auto"/>
            <w:left w:val="none" w:sz="0" w:space="0" w:color="auto"/>
            <w:bottom w:val="none" w:sz="0" w:space="0" w:color="auto"/>
            <w:right w:val="none" w:sz="0" w:space="0" w:color="auto"/>
          </w:divBdr>
        </w:div>
        <w:div w:id="1396775552">
          <w:marLeft w:val="0"/>
          <w:marRight w:val="0"/>
          <w:marTop w:val="0"/>
          <w:marBottom w:val="225"/>
          <w:divBdr>
            <w:top w:val="none" w:sz="0" w:space="0" w:color="auto"/>
            <w:left w:val="none" w:sz="0" w:space="0" w:color="auto"/>
            <w:bottom w:val="none" w:sz="0" w:space="0" w:color="auto"/>
            <w:right w:val="none" w:sz="0" w:space="0" w:color="auto"/>
          </w:divBdr>
        </w:div>
        <w:div w:id="1554151521">
          <w:marLeft w:val="0"/>
          <w:marRight w:val="0"/>
          <w:marTop w:val="0"/>
          <w:marBottom w:val="225"/>
          <w:divBdr>
            <w:top w:val="none" w:sz="0" w:space="0" w:color="auto"/>
            <w:left w:val="none" w:sz="0" w:space="0" w:color="auto"/>
            <w:bottom w:val="none" w:sz="0" w:space="0" w:color="auto"/>
            <w:right w:val="none" w:sz="0" w:space="0" w:color="auto"/>
          </w:divBdr>
        </w:div>
        <w:div w:id="1590039023">
          <w:marLeft w:val="0"/>
          <w:marRight w:val="0"/>
          <w:marTop w:val="0"/>
          <w:marBottom w:val="225"/>
          <w:divBdr>
            <w:top w:val="none" w:sz="0" w:space="0" w:color="auto"/>
            <w:left w:val="none" w:sz="0" w:space="0" w:color="auto"/>
            <w:bottom w:val="none" w:sz="0" w:space="0" w:color="auto"/>
            <w:right w:val="none" w:sz="0" w:space="0" w:color="auto"/>
          </w:divBdr>
        </w:div>
        <w:div w:id="1636254776">
          <w:marLeft w:val="0"/>
          <w:marRight w:val="0"/>
          <w:marTop w:val="0"/>
          <w:marBottom w:val="225"/>
          <w:divBdr>
            <w:top w:val="none" w:sz="0" w:space="0" w:color="auto"/>
            <w:left w:val="none" w:sz="0" w:space="0" w:color="auto"/>
            <w:bottom w:val="none" w:sz="0" w:space="0" w:color="auto"/>
            <w:right w:val="none" w:sz="0" w:space="0" w:color="auto"/>
          </w:divBdr>
        </w:div>
        <w:div w:id="1739549752">
          <w:marLeft w:val="0"/>
          <w:marRight w:val="0"/>
          <w:marTop w:val="0"/>
          <w:marBottom w:val="225"/>
          <w:divBdr>
            <w:top w:val="none" w:sz="0" w:space="0" w:color="auto"/>
            <w:left w:val="none" w:sz="0" w:space="0" w:color="auto"/>
            <w:bottom w:val="none" w:sz="0" w:space="0" w:color="auto"/>
            <w:right w:val="none" w:sz="0" w:space="0" w:color="auto"/>
          </w:divBdr>
        </w:div>
        <w:div w:id="1823231475">
          <w:marLeft w:val="0"/>
          <w:marRight w:val="0"/>
          <w:marTop w:val="0"/>
          <w:marBottom w:val="225"/>
          <w:divBdr>
            <w:top w:val="none" w:sz="0" w:space="0" w:color="auto"/>
            <w:left w:val="none" w:sz="0" w:space="0" w:color="auto"/>
            <w:bottom w:val="none" w:sz="0" w:space="0" w:color="auto"/>
            <w:right w:val="none" w:sz="0" w:space="0" w:color="auto"/>
          </w:divBdr>
        </w:div>
        <w:div w:id="1859537109">
          <w:marLeft w:val="0"/>
          <w:marRight w:val="0"/>
          <w:marTop w:val="0"/>
          <w:marBottom w:val="225"/>
          <w:divBdr>
            <w:top w:val="none" w:sz="0" w:space="0" w:color="auto"/>
            <w:left w:val="none" w:sz="0" w:space="0" w:color="auto"/>
            <w:bottom w:val="none" w:sz="0" w:space="0" w:color="auto"/>
            <w:right w:val="none" w:sz="0" w:space="0" w:color="auto"/>
          </w:divBdr>
        </w:div>
        <w:div w:id="1957448832">
          <w:marLeft w:val="0"/>
          <w:marRight w:val="0"/>
          <w:marTop w:val="0"/>
          <w:marBottom w:val="225"/>
          <w:divBdr>
            <w:top w:val="none" w:sz="0" w:space="0" w:color="auto"/>
            <w:left w:val="none" w:sz="0" w:space="0" w:color="auto"/>
            <w:bottom w:val="none" w:sz="0" w:space="0" w:color="auto"/>
            <w:right w:val="none" w:sz="0" w:space="0" w:color="auto"/>
          </w:divBdr>
        </w:div>
        <w:div w:id="2116170826">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ypouz.com/article/150203/cartes-des-secteurs-controle-espace-aerien-civil-francai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onitsora.com/a-path-towards-sustainable-development-goals/" TargetMode="Externa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6B5A753-4397-45B7-BE60-117863ACCC12}" type="doc">
      <dgm:prSet loTypeId="urn:microsoft.com/office/officeart/2005/8/layout/target1" loCatId="relationship" qsTypeId="urn:microsoft.com/office/officeart/2005/8/quickstyle/simple1#2" qsCatId="simple" csTypeId="urn:microsoft.com/office/officeart/2005/8/colors/accent0_1#2" csCatId="mainScheme" phldr="1"/>
      <dgm:spPr/>
    </dgm:pt>
    <dgm:pt modelId="{6AEE8D9D-1EA9-4F55-8D9E-99A224CF264F}">
      <dgm:prSet phldrT="[Text]"/>
      <dgm:spPr/>
      <dgm:t>
        <a:bodyPr/>
        <a:lstStyle/>
        <a:p>
          <a:r>
            <a:rPr lang="en-US"/>
            <a:t>EPCOT CENTER</a:t>
          </a:r>
        </a:p>
      </dgm:t>
    </dgm:pt>
    <dgm:pt modelId="{E943DCCF-8E7A-4D99-92DE-C138B5BFB3FF}" type="parTrans" cxnId="{3C4DFABB-DEE1-44CD-B215-16896E9AAA77}">
      <dgm:prSet/>
      <dgm:spPr/>
      <dgm:t>
        <a:bodyPr/>
        <a:lstStyle/>
        <a:p>
          <a:endParaRPr lang="en-US"/>
        </a:p>
      </dgm:t>
    </dgm:pt>
    <dgm:pt modelId="{3C022B7B-99F8-4624-B8A9-27BFC10280DB}" type="sibTrans" cxnId="{3C4DFABB-DEE1-44CD-B215-16896E9AAA77}">
      <dgm:prSet/>
      <dgm:spPr/>
      <dgm:t>
        <a:bodyPr/>
        <a:lstStyle/>
        <a:p>
          <a:endParaRPr lang="en-US"/>
        </a:p>
      </dgm:t>
    </dgm:pt>
    <dgm:pt modelId="{0EFE1573-C62B-4BCA-BC1D-519C2E9EA642}">
      <dgm:prSet phldrT="[Text]"/>
      <dgm:spPr/>
      <dgm:t>
        <a:bodyPr/>
        <a:lstStyle/>
        <a:p>
          <a:r>
            <a:rPr lang="en-US"/>
            <a:t>HDRA</a:t>
          </a:r>
        </a:p>
      </dgm:t>
    </dgm:pt>
    <dgm:pt modelId="{D94EF490-3562-4538-A77D-E8596D0FE040}" type="parTrans" cxnId="{BF2DF334-5CCD-4DD4-AC98-23F945BCE591}">
      <dgm:prSet/>
      <dgm:spPr/>
      <dgm:t>
        <a:bodyPr/>
        <a:lstStyle/>
        <a:p>
          <a:endParaRPr lang="en-US"/>
        </a:p>
      </dgm:t>
    </dgm:pt>
    <dgm:pt modelId="{FD6DF84E-3051-428D-9E77-6FAE6FB5862A}" type="sibTrans" cxnId="{BF2DF334-5CCD-4DD4-AC98-23F945BCE591}">
      <dgm:prSet/>
      <dgm:spPr/>
      <dgm:t>
        <a:bodyPr/>
        <a:lstStyle/>
        <a:p>
          <a:endParaRPr lang="en-US"/>
        </a:p>
      </dgm:t>
    </dgm:pt>
    <dgm:pt modelId="{E24BF55F-86CB-4A51-9108-5A8C5E7604D8}">
      <dgm:prSet phldrT="[Text]"/>
      <dgm:spPr/>
      <dgm:t>
        <a:bodyPr/>
        <a:lstStyle/>
        <a:p>
          <a:r>
            <a:rPr lang="en-US"/>
            <a:t>GREEN BELT</a:t>
          </a:r>
        </a:p>
      </dgm:t>
    </dgm:pt>
    <dgm:pt modelId="{319A2561-DF87-498A-B174-5DBE3A5E2895}" type="parTrans" cxnId="{3C0703FA-9F55-44D3-B876-4BF7963175DE}">
      <dgm:prSet/>
      <dgm:spPr/>
      <dgm:t>
        <a:bodyPr/>
        <a:lstStyle/>
        <a:p>
          <a:endParaRPr lang="en-US"/>
        </a:p>
      </dgm:t>
    </dgm:pt>
    <dgm:pt modelId="{C3727F31-3277-448E-892D-BCBD309ACD1C}" type="sibTrans" cxnId="{3C0703FA-9F55-44D3-B876-4BF7963175DE}">
      <dgm:prSet/>
      <dgm:spPr/>
      <dgm:t>
        <a:bodyPr/>
        <a:lstStyle/>
        <a:p>
          <a:endParaRPr lang="en-US"/>
        </a:p>
      </dgm:t>
    </dgm:pt>
    <dgm:pt modelId="{9FDE4DDD-0F00-4682-B69A-831C8EE17480}">
      <dgm:prSet phldrT="[Text]"/>
      <dgm:spPr/>
      <dgm:t>
        <a:bodyPr/>
        <a:lstStyle/>
        <a:p>
          <a:r>
            <a:rPr lang="en-US"/>
            <a:t>LDRA</a:t>
          </a:r>
        </a:p>
      </dgm:t>
    </dgm:pt>
    <dgm:pt modelId="{88275F92-0538-411C-B3C4-AF602A10AF26}" type="parTrans" cxnId="{686024FE-6201-474F-9BE7-9E378C1BDA36}">
      <dgm:prSet/>
      <dgm:spPr/>
      <dgm:t>
        <a:bodyPr/>
        <a:lstStyle/>
        <a:p>
          <a:endParaRPr lang="en-US"/>
        </a:p>
      </dgm:t>
    </dgm:pt>
    <dgm:pt modelId="{EFEEB9DB-B36B-4254-8379-CAB84EBD3C66}" type="sibTrans" cxnId="{686024FE-6201-474F-9BE7-9E378C1BDA36}">
      <dgm:prSet/>
      <dgm:spPr/>
      <dgm:t>
        <a:bodyPr/>
        <a:lstStyle/>
        <a:p>
          <a:endParaRPr lang="en-US"/>
        </a:p>
      </dgm:t>
    </dgm:pt>
    <dgm:pt modelId="{8476834F-E56A-4815-94DB-3CF7E44DE14B}">
      <dgm:prSet phldrT="[Text]"/>
      <dgm:spPr/>
      <dgm:t>
        <a:bodyPr/>
        <a:lstStyle/>
        <a:p>
          <a:r>
            <a:rPr lang="en-US"/>
            <a:t>Industrial Park, Welcome Center &amp; Airport of Tomorrow (EPC)</a:t>
          </a:r>
        </a:p>
      </dgm:t>
    </dgm:pt>
    <dgm:pt modelId="{746D0F1C-A9AE-4E8D-97C4-E97721DC33E7}" type="parTrans" cxnId="{A9E016FD-4D37-4DA1-BF8F-DD498FC33859}">
      <dgm:prSet/>
      <dgm:spPr/>
      <dgm:t>
        <a:bodyPr/>
        <a:lstStyle/>
        <a:p>
          <a:endParaRPr lang="en-US"/>
        </a:p>
      </dgm:t>
    </dgm:pt>
    <dgm:pt modelId="{CFC2067B-9E35-4124-8D35-18BD4F814857}" type="sibTrans" cxnId="{A9E016FD-4D37-4DA1-BF8F-DD498FC33859}">
      <dgm:prSet/>
      <dgm:spPr/>
      <dgm:t>
        <a:bodyPr/>
        <a:lstStyle/>
        <a:p>
          <a:endParaRPr lang="en-US"/>
        </a:p>
      </dgm:t>
    </dgm:pt>
    <dgm:pt modelId="{06BB119F-B1EA-445C-9BFD-0DF8DAB8C051}" type="pres">
      <dgm:prSet presAssocID="{46B5A753-4397-45B7-BE60-117863ACCC12}" presName="composite" presStyleCnt="0">
        <dgm:presLayoutVars>
          <dgm:chMax val="5"/>
          <dgm:dir/>
          <dgm:resizeHandles val="exact"/>
        </dgm:presLayoutVars>
      </dgm:prSet>
      <dgm:spPr/>
    </dgm:pt>
    <dgm:pt modelId="{072B25AC-B779-416E-A318-D73E98254C43}" type="pres">
      <dgm:prSet presAssocID="{6AEE8D9D-1EA9-4F55-8D9E-99A224CF264F}" presName="circle1" presStyleLbl="lnNode1" presStyleIdx="0" presStyleCnt="5"/>
      <dgm:spPr/>
    </dgm:pt>
    <dgm:pt modelId="{1330EEDA-55D4-4689-BECE-3190CCA3CF5B}" type="pres">
      <dgm:prSet presAssocID="{6AEE8D9D-1EA9-4F55-8D9E-99A224CF264F}" presName="text1" presStyleLbl="revTx" presStyleIdx="0" presStyleCnt="5">
        <dgm:presLayoutVars>
          <dgm:bulletEnabled val="1"/>
        </dgm:presLayoutVars>
      </dgm:prSet>
      <dgm:spPr/>
    </dgm:pt>
    <dgm:pt modelId="{12763DB4-9B7F-46E7-931F-CCA43DCE01F7}" type="pres">
      <dgm:prSet presAssocID="{6AEE8D9D-1EA9-4F55-8D9E-99A224CF264F}" presName="line1" presStyleLbl="callout" presStyleIdx="0" presStyleCnt="10"/>
      <dgm:spPr/>
    </dgm:pt>
    <dgm:pt modelId="{0980B8F6-0592-4592-A818-0D18259CA459}" type="pres">
      <dgm:prSet presAssocID="{6AEE8D9D-1EA9-4F55-8D9E-99A224CF264F}" presName="d1" presStyleLbl="callout" presStyleIdx="1" presStyleCnt="10"/>
      <dgm:spPr/>
    </dgm:pt>
    <dgm:pt modelId="{C792216B-12A5-443A-A1A0-7204694780DF}" type="pres">
      <dgm:prSet presAssocID="{0EFE1573-C62B-4BCA-BC1D-519C2E9EA642}" presName="circle2" presStyleLbl="lnNode1" presStyleIdx="1" presStyleCnt="5"/>
      <dgm:spPr/>
    </dgm:pt>
    <dgm:pt modelId="{0DF36F1C-5552-4E62-98B3-B2C3E2BE368D}" type="pres">
      <dgm:prSet presAssocID="{0EFE1573-C62B-4BCA-BC1D-519C2E9EA642}" presName="text2" presStyleLbl="revTx" presStyleIdx="1" presStyleCnt="5">
        <dgm:presLayoutVars>
          <dgm:bulletEnabled val="1"/>
        </dgm:presLayoutVars>
      </dgm:prSet>
      <dgm:spPr/>
    </dgm:pt>
    <dgm:pt modelId="{518D95CE-B5C7-416A-BAFE-EBBA675EB480}" type="pres">
      <dgm:prSet presAssocID="{0EFE1573-C62B-4BCA-BC1D-519C2E9EA642}" presName="line2" presStyleLbl="callout" presStyleIdx="2" presStyleCnt="10"/>
      <dgm:spPr/>
    </dgm:pt>
    <dgm:pt modelId="{D20FAB0A-2691-424A-8A7D-30D24EA11619}" type="pres">
      <dgm:prSet presAssocID="{0EFE1573-C62B-4BCA-BC1D-519C2E9EA642}" presName="d2" presStyleLbl="callout" presStyleIdx="3" presStyleCnt="10"/>
      <dgm:spPr/>
    </dgm:pt>
    <dgm:pt modelId="{58E9E7CA-996F-4A10-8379-13F99436719D}" type="pres">
      <dgm:prSet presAssocID="{E24BF55F-86CB-4A51-9108-5A8C5E7604D8}" presName="circle3" presStyleLbl="lnNode1" presStyleIdx="2" presStyleCnt="5"/>
      <dgm:spPr/>
    </dgm:pt>
    <dgm:pt modelId="{D425C1DC-7FD2-4A23-8260-69A064FDA18E}" type="pres">
      <dgm:prSet presAssocID="{E24BF55F-86CB-4A51-9108-5A8C5E7604D8}" presName="text3" presStyleLbl="revTx" presStyleIdx="2" presStyleCnt="5">
        <dgm:presLayoutVars>
          <dgm:bulletEnabled val="1"/>
        </dgm:presLayoutVars>
      </dgm:prSet>
      <dgm:spPr/>
    </dgm:pt>
    <dgm:pt modelId="{BDE77ED8-4D87-47FC-B0B9-7243AEAA8383}" type="pres">
      <dgm:prSet presAssocID="{E24BF55F-86CB-4A51-9108-5A8C5E7604D8}" presName="line3" presStyleLbl="callout" presStyleIdx="4" presStyleCnt="10"/>
      <dgm:spPr/>
    </dgm:pt>
    <dgm:pt modelId="{2B0CEA75-7CCA-4EA6-8E4A-BAE1BF76B9B5}" type="pres">
      <dgm:prSet presAssocID="{E24BF55F-86CB-4A51-9108-5A8C5E7604D8}" presName="d3" presStyleLbl="callout" presStyleIdx="5" presStyleCnt="10"/>
      <dgm:spPr/>
    </dgm:pt>
    <dgm:pt modelId="{A0472804-E594-49DF-B736-388BF3F720CD}" type="pres">
      <dgm:prSet presAssocID="{9FDE4DDD-0F00-4682-B69A-831C8EE17480}" presName="circle4" presStyleLbl="lnNode1" presStyleIdx="3" presStyleCnt="5"/>
      <dgm:spPr/>
    </dgm:pt>
    <dgm:pt modelId="{96A3749E-E773-4B83-8C94-D2602EB8F943}" type="pres">
      <dgm:prSet presAssocID="{9FDE4DDD-0F00-4682-B69A-831C8EE17480}" presName="text4" presStyleLbl="revTx" presStyleIdx="3" presStyleCnt="5">
        <dgm:presLayoutVars>
          <dgm:bulletEnabled val="1"/>
        </dgm:presLayoutVars>
      </dgm:prSet>
      <dgm:spPr/>
    </dgm:pt>
    <dgm:pt modelId="{C6FD9F35-35D5-4A44-A6C6-46F50DA4402B}" type="pres">
      <dgm:prSet presAssocID="{9FDE4DDD-0F00-4682-B69A-831C8EE17480}" presName="line4" presStyleLbl="callout" presStyleIdx="6" presStyleCnt="10"/>
      <dgm:spPr/>
    </dgm:pt>
    <dgm:pt modelId="{EE21B408-54CA-4937-A9B7-48B23D42E759}" type="pres">
      <dgm:prSet presAssocID="{9FDE4DDD-0F00-4682-B69A-831C8EE17480}" presName="d4" presStyleLbl="callout" presStyleIdx="7" presStyleCnt="10"/>
      <dgm:spPr/>
    </dgm:pt>
    <dgm:pt modelId="{23DCCBB1-934F-4962-B575-A077C4FFAF98}" type="pres">
      <dgm:prSet presAssocID="{8476834F-E56A-4815-94DB-3CF7E44DE14B}" presName="circle5" presStyleLbl="lnNode1" presStyleIdx="4" presStyleCnt="5"/>
      <dgm:spPr/>
    </dgm:pt>
    <dgm:pt modelId="{54432721-B242-4F0F-BA39-3573E9D0619E}" type="pres">
      <dgm:prSet presAssocID="{8476834F-E56A-4815-94DB-3CF7E44DE14B}" presName="text5" presStyleLbl="revTx" presStyleIdx="4" presStyleCnt="5">
        <dgm:presLayoutVars>
          <dgm:bulletEnabled val="1"/>
        </dgm:presLayoutVars>
      </dgm:prSet>
      <dgm:spPr/>
    </dgm:pt>
    <dgm:pt modelId="{F1DF66B5-1E74-4A3F-991A-E33C9398497A}" type="pres">
      <dgm:prSet presAssocID="{8476834F-E56A-4815-94DB-3CF7E44DE14B}" presName="line5" presStyleLbl="callout" presStyleIdx="8" presStyleCnt="10"/>
      <dgm:spPr/>
    </dgm:pt>
    <dgm:pt modelId="{359DE858-E4F3-4BB3-B72E-35E8B56C8A29}" type="pres">
      <dgm:prSet presAssocID="{8476834F-E56A-4815-94DB-3CF7E44DE14B}" presName="d5" presStyleLbl="callout" presStyleIdx="9" presStyleCnt="10"/>
      <dgm:spPr/>
    </dgm:pt>
  </dgm:ptLst>
  <dgm:cxnLst>
    <dgm:cxn modelId="{420C981B-2FF8-4CD1-918F-AFFFA09D7B3A}" type="presOf" srcId="{9FDE4DDD-0F00-4682-B69A-831C8EE17480}" destId="{96A3749E-E773-4B83-8C94-D2602EB8F943}" srcOrd="0" destOrd="0" presId="urn:microsoft.com/office/officeart/2005/8/layout/target1"/>
    <dgm:cxn modelId="{BF2DF334-5CCD-4DD4-AC98-23F945BCE591}" srcId="{46B5A753-4397-45B7-BE60-117863ACCC12}" destId="{0EFE1573-C62B-4BCA-BC1D-519C2E9EA642}" srcOrd="1" destOrd="0" parTransId="{D94EF490-3562-4538-A77D-E8596D0FE040}" sibTransId="{FD6DF84E-3051-428D-9E77-6FAE6FB5862A}"/>
    <dgm:cxn modelId="{D91A2E35-BFF3-43A6-A9FC-5AA96BB48527}" type="presOf" srcId="{6AEE8D9D-1EA9-4F55-8D9E-99A224CF264F}" destId="{1330EEDA-55D4-4689-BECE-3190CCA3CF5B}" srcOrd="0" destOrd="0" presId="urn:microsoft.com/office/officeart/2005/8/layout/target1"/>
    <dgm:cxn modelId="{9BA2F43E-0E8E-4950-A0D8-62AA82B341B3}" type="presOf" srcId="{8476834F-E56A-4815-94DB-3CF7E44DE14B}" destId="{54432721-B242-4F0F-BA39-3573E9D0619E}" srcOrd="0" destOrd="0" presId="urn:microsoft.com/office/officeart/2005/8/layout/target1"/>
    <dgm:cxn modelId="{49E1BA8A-4194-4B52-99B8-7D293B56DA97}" type="presOf" srcId="{E24BF55F-86CB-4A51-9108-5A8C5E7604D8}" destId="{D425C1DC-7FD2-4A23-8260-69A064FDA18E}" srcOrd="0" destOrd="0" presId="urn:microsoft.com/office/officeart/2005/8/layout/target1"/>
    <dgm:cxn modelId="{F716728D-BA4F-46E6-A3EE-871435718758}" type="presOf" srcId="{0EFE1573-C62B-4BCA-BC1D-519C2E9EA642}" destId="{0DF36F1C-5552-4E62-98B3-B2C3E2BE368D}" srcOrd="0" destOrd="0" presId="urn:microsoft.com/office/officeart/2005/8/layout/target1"/>
    <dgm:cxn modelId="{3C4DFABB-DEE1-44CD-B215-16896E9AAA77}" srcId="{46B5A753-4397-45B7-BE60-117863ACCC12}" destId="{6AEE8D9D-1EA9-4F55-8D9E-99A224CF264F}" srcOrd="0" destOrd="0" parTransId="{E943DCCF-8E7A-4D99-92DE-C138B5BFB3FF}" sibTransId="{3C022B7B-99F8-4624-B8A9-27BFC10280DB}"/>
    <dgm:cxn modelId="{502167C7-B97C-4E95-ABB5-40923F78AC89}" type="presOf" srcId="{46B5A753-4397-45B7-BE60-117863ACCC12}" destId="{06BB119F-B1EA-445C-9BFD-0DF8DAB8C051}" srcOrd="0" destOrd="0" presId="urn:microsoft.com/office/officeart/2005/8/layout/target1"/>
    <dgm:cxn modelId="{3C0703FA-9F55-44D3-B876-4BF7963175DE}" srcId="{46B5A753-4397-45B7-BE60-117863ACCC12}" destId="{E24BF55F-86CB-4A51-9108-5A8C5E7604D8}" srcOrd="2" destOrd="0" parTransId="{319A2561-DF87-498A-B174-5DBE3A5E2895}" sibTransId="{C3727F31-3277-448E-892D-BCBD309ACD1C}"/>
    <dgm:cxn modelId="{A9E016FD-4D37-4DA1-BF8F-DD498FC33859}" srcId="{46B5A753-4397-45B7-BE60-117863ACCC12}" destId="{8476834F-E56A-4815-94DB-3CF7E44DE14B}" srcOrd="4" destOrd="0" parTransId="{746D0F1C-A9AE-4E8D-97C4-E97721DC33E7}" sibTransId="{CFC2067B-9E35-4124-8D35-18BD4F814857}"/>
    <dgm:cxn modelId="{686024FE-6201-474F-9BE7-9E378C1BDA36}" srcId="{46B5A753-4397-45B7-BE60-117863ACCC12}" destId="{9FDE4DDD-0F00-4682-B69A-831C8EE17480}" srcOrd="3" destOrd="0" parTransId="{88275F92-0538-411C-B3C4-AF602A10AF26}" sibTransId="{EFEEB9DB-B36B-4254-8379-CAB84EBD3C66}"/>
    <dgm:cxn modelId="{C0DDC673-6E89-4503-946C-A2D0020DC26F}" type="presParOf" srcId="{06BB119F-B1EA-445C-9BFD-0DF8DAB8C051}" destId="{072B25AC-B779-416E-A318-D73E98254C43}" srcOrd="0" destOrd="0" presId="urn:microsoft.com/office/officeart/2005/8/layout/target1"/>
    <dgm:cxn modelId="{3932B42B-35CB-4C8E-B5AB-7E95AA83769B}" type="presParOf" srcId="{06BB119F-B1EA-445C-9BFD-0DF8DAB8C051}" destId="{1330EEDA-55D4-4689-BECE-3190CCA3CF5B}" srcOrd="1" destOrd="0" presId="urn:microsoft.com/office/officeart/2005/8/layout/target1"/>
    <dgm:cxn modelId="{0741D534-10DE-4CFB-B0B6-FCA70038F75B}" type="presParOf" srcId="{06BB119F-B1EA-445C-9BFD-0DF8DAB8C051}" destId="{12763DB4-9B7F-46E7-931F-CCA43DCE01F7}" srcOrd="2" destOrd="0" presId="urn:microsoft.com/office/officeart/2005/8/layout/target1"/>
    <dgm:cxn modelId="{149B1F3F-4970-42B6-8FBF-A8C4A01E97EF}" type="presParOf" srcId="{06BB119F-B1EA-445C-9BFD-0DF8DAB8C051}" destId="{0980B8F6-0592-4592-A818-0D18259CA459}" srcOrd="3" destOrd="0" presId="urn:microsoft.com/office/officeart/2005/8/layout/target1"/>
    <dgm:cxn modelId="{519A012D-74B0-412F-916E-D201527FF42E}" type="presParOf" srcId="{06BB119F-B1EA-445C-9BFD-0DF8DAB8C051}" destId="{C792216B-12A5-443A-A1A0-7204694780DF}" srcOrd="4" destOrd="0" presId="urn:microsoft.com/office/officeart/2005/8/layout/target1"/>
    <dgm:cxn modelId="{19833CA7-C24C-42FE-A8F1-C2DD729E8CE2}" type="presParOf" srcId="{06BB119F-B1EA-445C-9BFD-0DF8DAB8C051}" destId="{0DF36F1C-5552-4E62-98B3-B2C3E2BE368D}" srcOrd="5" destOrd="0" presId="urn:microsoft.com/office/officeart/2005/8/layout/target1"/>
    <dgm:cxn modelId="{97787EC1-34A7-4FAD-B0BD-A775E4D59427}" type="presParOf" srcId="{06BB119F-B1EA-445C-9BFD-0DF8DAB8C051}" destId="{518D95CE-B5C7-416A-BAFE-EBBA675EB480}" srcOrd="6" destOrd="0" presId="urn:microsoft.com/office/officeart/2005/8/layout/target1"/>
    <dgm:cxn modelId="{E63AFD15-40D2-4BCF-93DF-6FA48F53B93F}" type="presParOf" srcId="{06BB119F-B1EA-445C-9BFD-0DF8DAB8C051}" destId="{D20FAB0A-2691-424A-8A7D-30D24EA11619}" srcOrd="7" destOrd="0" presId="urn:microsoft.com/office/officeart/2005/8/layout/target1"/>
    <dgm:cxn modelId="{6E48DD2B-B211-46E5-8462-A17D1C4B4999}" type="presParOf" srcId="{06BB119F-B1EA-445C-9BFD-0DF8DAB8C051}" destId="{58E9E7CA-996F-4A10-8379-13F99436719D}" srcOrd="8" destOrd="0" presId="urn:microsoft.com/office/officeart/2005/8/layout/target1"/>
    <dgm:cxn modelId="{C34D35DC-DB1E-426D-85FE-134880ED5AA8}" type="presParOf" srcId="{06BB119F-B1EA-445C-9BFD-0DF8DAB8C051}" destId="{D425C1DC-7FD2-4A23-8260-69A064FDA18E}" srcOrd="9" destOrd="0" presId="urn:microsoft.com/office/officeart/2005/8/layout/target1"/>
    <dgm:cxn modelId="{47255806-D146-4645-B48F-9360457A41F1}" type="presParOf" srcId="{06BB119F-B1EA-445C-9BFD-0DF8DAB8C051}" destId="{BDE77ED8-4D87-47FC-B0B9-7243AEAA8383}" srcOrd="10" destOrd="0" presId="urn:microsoft.com/office/officeart/2005/8/layout/target1"/>
    <dgm:cxn modelId="{50F21FD6-3668-4FB0-9270-5FCDEE1348C3}" type="presParOf" srcId="{06BB119F-B1EA-445C-9BFD-0DF8DAB8C051}" destId="{2B0CEA75-7CCA-4EA6-8E4A-BAE1BF76B9B5}" srcOrd="11" destOrd="0" presId="urn:microsoft.com/office/officeart/2005/8/layout/target1"/>
    <dgm:cxn modelId="{9751DDE4-6770-458C-8874-B2CBA0B7F989}" type="presParOf" srcId="{06BB119F-B1EA-445C-9BFD-0DF8DAB8C051}" destId="{A0472804-E594-49DF-B736-388BF3F720CD}" srcOrd="12" destOrd="0" presId="urn:microsoft.com/office/officeart/2005/8/layout/target1"/>
    <dgm:cxn modelId="{A9ED26E0-72BC-4848-91BC-9648A696AB9D}" type="presParOf" srcId="{06BB119F-B1EA-445C-9BFD-0DF8DAB8C051}" destId="{96A3749E-E773-4B83-8C94-D2602EB8F943}" srcOrd="13" destOrd="0" presId="urn:microsoft.com/office/officeart/2005/8/layout/target1"/>
    <dgm:cxn modelId="{A246355B-BCA8-45E8-A6EC-AF833185A886}" type="presParOf" srcId="{06BB119F-B1EA-445C-9BFD-0DF8DAB8C051}" destId="{C6FD9F35-35D5-4A44-A6C6-46F50DA4402B}" srcOrd="14" destOrd="0" presId="urn:microsoft.com/office/officeart/2005/8/layout/target1"/>
    <dgm:cxn modelId="{91F27044-DC18-41E7-8E57-0799E53C4EF2}" type="presParOf" srcId="{06BB119F-B1EA-445C-9BFD-0DF8DAB8C051}" destId="{EE21B408-54CA-4937-A9B7-48B23D42E759}" srcOrd="15" destOrd="0" presId="urn:microsoft.com/office/officeart/2005/8/layout/target1"/>
    <dgm:cxn modelId="{C23DBC5C-C3CB-4F48-96EB-DF6618119ED0}" type="presParOf" srcId="{06BB119F-B1EA-445C-9BFD-0DF8DAB8C051}" destId="{23DCCBB1-934F-4962-B575-A077C4FFAF98}" srcOrd="16" destOrd="0" presId="urn:microsoft.com/office/officeart/2005/8/layout/target1"/>
    <dgm:cxn modelId="{596CCF34-03F6-4743-B0F8-82E2988B172C}" type="presParOf" srcId="{06BB119F-B1EA-445C-9BFD-0DF8DAB8C051}" destId="{54432721-B242-4F0F-BA39-3573E9D0619E}" srcOrd="17" destOrd="0" presId="urn:microsoft.com/office/officeart/2005/8/layout/target1"/>
    <dgm:cxn modelId="{D1BC36A0-4CC5-4112-B459-568678ABE277}" type="presParOf" srcId="{06BB119F-B1EA-445C-9BFD-0DF8DAB8C051}" destId="{F1DF66B5-1E74-4A3F-991A-E33C9398497A}" srcOrd="18" destOrd="0" presId="urn:microsoft.com/office/officeart/2005/8/layout/target1"/>
    <dgm:cxn modelId="{1B67DEDE-DFDB-401A-AB56-088213813792}" type="presParOf" srcId="{06BB119F-B1EA-445C-9BFD-0DF8DAB8C051}" destId="{359DE858-E4F3-4BB3-B72E-35E8B56C8A29}" srcOrd="19" destOrd="0" presId="urn:microsoft.com/office/officeart/2005/8/layout/targe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CCBB1-934F-4962-B575-A077C4FFAF98}">
      <dsp:nvSpPr>
        <dsp:cNvPr id="0" name=""/>
        <dsp:cNvSpPr/>
      </dsp:nvSpPr>
      <dsp:spPr>
        <a:xfrm>
          <a:off x="707945" y="523089"/>
          <a:ext cx="1798796" cy="179879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72804-E594-49DF-B736-388BF3F720CD}">
      <dsp:nvSpPr>
        <dsp:cNvPr id="0" name=""/>
        <dsp:cNvSpPr/>
      </dsp:nvSpPr>
      <dsp:spPr>
        <a:xfrm>
          <a:off x="907761" y="722906"/>
          <a:ext cx="1399163" cy="139916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9E7CA-996F-4A10-8379-13F99436719D}">
      <dsp:nvSpPr>
        <dsp:cNvPr id="0" name=""/>
        <dsp:cNvSpPr/>
      </dsp:nvSpPr>
      <dsp:spPr>
        <a:xfrm>
          <a:off x="1107578" y="922722"/>
          <a:ext cx="999531" cy="99953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92216B-12A5-443A-A1A0-7204694780DF}">
      <dsp:nvSpPr>
        <dsp:cNvPr id="0" name=""/>
        <dsp:cNvSpPr/>
      </dsp:nvSpPr>
      <dsp:spPr>
        <a:xfrm>
          <a:off x="1307544" y="1122688"/>
          <a:ext cx="599598" cy="59959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2B25AC-B779-416E-A318-D73E98254C43}">
      <dsp:nvSpPr>
        <dsp:cNvPr id="0" name=""/>
        <dsp:cNvSpPr/>
      </dsp:nvSpPr>
      <dsp:spPr>
        <a:xfrm>
          <a:off x="1507360" y="1322504"/>
          <a:ext cx="199966" cy="19996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30EEDA-55D4-4689-BECE-3190CCA3CF5B}">
      <dsp:nvSpPr>
        <dsp:cNvPr id="0" name=""/>
        <dsp:cNvSpPr/>
      </dsp:nvSpPr>
      <dsp:spPr>
        <a:xfrm>
          <a:off x="2806541" y="76508"/>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EPCOT CENTER</a:t>
          </a:r>
        </a:p>
      </dsp:txBody>
      <dsp:txXfrm>
        <a:off x="2806541" y="76508"/>
        <a:ext cx="899398" cy="317547"/>
      </dsp:txXfrm>
    </dsp:sp>
    <dsp:sp modelId="{12763DB4-9B7F-46E7-931F-CCA43DCE01F7}">
      <dsp:nvSpPr>
        <dsp:cNvPr id="0" name=""/>
        <dsp:cNvSpPr/>
      </dsp:nvSpPr>
      <dsp:spPr>
        <a:xfrm>
          <a:off x="2581691" y="235282"/>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80B8F6-0592-4592-A818-0D18259CA459}">
      <dsp:nvSpPr>
        <dsp:cNvPr id="0" name=""/>
        <dsp:cNvSpPr/>
      </dsp:nvSpPr>
      <dsp:spPr>
        <a:xfrm rot="5400000">
          <a:off x="1500165" y="342460"/>
          <a:ext cx="1187205" cy="97284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F36F1C-5552-4E62-98B3-B2C3E2BE368D}">
      <dsp:nvSpPr>
        <dsp:cNvPr id="0" name=""/>
        <dsp:cNvSpPr/>
      </dsp:nvSpPr>
      <dsp:spPr>
        <a:xfrm>
          <a:off x="2806541" y="412284"/>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HDRA</a:t>
          </a:r>
        </a:p>
      </dsp:txBody>
      <dsp:txXfrm>
        <a:off x="2806541" y="412284"/>
        <a:ext cx="899398" cy="317547"/>
      </dsp:txXfrm>
    </dsp:sp>
    <dsp:sp modelId="{518D95CE-B5C7-416A-BAFE-EBBA675EB480}">
      <dsp:nvSpPr>
        <dsp:cNvPr id="0" name=""/>
        <dsp:cNvSpPr/>
      </dsp:nvSpPr>
      <dsp:spPr>
        <a:xfrm>
          <a:off x="2581691" y="571057"/>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0FAB0A-2691-424A-8A7D-30D24EA11619}">
      <dsp:nvSpPr>
        <dsp:cNvPr id="0" name=""/>
        <dsp:cNvSpPr/>
      </dsp:nvSpPr>
      <dsp:spPr>
        <a:xfrm rot="5400000">
          <a:off x="1674618" y="652723"/>
          <a:ext cx="988498" cy="82444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25C1DC-7FD2-4A23-8260-69A064FDA18E}">
      <dsp:nvSpPr>
        <dsp:cNvPr id="0" name=""/>
        <dsp:cNvSpPr/>
      </dsp:nvSpPr>
      <dsp:spPr>
        <a:xfrm>
          <a:off x="2806541" y="748059"/>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GREEN BELT</a:t>
          </a:r>
        </a:p>
      </dsp:txBody>
      <dsp:txXfrm>
        <a:off x="2806541" y="748059"/>
        <a:ext cx="899398" cy="317547"/>
      </dsp:txXfrm>
    </dsp:sp>
    <dsp:sp modelId="{BDE77ED8-4D87-47FC-B0B9-7243AEAA8383}">
      <dsp:nvSpPr>
        <dsp:cNvPr id="0" name=""/>
        <dsp:cNvSpPr/>
      </dsp:nvSpPr>
      <dsp:spPr>
        <a:xfrm>
          <a:off x="2581691" y="906833"/>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0CEA75-7CCA-4EA6-8E4A-BAE1BF76B9B5}">
      <dsp:nvSpPr>
        <dsp:cNvPr id="0" name=""/>
        <dsp:cNvSpPr/>
      </dsp:nvSpPr>
      <dsp:spPr>
        <a:xfrm rot="5400000">
          <a:off x="1845684" y="950304"/>
          <a:ext cx="779478" cy="692536"/>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A3749E-E773-4B83-8C94-D2602EB8F943}">
      <dsp:nvSpPr>
        <dsp:cNvPr id="0" name=""/>
        <dsp:cNvSpPr/>
      </dsp:nvSpPr>
      <dsp:spPr>
        <a:xfrm>
          <a:off x="2806541" y="1076639"/>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LDRA</a:t>
          </a:r>
        </a:p>
      </dsp:txBody>
      <dsp:txXfrm>
        <a:off x="2806541" y="1076639"/>
        <a:ext cx="899398" cy="317547"/>
      </dsp:txXfrm>
    </dsp:sp>
    <dsp:sp modelId="{C6FD9F35-35D5-4A44-A6C6-46F50DA4402B}">
      <dsp:nvSpPr>
        <dsp:cNvPr id="0" name=""/>
        <dsp:cNvSpPr/>
      </dsp:nvSpPr>
      <dsp:spPr>
        <a:xfrm>
          <a:off x="2581691" y="1235413"/>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21B408-54CA-4937-A9B7-48B23D42E759}">
      <dsp:nvSpPr>
        <dsp:cNvPr id="0" name=""/>
        <dsp:cNvSpPr/>
      </dsp:nvSpPr>
      <dsp:spPr>
        <a:xfrm rot="5400000">
          <a:off x="2015970" y="1264493"/>
          <a:ext cx="594801" cy="53664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432721-B242-4F0F-BA39-3573E9D0619E}">
      <dsp:nvSpPr>
        <dsp:cNvPr id="0" name=""/>
        <dsp:cNvSpPr/>
      </dsp:nvSpPr>
      <dsp:spPr>
        <a:xfrm>
          <a:off x="2806541" y="1395626"/>
          <a:ext cx="899398" cy="317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a:t>Industrial Park, Welcome Center &amp; Airport of Tomorrow (EPC)</a:t>
          </a:r>
        </a:p>
      </dsp:txBody>
      <dsp:txXfrm>
        <a:off x="2806541" y="1395626"/>
        <a:ext cx="899398" cy="317547"/>
      </dsp:txXfrm>
    </dsp:sp>
    <dsp:sp modelId="{F1DF66B5-1E74-4A3F-991A-E33C9398497A}">
      <dsp:nvSpPr>
        <dsp:cNvPr id="0" name=""/>
        <dsp:cNvSpPr/>
      </dsp:nvSpPr>
      <dsp:spPr>
        <a:xfrm>
          <a:off x="2581691" y="1554399"/>
          <a:ext cx="224849" cy="0"/>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9DE858-E4F3-4BB3-B72E-35E8B56C8A29}">
      <dsp:nvSpPr>
        <dsp:cNvPr id="0" name=""/>
        <dsp:cNvSpPr/>
      </dsp:nvSpPr>
      <dsp:spPr>
        <a:xfrm rot="5400000">
          <a:off x="2176962" y="1569389"/>
          <a:ext cx="419719" cy="389739"/>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dobe Garamond Pro"/>
        <a:ea typeface="I.Ming"/>
        <a:cs typeface=""/>
      </a:majorFont>
      <a:minorFont>
        <a:latin typeface="Adobe Garamond Pro"/>
        <a:ea typeface="I.Ming"/>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3DF43-058C-4D25-BB5C-76D60549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16433</Words>
  <Characters>93672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2022-01-25T12:31:00Z</dcterms:created>
  <dcterms:modified xsi:type="dcterms:W3CDTF">2024-02-09T15:32:00Z</dcterms:modified>
  <cp:category/>
</cp:coreProperties>
</file>